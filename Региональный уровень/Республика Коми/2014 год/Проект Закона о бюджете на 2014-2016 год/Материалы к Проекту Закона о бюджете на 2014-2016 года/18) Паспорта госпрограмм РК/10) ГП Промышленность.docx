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A5" w:rsidRPr="001F11DF" w:rsidRDefault="004E00A5" w:rsidP="004E00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F11DF">
        <w:rPr>
          <w:rFonts w:ascii="Times New Roman" w:hAnsi="Times New Roman"/>
          <w:b/>
          <w:sz w:val="28"/>
          <w:szCs w:val="28"/>
        </w:rPr>
        <w:t>ПАСПОРТ</w:t>
      </w:r>
    </w:p>
    <w:p w:rsidR="004E00A5" w:rsidRPr="001F11DF" w:rsidRDefault="004E00A5" w:rsidP="004E00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F11DF">
        <w:rPr>
          <w:rFonts w:ascii="Times New Roman" w:hAnsi="Times New Roman"/>
          <w:b/>
          <w:sz w:val="28"/>
          <w:szCs w:val="28"/>
        </w:rPr>
        <w:t xml:space="preserve">Государственной программы Республики Коми </w:t>
      </w:r>
    </w:p>
    <w:p w:rsidR="004E00A5" w:rsidRPr="001F11DF" w:rsidRDefault="004E00A5" w:rsidP="004E00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F11DF">
        <w:rPr>
          <w:rFonts w:ascii="Times New Roman" w:hAnsi="Times New Roman"/>
          <w:b/>
          <w:sz w:val="28"/>
          <w:szCs w:val="28"/>
        </w:rPr>
        <w:t>«Развитие промышленности»</w:t>
      </w:r>
    </w:p>
    <w:p w:rsidR="004E00A5" w:rsidRPr="001F11DF" w:rsidRDefault="004E00A5" w:rsidP="004E00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6237"/>
      </w:tblGrid>
      <w:tr w:rsidR="004E00A5" w:rsidRPr="001F11DF" w:rsidTr="001A25AC">
        <w:trPr>
          <w:trHeight w:val="504"/>
        </w:trPr>
        <w:tc>
          <w:tcPr>
            <w:tcW w:w="3403" w:type="dxa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6237" w:type="dxa"/>
          </w:tcPr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 xml:space="preserve">Министерство развития промышленности и транспорта Республики Коми </w:t>
            </w:r>
          </w:p>
        </w:tc>
      </w:tr>
      <w:tr w:rsidR="004E00A5" w:rsidRPr="001F11DF" w:rsidTr="001A25AC">
        <w:trPr>
          <w:trHeight w:val="398"/>
        </w:trPr>
        <w:tc>
          <w:tcPr>
            <w:tcW w:w="3403" w:type="dxa"/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6237" w:type="dxa"/>
            <w:shd w:val="clear" w:color="auto" w:fill="auto"/>
          </w:tcPr>
          <w:p w:rsidR="004E00A5" w:rsidRPr="001F11DF" w:rsidRDefault="004E00A5" w:rsidP="001A25A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Министерство природных ресурсов и охраны окружающей среды Республики Коми;</w:t>
            </w:r>
          </w:p>
          <w:p w:rsidR="004E00A5" w:rsidRPr="001F11DF" w:rsidRDefault="004E00A5" w:rsidP="001A25A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Министерство образования Республики Коми;</w:t>
            </w:r>
          </w:p>
          <w:p w:rsidR="004E00A5" w:rsidRPr="001F11DF" w:rsidRDefault="004E00A5" w:rsidP="001A25AC">
            <w:pPr>
              <w:pStyle w:val="ConsPlusNormal"/>
              <w:widowControl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Представительство Республики Коми в Северо–Западном </w:t>
            </w:r>
            <w:r w:rsidR="00EE7A53"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регионе</w:t>
            </w:r>
            <w:r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Российской Федерации;</w:t>
            </w:r>
          </w:p>
          <w:p w:rsidR="004E00A5" w:rsidRPr="001F11DF" w:rsidRDefault="004E00A5" w:rsidP="001A25AC">
            <w:pPr>
              <w:pStyle w:val="ConsPlusNormal"/>
              <w:widowControl/>
              <w:ind w:firstLine="0"/>
              <w:rPr>
                <w:rFonts w:ascii="Times New Roman" w:eastAsia="BatangChe" w:hAnsi="Times New Roman"/>
                <w:b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Постоянное Представительство Республики Коми при Президенте Россий</w:t>
            </w:r>
            <w:r w:rsidR="001B4A17" w:rsidRPr="001F11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ской Федерации</w:t>
            </w:r>
          </w:p>
        </w:tc>
      </w:tr>
      <w:tr w:rsidR="004E00A5" w:rsidRPr="001F11DF" w:rsidTr="001A25AC">
        <w:trPr>
          <w:trHeight w:val="398"/>
        </w:trPr>
        <w:tc>
          <w:tcPr>
            <w:tcW w:w="3403" w:type="dxa"/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Подпрограммы Программы</w:t>
            </w:r>
          </w:p>
        </w:tc>
        <w:tc>
          <w:tcPr>
            <w:tcW w:w="6237" w:type="dxa"/>
            <w:shd w:val="clear" w:color="auto" w:fill="auto"/>
          </w:tcPr>
          <w:p w:rsidR="004E00A5" w:rsidRPr="001F11DF" w:rsidRDefault="004E00A5" w:rsidP="004E00A5">
            <w:pPr>
              <w:numPr>
                <w:ilvl w:val="0"/>
                <w:numId w:val="1"/>
              </w:numPr>
              <w:spacing w:before="120" w:after="120" w:line="240" w:lineRule="auto"/>
              <w:ind w:left="34" w:firstLine="0"/>
              <w:jc w:val="both"/>
              <w:rPr>
                <w:rFonts w:ascii="Times New Roman" w:eastAsia="BatangChe" w:hAnsi="Times New Roman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 xml:space="preserve"> Развитие промышленного производства.</w:t>
            </w:r>
          </w:p>
          <w:p w:rsidR="004E00A5" w:rsidRPr="001F11DF" w:rsidRDefault="004E00A5" w:rsidP="004E00A5">
            <w:pPr>
              <w:numPr>
                <w:ilvl w:val="0"/>
                <w:numId w:val="1"/>
              </w:numPr>
              <w:spacing w:before="120" w:after="120" w:line="240" w:lineRule="auto"/>
              <w:ind w:left="34" w:firstLine="0"/>
              <w:jc w:val="both"/>
              <w:rPr>
                <w:rFonts w:ascii="Times New Roman" w:eastAsia="BatangChe" w:hAnsi="Times New Roman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 xml:space="preserve"> Развитие производственной и инновационной инфраструктуры промышленного производства.</w:t>
            </w:r>
          </w:p>
          <w:p w:rsidR="004E00A5" w:rsidRPr="001F11DF" w:rsidRDefault="004E00A5" w:rsidP="004E00A5">
            <w:pPr>
              <w:numPr>
                <w:ilvl w:val="0"/>
                <w:numId w:val="1"/>
              </w:numPr>
              <w:spacing w:before="120" w:after="120" w:line="240" w:lineRule="auto"/>
              <w:ind w:left="34" w:firstLine="0"/>
              <w:jc w:val="both"/>
              <w:rPr>
                <w:rFonts w:ascii="Times New Roman" w:eastAsia="BatangChe" w:hAnsi="Times New Roman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 xml:space="preserve"> Обеспечение реализации </w:t>
            </w:r>
            <w:r w:rsidR="00820B57" w:rsidRPr="001F11DF">
              <w:rPr>
                <w:rFonts w:ascii="Times New Roman" w:eastAsia="BatangChe" w:hAnsi="Times New Roman"/>
                <w:sz w:val="28"/>
                <w:szCs w:val="28"/>
              </w:rPr>
              <w:t>г</w:t>
            </w:r>
            <w:r w:rsidR="00EE7A53" w:rsidRPr="001F11DF">
              <w:rPr>
                <w:rFonts w:ascii="Times New Roman" w:eastAsia="BatangChe" w:hAnsi="Times New Roman"/>
                <w:sz w:val="28"/>
                <w:szCs w:val="28"/>
              </w:rPr>
              <w:t xml:space="preserve">осударственной </w:t>
            </w:r>
            <w:r w:rsidR="00820B57" w:rsidRPr="001F11DF">
              <w:rPr>
                <w:rFonts w:ascii="Times New Roman" w:eastAsia="BatangChe" w:hAnsi="Times New Roman"/>
                <w:sz w:val="28"/>
                <w:szCs w:val="28"/>
              </w:rPr>
              <w:t>п</w:t>
            </w: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>ро</w:t>
            </w:r>
            <w:r w:rsidR="001B4A17" w:rsidRPr="001F11DF">
              <w:rPr>
                <w:rFonts w:ascii="Times New Roman" w:eastAsia="BatangChe" w:hAnsi="Times New Roman"/>
                <w:sz w:val="28"/>
                <w:szCs w:val="28"/>
              </w:rPr>
              <w:t>граммы</w:t>
            </w:r>
          </w:p>
        </w:tc>
      </w:tr>
      <w:tr w:rsidR="004E00A5" w:rsidRPr="001F11DF" w:rsidTr="001A25AC">
        <w:trPr>
          <w:trHeight w:val="398"/>
        </w:trPr>
        <w:tc>
          <w:tcPr>
            <w:tcW w:w="3403" w:type="dxa"/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 xml:space="preserve">Программно-целевые инструменты Программы 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4E00A5" w:rsidRPr="001F11DF" w:rsidRDefault="004E00A5" w:rsidP="00820B57">
            <w:pPr>
              <w:spacing w:after="0" w:line="240" w:lineRule="auto"/>
              <w:rPr>
                <w:rFonts w:ascii="Times New Roman" w:eastAsia="BatangChe" w:hAnsi="Times New Roman"/>
                <w:i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i/>
                <w:sz w:val="28"/>
                <w:szCs w:val="28"/>
              </w:rPr>
              <w:t>-</w:t>
            </w:r>
          </w:p>
        </w:tc>
      </w:tr>
      <w:tr w:rsidR="004E00A5" w:rsidRPr="001F11DF" w:rsidTr="001A25AC">
        <w:trPr>
          <w:trHeight w:val="9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Цель Программы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BatangChe" w:hAnsi="Times New Roman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>Развитие и эффективное использование промышленного потенциала Республики Коми</w:t>
            </w:r>
          </w:p>
        </w:tc>
      </w:tr>
      <w:tr w:rsidR="004E00A5" w:rsidRPr="001F11DF" w:rsidTr="001A25AC">
        <w:trPr>
          <w:trHeight w:val="1014"/>
        </w:trPr>
        <w:tc>
          <w:tcPr>
            <w:tcW w:w="3403" w:type="dxa"/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6237" w:type="dxa"/>
            <w:shd w:val="clear" w:color="auto" w:fill="auto"/>
          </w:tcPr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BatangChe" w:hAnsi="Times New Roman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>1. Обеспечение устойчивого развития промышленного производства;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+mn-ea" w:hAnsi="Times New Roman"/>
                <w:color w:val="000000"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 xml:space="preserve">2. </w:t>
            </w:r>
            <w:r w:rsidRPr="001F11DF">
              <w:rPr>
                <w:rFonts w:ascii="Times New Roman" w:eastAsia="+mn-ea" w:hAnsi="Times New Roman"/>
                <w:color w:val="000000"/>
                <w:sz w:val="28"/>
                <w:szCs w:val="28"/>
              </w:rPr>
              <w:t>Формирование и эффективное использование инновационной и производственной инфраструктуры промышленного разви</w:t>
            </w:r>
            <w:r w:rsidR="001B4A17" w:rsidRPr="001F11DF">
              <w:rPr>
                <w:rFonts w:ascii="Times New Roman" w:eastAsia="+mn-ea" w:hAnsi="Times New Roman"/>
                <w:color w:val="000000"/>
                <w:sz w:val="28"/>
                <w:szCs w:val="28"/>
              </w:rPr>
              <w:t>тия</w:t>
            </w:r>
          </w:p>
        </w:tc>
      </w:tr>
      <w:tr w:rsidR="004E00A5" w:rsidRPr="001F11DF" w:rsidTr="001A25AC">
        <w:trPr>
          <w:trHeight w:val="7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Целевые индикаторы и показатели Программы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0A5" w:rsidRPr="001F11DF" w:rsidRDefault="00511424" w:rsidP="001A25AC">
            <w:pPr>
              <w:spacing w:after="0" w:line="240" w:lineRule="auto"/>
              <w:ind w:firstLine="317"/>
              <w:jc w:val="both"/>
              <w:rPr>
                <w:rFonts w:ascii="Times New Roman" w:eastAsia="BatangChe" w:hAnsi="Times New Roman"/>
                <w:strike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>И</w:t>
            </w:r>
            <w:r w:rsidR="004E00A5" w:rsidRPr="001F11DF">
              <w:rPr>
                <w:rFonts w:ascii="Times New Roman" w:eastAsia="BatangChe" w:hAnsi="Times New Roman"/>
                <w:sz w:val="28"/>
                <w:szCs w:val="28"/>
              </w:rPr>
              <w:t>ндекс промышленного производства к предыдущему году, (%);</w:t>
            </w:r>
          </w:p>
          <w:p w:rsidR="004E00A5" w:rsidRPr="001F11DF" w:rsidRDefault="004E00A5" w:rsidP="001A25AC">
            <w:pPr>
              <w:spacing w:after="0" w:line="240" w:lineRule="auto"/>
              <w:ind w:firstLine="317"/>
              <w:jc w:val="both"/>
              <w:rPr>
                <w:rFonts w:ascii="Times New Roman" w:eastAsia="BatangChe" w:hAnsi="Times New Roman"/>
                <w:strike/>
                <w:sz w:val="28"/>
                <w:szCs w:val="28"/>
              </w:rPr>
            </w:pPr>
            <w:r w:rsidRPr="001F11DF">
              <w:rPr>
                <w:rFonts w:ascii="Times New Roman" w:eastAsia="BatangChe" w:hAnsi="Times New Roman"/>
                <w:sz w:val="28"/>
                <w:szCs w:val="28"/>
              </w:rPr>
              <w:t>доля обрабатывающих производств в структуре промышленного производства, (%)</w:t>
            </w:r>
          </w:p>
        </w:tc>
      </w:tr>
      <w:tr w:rsidR="004E00A5" w:rsidRPr="001F11DF" w:rsidTr="001A25AC">
        <w:trPr>
          <w:trHeight w:val="275"/>
        </w:trPr>
        <w:tc>
          <w:tcPr>
            <w:tcW w:w="3403" w:type="dxa"/>
            <w:shd w:val="clear" w:color="auto" w:fill="auto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>Сроки реализации Программы</w:t>
            </w:r>
          </w:p>
        </w:tc>
        <w:tc>
          <w:tcPr>
            <w:tcW w:w="6237" w:type="dxa"/>
            <w:shd w:val="clear" w:color="auto" w:fill="auto"/>
          </w:tcPr>
          <w:p w:rsidR="004E00A5" w:rsidRPr="001F11DF" w:rsidRDefault="004E00A5" w:rsidP="001A25AC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sz w:val="28"/>
                <w:szCs w:val="28"/>
              </w:rPr>
              <w:t>2013 – 2020 годы:</w:t>
            </w:r>
          </w:p>
          <w:p w:rsidR="004E00A5" w:rsidRPr="001F11DF" w:rsidRDefault="004E00A5" w:rsidP="001A25AC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1F11DF">
              <w:rPr>
                <w:rFonts w:ascii="Times New Roman" w:hAnsi="Times New Roman" w:cs="Times New Roman"/>
                <w:sz w:val="28"/>
                <w:szCs w:val="28"/>
              </w:rPr>
              <w:t xml:space="preserve">Отдельные этапы реализации Программы не предусматриваются </w:t>
            </w:r>
          </w:p>
        </w:tc>
      </w:tr>
      <w:tr w:rsidR="004E00A5" w:rsidRPr="001F11DF" w:rsidTr="001A25AC">
        <w:trPr>
          <w:trHeight w:val="699"/>
        </w:trPr>
        <w:tc>
          <w:tcPr>
            <w:tcW w:w="3403" w:type="dxa"/>
            <w:shd w:val="clear" w:color="auto" w:fill="auto"/>
          </w:tcPr>
          <w:p w:rsidR="004E00A5" w:rsidRPr="001F11DF" w:rsidRDefault="004E00A5" w:rsidP="00EE7A53">
            <w:pPr>
              <w:autoSpaceDE w:val="0"/>
              <w:autoSpaceDN w:val="0"/>
              <w:adjustRightInd w:val="0"/>
              <w:spacing w:before="60" w:after="60" w:line="240" w:lineRule="auto"/>
              <w:outlineLvl w:val="1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F11DF">
              <w:rPr>
                <w:rFonts w:ascii="Times New Roman" w:hAnsi="Times New Roman"/>
                <w:sz w:val="28"/>
                <w:szCs w:val="28"/>
              </w:rPr>
              <w:t xml:space="preserve">Объемы </w:t>
            </w:r>
            <w:r w:rsidR="00EE7A53" w:rsidRPr="001F11DF">
              <w:rPr>
                <w:rFonts w:ascii="Times New Roman" w:hAnsi="Times New Roman"/>
                <w:sz w:val="28"/>
                <w:szCs w:val="28"/>
              </w:rPr>
              <w:t xml:space="preserve">финансирования </w:t>
            </w:r>
            <w:r w:rsidRPr="001F11DF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</w:tc>
        <w:tc>
          <w:tcPr>
            <w:tcW w:w="6237" w:type="dxa"/>
            <w:shd w:val="clear" w:color="auto" w:fill="auto"/>
          </w:tcPr>
          <w:p w:rsidR="0079085C" w:rsidRPr="001F11DF" w:rsidRDefault="004E00A5" w:rsidP="004E00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Общий объем финансирования Программы в 2013 – 2016 годах составит 333 296,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  <w:ins w:id="1" w:author="Волкова Наталия Викторовна" w:date="2013-10-07T14:36:00Z">
              <w:r w:rsidR="003B0286" w:rsidRPr="001F11DF">
                <w:rPr>
                  <w:rFonts w:ascii="Times New Roman" w:eastAsia="Times New Roman" w:hAnsi="Times New Roman"/>
                  <w:sz w:val="28"/>
                  <w:szCs w:val="28"/>
                  <w:lang w:eastAsia="ar-SA"/>
                </w:rPr>
                <w:t xml:space="preserve"> </w:t>
              </w:r>
            </w:ins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тыс. руб</w:t>
            </w:r>
            <w:r w:rsidR="00820B57"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лей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, </w:t>
            </w:r>
          </w:p>
          <w:p w:rsidR="004E00A5" w:rsidRPr="001F11DF" w:rsidRDefault="004E00A5" w:rsidP="004E00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в том числе: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за счет средств республиканского бюджета Республики Коми 241 296,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5 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тыс. рублей, в том числе по годам реализации Программы: 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2013 год – 73 126,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0 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тыс. рублей;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lastRenderedPageBreak/>
              <w:t>2014 год – 70 700,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7 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тыс. рублей;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2015 год – 48 651,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7 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тыс. рублей;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2016 год – 48 818,</w:t>
            </w:r>
            <w:r w:rsidR="00152A24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1 </w:t>
            </w: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тыс. рублей. 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за счет средств юридических лиц 92 000,0 тыс. рублей, в том числе по годам реализации Программы:</w:t>
            </w:r>
          </w:p>
          <w:p w:rsidR="004E00A5" w:rsidRPr="001F11DF" w:rsidRDefault="004E00A5" w:rsidP="007908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2013 год – 46 000,0 тыс. рублей;</w:t>
            </w:r>
          </w:p>
          <w:p w:rsidR="004E00A5" w:rsidRPr="001F11DF" w:rsidRDefault="001B4A17" w:rsidP="0079085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2014 год – 46 000,0 тыс. рублей</w:t>
            </w:r>
          </w:p>
        </w:tc>
      </w:tr>
      <w:tr w:rsidR="004E00A5" w:rsidRPr="001F11DF" w:rsidTr="001A25AC">
        <w:trPr>
          <w:trHeight w:val="235"/>
        </w:trPr>
        <w:tc>
          <w:tcPr>
            <w:tcW w:w="3403" w:type="dxa"/>
          </w:tcPr>
          <w:p w:rsidR="004E00A5" w:rsidRPr="001F11DF" w:rsidRDefault="004E00A5" w:rsidP="001A25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6237" w:type="dxa"/>
          </w:tcPr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течение срока реализации Программы прогнозируется, что комплекс программных мероприятий позволит обеспечить устойчивое развитие основных промышленно-производственных комплексов и сформирует базовые условия динамичного развития предприятий нефте,- газодобывающего (перерабатывающего), горнорудного, лесопромышленного (в том числе лесоперерабатывающего) комплексов, машиностроения и легкой промышленности.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Важнейшими факторами, обеспечивающими развитие отраслей промышленности  республики будут: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переход функционирования предприятий на инновационный путь развития; 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ускоренная модернизация и обновление основных производственных фондов;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совершенствование системы привлечения инвестиций в сферу промышленного производства, в частности, в опережающее развитие обрабатывающих производств;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формирование инновационной и производственной инфраструктуры промышленного развития. 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>В период реализации Программы на территории республики будет создано не менее: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>- шести промышленных площадок, на которых будут функционировать новые перерабатывающие производства, предусматривающие выпуск конкурентоспособной продукции на базе сырьевых ресурсов республики;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- двух технологических или индустриальных парков, обеспечивающих концентрацию смежных промышленных производств и взаимодействующих с образовательными и </w:t>
            </w: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научно-исследовательскими учреждениями;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>Индекс объема инвестиций в промышленное производство составит не менее 116 % к уровню 2012 года;</w:t>
            </w:r>
          </w:p>
          <w:p w:rsidR="004E00A5" w:rsidRPr="001F11DF" w:rsidRDefault="004E00A5" w:rsidP="001A25AC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>Число организаций, осуществляющих инновационную деятельность в сфере промышленного производства, возрастет</w:t>
            </w:r>
            <w:r w:rsidR="001B4A17" w:rsidRPr="001F11DF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не менее, чем в 2 раза (до 32)</w:t>
            </w:r>
          </w:p>
        </w:tc>
      </w:tr>
    </w:tbl>
    <w:p w:rsidR="004A6569" w:rsidRPr="001F11DF" w:rsidRDefault="004A6569">
      <w:pPr>
        <w:rPr>
          <w:sz w:val="28"/>
          <w:szCs w:val="28"/>
        </w:rPr>
      </w:pPr>
    </w:p>
    <w:sectPr w:rsidR="004A6569" w:rsidRPr="001F11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ADD" w:rsidRDefault="00DD6ADD" w:rsidP="00DD6ADD">
      <w:pPr>
        <w:spacing w:after="0" w:line="240" w:lineRule="auto"/>
      </w:pPr>
      <w:r>
        <w:separator/>
      </w:r>
    </w:p>
  </w:endnote>
  <w:endnote w:type="continuationSeparator" w:id="0">
    <w:p w:rsidR="00DD6ADD" w:rsidRDefault="00DD6ADD" w:rsidP="00DD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904062"/>
      <w:docPartObj>
        <w:docPartGallery w:val="Page Numbers (Bottom of Page)"/>
        <w:docPartUnique/>
      </w:docPartObj>
    </w:sdtPr>
    <w:sdtContent>
      <w:p w:rsidR="00DD6ADD" w:rsidRDefault="00DD6A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D6ADD" w:rsidRDefault="00DD6A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ADD" w:rsidRDefault="00DD6ADD" w:rsidP="00DD6ADD">
      <w:pPr>
        <w:spacing w:after="0" w:line="240" w:lineRule="auto"/>
      </w:pPr>
      <w:r>
        <w:separator/>
      </w:r>
    </w:p>
  </w:footnote>
  <w:footnote w:type="continuationSeparator" w:id="0">
    <w:p w:rsidR="00DD6ADD" w:rsidRDefault="00DD6ADD" w:rsidP="00DD6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11CCD"/>
    <w:multiLevelType w:val="multilevel"/>
    <w:tmpl w:val="B1825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A5"/>
    <w:rsid w:val="000001C9"/>
    <w:rsid w:val="00042960"/>
    <w:rsid w:val="00063DB7"/>
    <w:rsid w:val="00064F43"/>
    <w:rsid w:val="00065357"/>
    <w:rsid w:val="00066F1F"/>
    <w:rsid w:val="000724CC"/>
    <w:rsid w:val="00084653"/>
    <w:rsid w:val="00085211"/>
    <w:rsid w:val="00092948"/>
    <w:rsid w:val="000A22F1"/>
    <w:rsid w:val="000B7EE5"/>
    <w:rsid w:val="000C51D3"/>
    <w:rsid w:val="000F43C1"/>
    <w:rsid w:val="000F4B8B"/>
    <w:rsid w:val="000F5D67"/>
    <w:rsid w:val="001220C7"/>
    <w:rsid w:val="0012235D"/>
    <w:rsid w:val="00132D4E"/>
    <w:rsid w:val="0014747B"/>
    <w:rsid w:val="00152A24"/>
    <w:rsid w:val="00156C3B"/>
    <w:rsid w:val="001702B0"/>
    <w:rsid w:val="00176DF9"/>
    <w:rsid w:val="00181AE7"/>
    <w:rsid w:val="001A25AC"/>
    <w:rsid w:val="001A4EAE"/>
    <w:rsid w:val="001B4A17"/>
    <w:rsid w:val="001C56E2"/>
    <w:rsid w:val="001D23C4"/>
    <w:rsid w:val="001D68F7"/>
    <w:rsid w:val="001E3EFA"/>
    <w:rsid w:val="001F11DF"/>
    <w:rsid w:val="00204525"/>
    <w:rsid w:val="0022085E"/>
    <w:rsid w:val="00223964"/>
    <w:rsid w:val="0024070E"/>
    <w:rsid w:val="002476DD"/>
    <w:rsid w:val="00280200"/>
    <w:rsid w:val="002A75EC"/>
    <w:rsid w:val="002B4507"/>
    <w:rsid w:val="002E034A"/>
    <w:rsid w:val="002E1068"/>
    <w:rsid w:val="002E393A"/>
    <w:rsid w:val="002F7451"/>
    <w:rsid w:val="00302B50"/>
    <w:rsid w:val="003152E4"/>
    <w:rsid w:val="00321C3F"/>
    <w:rsid w:val="00337F75"/>
    <w:rsid w:val="0035088D"/>
    <w:rsid w:val="00353356"/>
    <w:rsid w:val="00365577"/>
    <w:rsid w:val="003A241D"/>
    <w:rsid w:val="003A4ACC"/>
    <w:rsid w:val="003A6703"/>
    <w:rsid w:val="003B0286"/>
    <w:rsid w:val="003B51F1"/>
    <w:rsid w:val="00413B37"/>
    <w:rsid w:val="00413D99"/>
    <w:rsid w:val="00433AD0"/>
    <w:rsid w:val="00450243"/>
    <w:rsid w:val="00453BBE"/>
    <w:rsid w:val="004550BD"/>
    <w:rsid w:val="00492045"/>
    <w:rsid w:val="00495D2B"/>
    <w:rsid w:val="004A6569"/>
    <w:rsid w:val="004B2167"/>
    <w:rsid w:val="004B3696"/>
    <w:rsid w:val="004E00A5"/>
    <w:rsid w:val="004E06F0"/>
    <w:rsid w:val="004E2BCB"/>
    <w:rsid w:val="0050370E"/>
    <w:rsid w:val="00511424"/>
    <w:rsid w:val="0051427F"/>
    <w:rsid w:val="0053523C"/>
    <w:rsid w:val="00550C90"/>
    <w:rsid w:val="00554E11"/>
    <w:rsid w:val="00557CAF"/>
    <w:rsid w:val="00570520"/>
    <w:rsid w:val="00584F28"/>
    <w:rsid w:val="005A545A"/>
    <w:rsid w:val="005A79C4"/>
    <w:rsid w:val="005C3EC6"/>
    <w:rsid w:val="005E32EE"/>
    <w:rsid w:val="005E3DCB"/>
    <w:rsid w:val="005E56B4"/>
    <w:rsid w:val="005F24EA"/>
    <w:rsid w:val="00604652"/>
    <w:rsid w:val="00612D5B"/>
    <w:rsid w:val="006608C2"/>
    <w:rsid w:val="006958D7"/>
    <w:rsid w:val="006C3BAB"/>
    <w:rsid w:val="006C6D50"/>
    <w:rsid w:val="006D6CAD"/>
    <w:rsid w:val="006F585A"/>
    <w:rsid w:val="00714F94"/>
    <w:rsid w:val="00722702"/>
    <w:rsid w:val="00725F6F"/>
    <w:rsid w:val="00726FE7"/>
    <w:rsid w:val="00733296"/>
    <w:rsid w:val="00742081"/>
    <w:rsid w:val="007448B8"/>
    <w:rsid w:val="00755E51"/>
    <w:rsid w:val="00763EA1"/>
    <w:rsid w:val="0079085C"/>
    <w:rsid w:val="007B13D0"/>
    <w:rsid w:val="007B226D"/>
    <w:rsid w:val="007B73D0"/>
    <w:rsid w:val="007D174F"/>
    <w:rsid w:val="007E5E7C"/>
    <w:rsid w:val="007F1959"/>
    <w:rsid w:val="008169DC"/>
    <w:rsid w:val="00817991"/>
    <w:rsid w:val="00820B57"/>
    <w:rsid w:val="0082288E"/>
    <w:rsid w:val="0082634B"/>
    <w:rsid w:val="00831346"/>
    <w:rsid w:val="00853D25"/>
    <w:rsid w:val="0085674E"/>
    <w:rsid w:val="00870C00"/>
    <w:rsid w:val="00871832"/>
    <w:rsid w:val="0087321B"/>
    <w:rsid w:val="0087724B"/>
    <w:rsid w:val="00887F40"/>
    <w:rsid w:val="008976D9"/>
    <w:rsid w:val="00926EF0"/>
    <w:rsid w:val="00927170"/>
    <w:rsid w:val="00935BB6"/>
    <w:rsid w:val="00937CF7"/>
    <w:rsid w:val="00945889"/>
    <w:rsid w:val="00957A90"/>
    <w:rsid w:val="009971BF"/>
    <w:rsid w:val="009B30B7"/>
    <w:rsid w:val="009B7619"/>
    <w:rsid w:val="00A22F02"/>
    <w:rsid w:val="00A2410E"/>
    <w:rsid w:val="00A33308"/>
    <w:rsid w:val="00A77BCA"/>
    <w:rsid w:val="00A85EBE"/>
    <w:rsid w:val="00A97971"/>
    <w:rsid w:val="00AB1C24"/>
    <w:rsid w:val="00AC6151"/>
    <w:rsid w:val="00AC6229"/>
    <w:rsid w:val="00AE2BE7"/>
    <w:rsid w:val="00AE77B1"/>
    <w:rsid w:val="00B0673E"/>
    <w:rsid w:val="00B07C4B"/>
    <w:rsid w:val="00B442FE"/>
    <w:rsid w:val="00B563F5"/>
    <w:rsid w:val="00B666E9"/>
    <w:rsid w:val="00B80140"/>
    <w:rsid w:val="00B93E79"/>
    <w:rsid w:val="00BB7922"/>
    <w:rsid w:val="00BC4B6E"/>
    <w:rsid w:val="00BC76BA"/>
    <w:rsid w:val="00BD0405"/>
    <w:rsid w:val="00C17BE3"/>
    <w:rsid w:val="00C367BC"/>
    <w:rsid w:val="00C4129C"/>
    <w:rsid w:val="00C86C17"/>
    <w:rsid w:val="00C9318E"/>
    <w:rsid w:val="00CA61A0"/>
    <w:rsid w:val="00D00999"/>
    <w:rsid w:val="00D07DF2"/>
    <w:rsid w:val="00D20971"/>
    <w:rsid w:val="00D30572"/>
    <w:rsid w:val="00D3090A"/>
    <w:rsid w:val="00D333F7"/>
    <w:rsid w:val="00D44B71"/>
    <w:rsid w:val="00D547A8"/>
    <w:rsid w:val="00D66014"/>
    <w:rsid w:val="00D7031A"/>
    <w:rsid w:val="00D8172F"/>
    <w:rsid w:val="00D85BF0"/>
    <w:rsid w:val="00DA13FF"/>
    <w:rsid w:val="00DD49A6"/>
    <w:rsid w:val="00DD65C5"/>
    <w:rsid w:val="00DD6ADD"/>
    <w:rsid w:val="00DE31A0"/>
    <w:rsid w:val="00E4716E"/>
    <w:rsid w:val="00E93712"/>
    <w:rsid w:val="00EA3E8B"/>
    <w:rsid w:val="00EB2748"/>
    <w:rsid w:val="00EB3687"/>
    <w:rsid w:val="00ED42D7"/>
    <w:rsid w:val="00EE0D5B"/>
    <w:rsid w:val="00EE7A53"/>
    <w:rsid w:val="00EF3137"/>
    <w:rsid w:val="00F25B6A"/>
    <w:rsid w:val="00F3577E"/>
    <w:rsid w:val="00F61A0F"/>
    <w:rsid w:val="00F6592D"/>
    <w:rsid w:val="00F94291"/>
    <w:rsid w:val="00FB15F7"/>
    <w:rsid w:val="00FC3F33"/>
    <w:rsid w:val="00FD0ABE"/>
    <w:rsid w:val="00FD17CB"/>
    <w:rsid w:val="00FE29AE"/>
    <w:rsid w:val="00FF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A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4E00A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</w:rPr>
  </w:style>
  <w:style w:type="paragraph" w:customStyle="1" w:styleId="ConsPlusNormal">
    <w:name w:val="ConsPlusNormal"/>
    <w:uiPriority w:val="99"/>
    <w:rsid w:val="004E00A5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</w:rPr>
  </w:style>
  <w:style w:type="paragraph" w:styleId="a3">
    <w:name w:val="header"/>
    <w:basedOn w:val="a"/>
    <w:link w:val="a4"/>
    <w:uiPriority w:val="99"/>
    <w:unhideWhenUsed/>
    <w:rsid w:val="00DD6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AD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DD6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ADD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D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AD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A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4E00A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</w:rPr>
  </w:style>
  <w:style w:type="paragraph" w:customStyle="1" w:styleId="ConsPlusNormal">
    <w:name w:val="ConsPlusNormal"/>
    <w:uiPriority w:val="99"/>
    <w:rsid w:val="004E00A5"/>
    <w:pPr>
      <w:widowControl w:val="0"/>
      <w:autoSpaceDE w:val="0"/>
      <w:autoSpaceDN w:val="0"/>
      <w:adjustRightInd w:val="0"/>
      <w:ind w:firstLine="720"/>
      <w:jc w:val="both"/>
    </w:pPr>
    <w:rPr>
      <w:rFonts w:ascii="Arial" w:eastAsia="Times New Roman" w:hAnsi="Arial" w:cs="Arial"/>
    </w:rPr>
  </w:style>
  <w:style w:type="paragraph" w:styleId="a3">
    <w:name w:val="header"/>
    <w:basedOn w:val="a"/>
    <w:link w:val="a4"/>
    <w:uiPriority w:val="99"/>
    <w:unhideWhenUsed/>
    <w:rsid w:val="00DD6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AD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DD6A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ADD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D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6AD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AD0E-7418-4DF7-A11C-3E100C64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Сыроватко Валерий Владимирович</dc:creator>
  <cp:keywords/>
  <cp:lastModifiedBy>Гуреев Руслан Валентинович</cp:lastModifiedBy>
  <cp:revision>3</cp:revision>
  <cp:lastPrinted>2013-10-15T07:41:00Z</cp:lastPrinted>
  <dcterms:created xsi:type="dcterms:W3CDTF">2013-10-14T13:51:00Z</dcterms:created>
  <dcterms:modified xsi:type="dcterms:W3CDTF">2013-10-15T07:41:00Z</dcterms:modified>
</cp:coreProperties>
</file>