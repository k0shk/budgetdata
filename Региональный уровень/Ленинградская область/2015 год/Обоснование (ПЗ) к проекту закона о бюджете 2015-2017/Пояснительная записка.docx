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34C" w:rsidRPr="00740BB2" w:rsidRDefault="0074534C" w:rsidP="005D435E">
      <w:pPr>
        <w:pStyle w:val="a5"/>
        <w:widowControl/>
        <w:ind w:right="0" w:firstLine="709"/>
        <w:outlineLvl w:val="0"/>
        <w:rPr>
          <w:color w:val="000000"/>
        </w:rPr>
      </w:pPr>
      <w:r w:rsidRPr="00740BB2">
        <w:rPr>
          <w:color w:val="000000"/>
        </w:rPr>
        <w:t>ПОЯСНИТЕЛЬНАЯ ЗАПИСКА</w:t>
      </w:r>
    </w:p>
    <w:p w:rsidR="0074534C" w:rsidRPr="00740BB2" w:rsidRDefault="0074534C" w:rsidP="005D435E">
      <w:pPr>
        <w:pStyle w:val="a5"/>
        <w:widowControl/>
        <w:ind w:right="0" w:firstLine="709"/>
        <w:outlineLvl w:val="0"/>
        <w:rPr>
          <w:color w:val="000000"/>
        </w:rPr>
      </w:pPr>
      <w:r w:rsidRPr="00740BB2">
        <w:rPr>
          <w:color w:val="000000"/>
        </w:rPr>
        <w:t>(обоснование)</w:t>
      </w:r>
    </w:p>
    <w:p w:rsidR="0074534C" w:rsidRPr="00740BB2" w:rsidRDefault="0074534C" w:rsidP="005D435E">
      <w:pPr>
        <w:pStyle w:val="a5"/>
        <w:widowControl/>
        <w:ind w:right="0" w:firstLine="709"/>
        <w:outlineLvl w:val="0"/>
        <w:rPr>
          <w:color w:val="000000"/>
        </w:rPr>
      </w:pPr>
      <w:r w:rsidRPr="00740BB2">
        <w:rPr>
          <w:color w:val="000000"/>
        </w:rPr>
        <w:t xml:space="preserve">к проекту областного бюджета Ленинградской области </w:t>
      </w:r>
    </w:p>
    <w:p w:rsidR="0074534C" w:rsidRPr="00740BB2" w:rsidRDefault="0074534C" w:rsidP="005D435E">
      <w:pPr>
        <w:pStyle w:val="a5"/>
        <w:widowControl/>
        <w:ind w:right="0" w:firstLine="709"/>
        <w:outlineLvl w:val="0"/>
        <w:rPr>
          <w:color w:val="000000"/>
        </w:rPr>
      </w:pPr>
      <w:r w:rsidRPr="00740BB2">
        <w:rPr>
          <w:color w:val="000000"/>
        </w:rPr>
        <w:t>на 2015 год и на плановый период 2016 и 2017 годов</w:t>
      </w:r>
    </w:p>
    <w:p w:rsidR="0074534C" w:rsidRPr="00740BB2" w:rsidRDefault="0074534C" w:rsidP="005D435E">
      <w:pPr>
        <w:widowControl/>
        <w:ind w:firstLine="709"/>
        <w:rPr>
          <w:b/>
          <w:color w:val="000000"/>
          <w:sz w:val="28"/>
        </w:rPr>
      </w:pPr>
    </w:p>
    <w:p w:rsidR="0074534C" w:rsidRDefault="0074534C" w:rsidP="005D435E">
      <w:pPr>
        <w:ind w:right="-54" w:firstLine="709"/>
        <w:jc w:val="both"/>
        <w:rPr>
          <w:color w:val="000000"/>
          <w:sz w:val="28"/>
          <w:szCs w:val="28"/>
        </w:rPr>
      </w:pPr>
      <w:r w:rsidRPr="00740BB2">
        <w:rPr>
          <w:color w:val="000000"/>
          <w:sz w:val="28"/>
          <w:szCs w:val="28"/>
        </w:rPr>
        <w:t>Проект областного закона «Об областном бюджете Ленинградской области на 2015 год и на плановый период 2016 и 2017 годов» разработан в соответствии с требованиями Бюджетного кодекса Российской Федерации</w:t>
      </w:r>
      <w:r>
        <w:rPr>
          <w:color w:val="000000"/>
          <w:sz w:val="28"/>
          <w:szCs w:val="28"/>
        </w:rPr>
        <w:t>,</w:t>
      </w:r>
      <w:r w:rsidRPr="001D2E03">
        <w:rPr>
          <w:color w:val="000000"/>
          <w:sz w:val="28"/>
          <w:szCs w:val="28"/>
        </w:rPr>
        <w:t xml:space="preserve"> областным законом от 26 сентября 2002 года № 36-оз «О бюджетном процессе в Ленинградской области»</w:t>
      </w:r>
      <w:r w:rsidRPr="00740BB2">
        <w:rPr>
          <w:color w:val="000000"/>
          <w:sz w:val="28"/>
          <w:szCs w:val="28"/>
        </w:rPr>
        <w:t>.</w:t>
      </w:r>
    </w:p>
    <w:p w:rsidR="0074534C" w:rsidRPr="00FA2190" w:rsidRDefault="0074534C" w:rsidP="005D435E">
      <w:pPr>
        <w:ind w:right="-54" w:firstLine="709"/>
        <w:jc w:val="both"/>
        <w:rPr>
          <w:color w:val="000000"/>
          <w:sz w:val="28"/>
          <w:szCs w:val="28"/>
        </w:rPr>
      </w:pPr>
      <w:r w:rsidRPr="00FA2190">
        <w:rPr>
          <w:color w:val="000000"/>
          <w:sz w:val="28"/>
          <w:szCs w:val="28"/>
        </w:rPr>
        <w:t>Данный проект формировался в соответствии с основными задачами,  обозначенными в Бюджетном послании Президента Российской Федерации о бюджетной политике в 2014-2016 годах и Основными направлениями бюджетной и налоговой политики Ленинградской области</w:t>
      </w:r>
      <w:r>
        <w:rPr>
          <w:color w:val="000000"/>
          <w:sz w:val="28"/>
          <w:szCs w:val="28"/>
        </w:rPr>
        <w:t xml:space="preserve"> на 2015-2017 годы</w:t>
      </w:r>
      <w:r w:rsidRPr="00FA2190">
        <w:rPr>
          <w:color w:val="000000"/>
          <w:sz w:val="28"/>
          <w:szCs w:val="28"/>
        </w:rPr>
        <w:t xml:space="preserve">. </w:t>
      </w:r>
    </w:p>
    <w:p w:rsidR="0074534C" w:rsidRPr="00FA2190" w:rsidRDefault="0074534C" w:rsidP="005D435E">
      <w:pPr>
        <w:pStyle w:val="a9"/>
        <w:widowControl/>
        <w:ind w:right="-54" w:firstLine="709"/>
        <w:rPr>
          <w:color w:val="000000"/>
        </w:rPr>
      </w:pPr>
      <w:r w:rsidRPr="00FA2190">
        <w:rPr>
          <w:color w:val="000000"/>
        </w:rPr>
        <w:t>За основу при формировании бюджета были приняты показатели прогноза социально-экономического развития Ленинградской области на 2015-2017 годы.</w:t>
      </w:r>
    </w:p>
    <w:p w:rsidR="0074534C" w:rsidRPr="0053653A" w:rsidRDefault="0074534C" w:rsidP="005D435E">
      <w:pPr>
        <w:autoSpaceDE w:val="0"/>
        <w:autoSpaceDN w:val="0"/>
        <w:adjustRightInd w:val="0"/>
        <w:ind w:right="-54" w:firstLine="709"/>
        <w:jc w:val="both"/>
        <w:rPr>
          <w:sz w:val="28"/>
          <w:szCs w:val="28"/>
        </w:rPr>
      </w:pPr>
      <w:r w:rsidRPr="0053653A">
        <w:rPr>
          <w:sz w:val="28"/>
          <w:szCs w:val="28"/>
        </w:rPr>
        <w:t>В соответствии с</w:t>
      </w:r>
      <w:r>
        <w:rPr>
          <w:sz w:val="28"/>
          <w:szCs w:val="28"/>
        </w:rPr>
        <w:t>о</w:t>
      </w:r>
      <w:r w:rsidRPr="0053653A">
        <w:rPr>
          <w:sz w:val="28"/>
          <w:szCs w:val="28"/>
        </w:rPr>
        <w:t xml:space="preserve"> </w:t>
      </w:r>
      <w:r w:rsidRPr="00845347">
        <w:rPr>
          <w:color w:val="000000"/>
          <w:sz w:val="28"/>
        </w:rPr>
        <w:t>статьей 16</w:t>
      </w:r>
      <w:r>
        <w:rPr>
          <w:color w:val="000000"/>
          <w:sz w:val="28"/>
        </w:rPr>
        <w:t>.1</w:t>
      </w:r>
      <w:r w:rsidRPr="00845347">
        <w:rPr>
          <w:i/>
          <w:color w:val="000000"/>
        </w:rPr>
        <w:t xml:space="preserve"> </w:t>
      </w:r>
      <w:r w:rsidRPr="00845347">
        <w:rPr>
          <w:color w:val="000000"/>
          <w:sz w:val="28"/>
        </w:rPr>
        <w:t>областн</w:t>
      </w:r>
      <w:r>
        <w:rPr>
          <w:color w:val="000000"/>
          <w:sz w:val="28"/>
        </w:rPr>
        <w:t>ого</w:t>
      </w:r>
      <w:r w:rsidRPr="00845347">
        <w:rPr>
          <w:color w:val="000000"/>
          <w:sz w:val="28"/>
        </w:rPr>
        <w:t xml:space="preserve"> закон</w:t>
      </w:r>
      <w:r>
        <w:rPr>
          <w:color w:val="000000"/>
          <w:sz w:val="28"/>
        </w:rPr>
        <w:t>а</w:t>
      </w:r>
      <w:r w:rsidRPr="00845347">
        <w:rPr>
          <w:color w:val="000000"/>
          <w:sz w:val="28"/>
        </w:rPr>
        <w:t xml:space="preserve"> от 26 сентября 2002 года № 36-оз «О бюджетном процессе в Ленинградской области» </w:t>
      </w:r>
      <w:r w:rsidRPr="0053653A">
        <w:rPr>
          <w:sz w:val="28"/>
          <w:szCs w:val="28"/>
        </w:rPr>
        <w:t>к проекту закона предоставляются паспорта государственных программ Ленинградской области.</w:t>
      </w:r>
    </w:p>
    <w:p w:rsidR="0074534C" w:rsidRPr="00FA2190" w:rsidRDefault="0074534C" w:rsidP="005D435E">
      <w:pPr>
        <w:pStyle w:val="a9"/>
        <w:widowControl/>
        <w:ind w:right="-54" w:firstLine="709"/>
        <w:rPr>
          <w:color w:val="000000"/>
          <w:szCs w:val="28"/>
        </w:rPr>
      </w:pPr>
    </w:p>
    <w:p w:rsidR="0074534C" w:rsidRPr="000F034D" w:rsidRDefault="0074534C" w:rsidP="005D435E">
      <w:pPr>
        <w:ind w:right="-54" w:firstLine="709"/>
        <w:jc w:val="both"/>
        <w:rPr>
          <w:color w:val="000000"/>
          <w:sz w:val="28"/>
          <w:szCs w:val="28"/>
        </w:rPr>
      </w:pPr>
      <w:r w:rsidRPr="000F034D">
        <w:rPr>
          <w:b/>
          <w:color w:val="000000"/>
          <w:sz w:val="28"/>
          <w:szCs w:val="28"/>
        </w:rPr>
        <w:t>Статьей 1</w:t>
      </w:r>
      <w:r w:rsidRPr="000F034D">
        <w:rPr>
          <w:color w:val="000000"/>
          <w:sz w:val="28"/>
          <w:szCs w:val="28"/>
        </w:rPr>
        <w:t xml:space="preserve"> утверждаются основные характеристики областного бюджета Ленинградской области на</w:t>
      </w:r>
      <w:r w:rsidRPr="00B931C7">
        <w:rPr>
          <w:color w:val="FF0000"/>
          <w:sz w:val="28"/>
          <w:szCs w:val="28"/>
        </w:rPr>
        <w:t xml:space="preserve"> </w:t>
      </w:r>
      <w:r w:rsidRPr="000F034D">
        <w:rPr>
          <w:color w:val="000000"/>
          <w:sz w:val="28"/>
          <w:szCs w:val="28"/>
        </w:rPr>
        <w:t>2015 год и на плановый период 2016  и 2017 годов, в том числе условно утвержденные расходы, которые составят: на 2016 год</w:t>
      </w:r>
      <w:r w:rsidRPr="00B931C7">
        <w:rPr>
          <w:color w:val="FF0000"/>
          <w:sz w:val="28"/>
          <w:szCs w:val="28"/>
        </w:rPr>
        <w:t xml:space="preserve"> </w:t>
      </w:r>
      <w:r w:rsidRPr="000F034D">
        <w:rPr>
          <w:color w:val="000000"/>
          <w:sz w:val="28"/>
          <w:szCs w:val="28"/>
        </w:rPr>
        <w:t>2 133 433,8</w:t>
      </w:r>
      <w:r>
        <w:rPr>
          <w:color w:val="FF0000"/>
          <w:sz w:val="28"/>
          <w:szCs w:val="28"/>
        </w:rPr>
        <w:t> </w:t>
      </w:r>
      <w:r w:rsidRPr="00B931C7">
        <w:rPr>
          <w:color w:val="FF0000"/>
          <w:sz w:val="28"/>
          <w:szCs w:val="28"/>
        </w:rPr>
        <w:t xml:space="preserve"> </w:t>
      </w:r>
      <w:r w:rsidRPr="000F034D">
        <w:rPr>
          <w:color w:val="000000"/>
          <w:sz w:val="28"/>
          <w:szCs w:val="28"/>
        </w:rPr>
        <w:t>тысячи рублей –</w:t>
      </w:r>
      <w:r w:rsidRPr="00B931C7">
        <w:rPr>
          <w:color w:val="FF0000"/>
          <w:sz w:val="28"/>
          <w:szCs w:val="28"/>
        </w:rPr>
        <w:t xml:space="preserve"> </w:t>
      </w:r>
      <w:r w:rsidRPr="000F034D">
        <w:rPr>
          <w:color w:val="000000"/>
          <w:sz w:val="28"/>
          <w:szCs w:val="28"/>
        </w:rPr>
        <w:t>2,7</w:t>
      </w:r>
      <w:r w:rsidRPr="000F034D">
        <w:rPr>
          <w:color w:val="000000"/>
          <w:sz w:val="28"/>
        </w:rPr>
        <w:t xml:space="preserve"> %</w:t>
      </w:r>
      <w:r w:rsidRPr="00B931C7">
        <w:rPr>
          <w:color w:val="FF0000"/>
          <w:sz w:val="28"/>
        </w:rPr>
        <w:t xml:space="preserve"> </w:t>
      </w:r>
      <w:r w:rsidRPr="000F034D">
        <w:rPr>
          <w:color w:val="000000"/>
          <w:sz w:val="28"/>
        </w:rPr>
        <w:t>от общей суммы расходов в 2016 году</w:t>
      </w:r>
      <w:r w:rsidRPr="000F034D">
        <w:rPr>
          <w:color w:val="000000"/>
          <w:sz w:val="28"/>
          <w:szCs w:val="28"/>
        </w:rPr>
        <w:t>, на 2017 год в сумме</w:t>
      </w:r>
      <w:r w:rsidRPr="00B931C7">
        <w:rPr>
          <w:color w:val="FF0000"/>
          <w:sz w:val="28"/>
          <w:szCs w:val="28"/>
        </w:rPr>
        <w:t xml:space="preserve">  </w:t>
      </w:r>
      <w:r w:rsidRPr="000F034D">
        <w:rPr>
          <w:color w:val="000000"/>
          <w:sz w:val="28"/>
          <w:szCs w:val="28"/>
        </w:rPr>
        <w:t xml:space="preserve">4 233 644,3 </w:t>
      </w:r>
      <w:r w:rsidRPr="000F034D">
        <w:rPr>
          <w:color w:val="000000"/>
          <w:sz w:val="24"/>
          <w:szCs w:val="24"/>
        </w:rPr>
        <w:t xml:space="preserve"> </w:t>
      </w:r>
      <w:r w:rsidRPr="000F034D">
        <w:rPr>
          <w:color w:val="000000"/>
          <w:sz w:val="28"/>
          <w:szCs w:val="28"/>
        </w:rPr>
        <w:t>тысячи рублей – 5,1</w:t>
      </w:r>
      <w:r w:rsidRPr="000F034D">
        <w:rPr>
          <w:color w:val="000000"/>
          <w:sz w:val="28"/>
        </w:rPr>
        <w:t xml:space="preserve"> %</w:t>
      </w:r>
      <w:r w:rsidRPr="00B931C7">
        <w:rPr>
          <w:color w:val="FF0000"/>
          <w:sz w:val="28"/>
        </w:rPr>
        <w:t xml:space="preserve"> </w:t>
      </w:r>
      <w:r w:rsidRPr="000F034D">
        <w:rPr>
          <w:color w:val="000000"/>
          <w:sz w:val="28"/>
        </w:rPr>
        <w:t>от общей суммы расходов в 2017 году</w:t>
      </w:r>
      <w:r w:rsidRPr="000F034D">
        <w:rPr>
          <w:color w:val="000000"/>
          <w:sz w:val="28"/>
          <w:szCs w:val="28"/>
        </w:rPr>
        <w:t>;</w:t>
      </w:r>
    </w:p>
    <w:p w:rsidR="0074534C" w:rsidRPr="00B931C7" w:rsidRDefault="0074534C" w:rsidP="005D435E">
      <w:pPr>
        <w:ind w:right="-54" w:firstLine="709"/>
        <w:rPr>
          <w:color w:val="FF0000"/>
          <w:sz w:val="28"/>
          <w:szCs w:val="28"/>
        </w:rPr>
      </w:pPr>
    </w:p>
    <w:p w:rsidR="0074534C" w:rsidRPr="004E2D15" w:rsidRDefault="0074534C" w:rsidP="005D435E">
      <w:pPr>
        <w:widowControl/>
        <w:autoSpaceDE w:val="0"/>
        <w:autoSpaceDN w:val="0"/>
        <w:adjustRightInd w:val="0"/>
        <w:ind w:left="30" w:right="-54" w:firstLine="709"/>
        <w:jc w:val="both"/>
        <w:rPr>
          <w:color w:val="000000"/>
          <w:sz w:val="28"/>
          <w:szCs w:val="28"/>
        </w:rPr>
      </w:pPr>
      <w:r w:rsidRPr="004E2D15">
        <w:rPr>
          <w:b/>
          <w:color w:val="000000"/>
          <w:sz w:val="28"/>
          <w:szCs w:val="28"/>
        </w:rPr>
        <w:t>Статьей 2</w:t>
      </w:r>
      <w:r w:rsidRPr="004E2D15">
        <w:rPr>
          <w:color w:val="000000"/>
          <w:sz w:val="28"/>
          <w:szCs w:val="28"/>
        </w:rPr>
        <w:t xml:space="preserve"> проекта областного закона утверждаются прогнозируемые поступления доходов областного бюджета Ленинградской области на 2015 год и на плановый период 2016 и 2017 годов, а также безвозмездные поступления из федерального бюджета, местных бюджетов ("отрицательные трансферты") и от государственной корпорации - Фонда содействия реформированию жилищно-коммунального хозяйства на 2015 год и на плановый период 2016 и 2017 годов.</w:t>
      </w:r>
    </w:p>
    <w:p w:rsidR="0074534C" w:rsidRPr="004E2D15" w:rsidRDefault="0074534C" w:rsidP="005D435E">
      <w:pPr>
        <w:pStyle w:val="a9"/>
        <w:widowControl/>
        <w:ind w:right="-54" w:firstLine="709"/>
        <w:rPr>
          <w:color w:val="000000"/>
          <w:szCs w:val="28"/>
        </w:rPr>
      </w:pPr>
    </w:p>
    <w:p w:rsidR="0074534C" w:rsidRPr="000F034D" w:rsidRDefault="0074534C" w:rsidP="005D435E">
      <w:pPr>
        <w:ind w:right="-54" w:firstLine="709"/>
        <w:jc w:val="both"/>
        <w:rPr>
          <w:color w:val="000000"/>
          <w:sz w:val="28"/>
          <w:szCs w:val="28"/>
        </w:rPr>
      </w:pPr>
      <w:r w:rsidRPr="000F034D">
        <w:rPr>
          <w:b/>
          <w:bCs/>
          <w:color w:val="000000"/>
          <w:sz w:val="28"/>
        </w:rPr>
        <w:t>Статья 3</w:t>
      </w:r>
      <w:r w:rsidRPr="000F034D">
        <w:rPr>
          <w:color w:val="000000"/>
          <w:sz w:val="28"/>
        </w:rPr>
        <w:t xml:space="preserve"> утверждает нормативы распределения доходов между бюджетами на 2015-2017 годы</w:t>
      </w:r>
      <w:r w:rsidRPr="000F034D">
        <w:rPr>
          <w:color w:val="000000"/>
          <w:sz w:val="28"/>
          <w:szCs w:val="28"/>
        </w:rPr>
        <w:t>.</w:t>
      </w:r>
    </w:p>
    <w:p w:rsidR="0074534C" w:rsidRPr="00B931C7" w:rsidRDefault="0074534C" w:rsidP="005D435E">
      <w:pPr>
        <w:ind w:right="-54" w:firstLine="709"/>
        <w:jc w:val="both"/>
        <w:rPr>
          <w:color w:val="FF0000"/>
          <w:sz w:val="28"/>
        </w:rPr>
      </w:pPr>
    </w:p>
    <w:p w:rsidR="0074534C" w:rsidRPr="000F034D" w:rsidRDefault="0074534C" w:rsidP="005D435E">
      <w:pPr>
        <w:pStyle w:val="a9"/>
        <w:ind w:right="-54" w:firstLine="709"/>
        <w:rPr>
          <w:color w:val="000000"/>
        </w:rPr>
      </w:pPr>
      <w:r w:rsidRPr="000F034D">
        <w:rPr>
          <w:b/>
          <w:bCs/>
          <w:color w:val="000000"/>
        </w:rPr>
        <w:t>Статья 4</w:t>
      </w:r>
      <w:r w:rsidRPr="000F034D">
        <w:rPr>
          <w:color w:val="000000"/>
        </w:rPr>
        <w:t xml:space="preserve"> в соответствии с федеральным и областным законодательством утверждает перечень главных администраторов доходов и перечень главных администраторов источников внутреннего финансирования дефицита областного бюджета.</w:t>
      </w:r>
    </w:p>
    <w:p w:rsidR="0074534C" w:rsidRPr="00B931C7" w:rsidRDefault="0074534C" w:rsidP="005D435E">
      <w:pPr>
        <w:ind w:right="-54" w:firstLine="709"/>
        <w:jc w:val="both"/>
        <w:rPr>
          <w:b/>
          <w:bCs/>
          <w:color w:val="FF0000"/>
          <w:sz w:val="28"/>
        </w:rPr>
      </w:pPr>
    </w:p>
    <w:p w:rsidR="0074534C" w:rsidRPr="000F034D" w:rsidRDefault="0074534C" w:rsidP="005D435E">
      <w:pPr>
        <w:ind w:right="-54" w:firstLine="709"/>
        <w:jc w:val="both"/>
        <w:rPr>
          <w:color w:val="000000"/>
          <w:sz w:val="28"/>
        </w:rPr>
      </w:pPr>
      <w:r w:rsidRPr="000F034D">
        <w:rPr>
          <w:b/>
          <w:bCs/>
          <w:color w:val="000000"/>
          <w:sz w:val="28"/>
        </w:rPr>
        <w:t>Статья 5</w:t>
      </w:r>
      <w:r w:rsidRPr="000F034D">
        <w:rPr>
          <w:color w:val="000000"/>
          <w:sz w:val="28"/>
        </w:rPr>
        <w:t xml:space="preserve"> устанавливает особенности администрирования доходов бюджетов Ленинградской области в 2015 году.</w:t>
      </w:r>
    </w:p>
    <w:p w:rsidR="0074534C" w:rsidRPr="00B931C7" w:rsidRDefault="0074534C" w:rsidP="005D435E">
      <w:pPr>
        <w:ind w:right="-54" w:firstLine="709"/>
        <w:jc w:val="both"/>
        <w:rPr>
          <w:b/>
          <w:bCs/>
          <w:color w:val="FF0000"/>
          <w:sz w:val="28"/>
        </w:rPr>
      </w:pPr>
    </w:p>
    <w:p w:rsidR="0074534C" w:rsidRPr="000F034D" w:rsidRDefault="0074534C" w:rsidP="005D435E">
      <w:pPr>
        <w:ind w:right="-54" w:firstLine="709"/>
        <w:jc w:val="both"/>
        <w:rPr>
          <w:color w:val="000000"/>
          <w:sz w:val="28"/>
        </w:rPr>
      </w:pPr>
      <w:r w:rsidRPr="000F034D">
        <w:rPr>
          <w:b/>
          <w:bCs/>
          <w:color w:val="000000"/>
          <w:sz w:val="28"/>
        </w:rPr>
        <w:t>Статья 6</w:t>
      </w:r>
      <w:r w:rsidRPr="000F034D">
        <w:rPr>
          <w:color w:val="000000"/>
          <w:sz w:val="28"/>
        </w:rPr>
        <w:t xml:space="preserve"> в соответствии с требованиями федерального и областного </w:t>
      </w:r>
      <w:r w:rsidRPr="000F034D">
        <w:rPr>
          <w:color w:val="000000"/>
          <w:sz w:val="28"/>
        </w:rPr>
        <w:lastRenderedPageBreak/>
        <w:t xml:space="preserve">законодательства и принципами среднесрочного финансового планирования утверждает: </w:t>
      </w:r>
    </w:p>
    <w:p w:rsidR="0074534C" w:rsidRPr="000F034D" w:rsidRDefault="0074534C" w:rsidP="005D435E">
      <w:pPr>
        <w:ind w:right="-54" w:firstLine="709"/>
        <w:jc w:val="both"/>
        <w:rPr>
          <w:color w:val="000000"/>
          <w:sz w:val="28"/>
          <w:szCs w:val="28"/>
        </w:rPr>
      </w:pPr>
      <w:r w:rsidRPr="000F034D">
        <w:rPr>
          <w:color w:val="000000"/>
          <w:sz w:val="28"/>
          <w:szCs w:val="28"/>
        </w:rPr>
        <w:t>- распределение бюджетных ассигнований по целевым статьям (государственным программам и непрограммным направлениям деятельности), группам и подгруппам видов расходов бюджетов, а также по разделам и подразделам  классификации расходов бюджета на 2015-2017 годы;</w:t>
      </w:r>
    </w:p>
    <w:p w:rsidR="0074534C" w:rsidRDefault="0074534C" w:rsidP="005D435E">
      <w:pPr>
        <w:ind w:right="-54" w:firstLine="709"/>
        <w:jc w:val="both"/>
        <w:rPr>
          <w:color w:val="000000"/>
          <w:sz w:val="28"/>
          <w:szCs w:val="28"/>
        </w:rPr>
      </w:pPr>
      <w:r w:rsidRPr="000F034D">
        <w:rPr>
          <w:color w:val="000000"/>
          <w:sz w:val="28"/>
          <w:szCs w:val="28"/>
        </w:rPr>
        <w:t>- ведомственную структуру расходов областного бюджета Ленинградской области на 2015-2017 годы;</w:t>
      </w:r>
    </w:p>
    <w:p w:rsidR="002C6027" w:rsidRPr="002C6027" w:rsidRDefault="002C6027" w:rsidP="005D435E">
      <w:pPr>
        <w:ind w:right="-54" w:firstLine="709"/>
        <w:jc w:val="both"/>
        <w:rPr>
          <w:color w:val="000000"/>
          <w:sz w:val="28"/>
          <w:szCs w:val="28"/>
        </w:rPr>
      </w:pPr>
      <w:r>
        <w:rPr>
          <w:color w:val="000000"/>
          <w:sz w:val="28"/>
          <w:szCs w:val="28"/>
        </w:rPr>
        <w:t xml:space="preserve">- </w:t>
      </w:r>
      <w:r w:rsidRPr="002C6027">
        <w:rPr>
          <w:color w:val="000000"/>
          <w:sz w:val="28"/>
          <w:szCs w:val="28"/>
        </w:rPr>
        <w:t>общий объем бюджетных ассигнований на исполнение публичных нормативных обязательств:</w:t>
      </w:r>
    </w:p>
    <w:p w:rsidR="002C6027" w:rsidRPr="002C6027" w:rsidRDefault="002C6027" w:rsidP="005D435E">
      <w:pPr>
        <w:ind w:right="-54" w:firstLine="709"/>
        <w:jc w:val="both"/>
        <w:rPr>
          <w:color w:val="000000"/>
          <w:sz w:val="28"/>
          <w:szCs w:val="28"/>
        </w:rPr>
      </w:pPr>
      <w:r w:rsidRPr="002C6027">
        <w:rPr>
          <w:color w:val="000000"/>
          <w:sz w:val="28"/>
          <w:szCs w:val="28"/>
        </w:rPr>
        <w:t>на 201</w:t>
      </w:r>
      <w:r w:rsidR="005D4BCC">
        <w:rPr>
          <w:color w:val="000000"/>
          <w:sz w:val="28"/>
          <w:szCs w:val="28"/>
        </w:rPr>
        <w:t>5 год в сумме 8 078 562,6 тыс. руб.;</w:t>
      </w:r>
    </w:p>
    <w:p w:rsidR="002C6027" w:rsidRPr="002C6027" w:rsidRDefault="002C6027" w:rsidP="005D435E">
      <w:pPr>
        <w:ind w:right="-54" w:firstLine="709"/>
        <w:jc w:val="both"/>
        <w:rPr>
          <w:color w:val="000000"/>
          <w:sz w:val="28"/>
          <w:szCs w:val="28"/>
        </w:rPr>
      </w:pPr>
      <w:r w:rsidRPr="002C6027">
        <w:rPr>
          <w:color w:val="000000"/>
          <w:sz w:val="28"/>
          <w:szCs w:val="28"/>
        </w:rPr>
        <w:t>на 201</w:t>
      </w:r>
      <w:r w:rsidR="005D4BCC">
        <w:rPr>
          <w:color w:val="000000"/>
          <w:sz w:val="28"/>
          <w:szCs w:val="28"/>
        </w:rPr>
        <w:t>6 год в сумме 8 382 313,8 тыс. руб.;</w:t>
      </w:r>
    </w:p>
    <w:p w:rsidR="002C6027" w:rsidRPr="002C6027" w:rsidRDefault="002C6027" w:rsidP="005D435E">
      <w:pPr>
        <w:ind w:right="-54" w:firstLine="709"/>
        <w:jc w:val="both"/>
        <w:rPr>
          <w:color w:val="000000"/>
          <w:sz w:val="28"/>
          <w:szCs w:val="28"/>
        </w:rPr>
      </w:pPr>
      <w:r w:rsidRPr="002C6027">
        <w:rPr>
          <w:color w:val="000000"/>
          <w:sz w:val="28"/>
          <w:szCs w:val="28"/>
        </w:rPr>
        <w:t>на 2017 год в</w:t>
      </w:r>
      <w:r w:rsidR="005D4BCC">
        <w:rPr>
          <w:color w:val="000000"/>
          <w:sz w:val="28"/>
          <w:szCs w:val="28"/>
        </w:rPr>
        <w:t xml:space="preserve"> сумме 8 377 820,3 тыс. руб</w:t>
      </w:r>
      <w:r w:rsidRPr="002C6027">
        <w:rPr>
          <w:color w:val="000000"/>
          <w:sz w:val="28"/>
          <w:szCs w:val="28"/>
        </w:rPr>
        <w:t>.</w:t>
      </w:r>
    </w:p>
    <w:p w:rsidR="0074534C" w:rsidRPr="000F034D" w:rsidRDefault="0074534C" w:rsidP="005D435E">
      <w:pPr>
        <w:ind w:right="-54" w:firstLine="709"/>
        <w:jc w:val="both"/>
        <w:rPr>
          <w:color w:val="000000"/>
          <w:sz w:val="28"/>
          <w:szCs w:val="28"/>
        </w:rPr>
      </w:pPr>
      <w:r w:rsidRPr="000F034D">
        <w:rPr>
          <w:color w:val="000000"/>
          <w:sz w:val="28"/>
          <w:szCs w:val="28"/>
        </w:rPr>
        <w:t xml:space="preserve">- резервный фонд Правительства Ленинградской области: </w:t>
      </w:r>
    </w:p>
    <w:p w:rsidR="0074534C" w:rsidRPr="000F034D" w:rsidRDefault="0074534C" w:rsidP="005D435E">
      <w:pPr>
        <w:ind w:right="-54" w:firstLine="709"/>
        <w:jc w:val="both"/>
        <w:rPr>
          <w:color w:val="000000"/>
          <w:sz w:val="28"/>
          <w:szCs w:val="28"/>
        </w:rPr>
      </w:pPr>
      <w:r w:rsidRPr="000F034D">
        <w:rPr>
          <w:color w:val="000000"/>
          <w:sz w:val="28"/>
          <w:szCs w:val="28"/>
        </w:rPr>
        <w:t>на 2015 год в сумме 3</w:t>
      </w:r>
      <w:r w:rsidR="00EC66C2">
        <w:rPr>
          <w:color w:val="000000"/>
          <w:sz w:val="28"/>
          <w:szCs w:val="28"/>
        </w:rPr>
        <w:t>4</w:t>
      </w:r>
      <w:r w:rsidRPr="000F034D">
        <w:rPr>
          <w:color w:val="000000"/>
          <w:sz w:val="28"/>
          <w:szCs w:val="28"/>
        </w:rPr>
        <w:t xml:space="preserve">0 000 </w:t>
      </w:r>
      <w:r w:rsidR="00BA5311">
        <w:rPr>
          <w:color w:val="000000"/>
          <w:sz w:val="28"/>
          <w:szCs w:val="28"/>
        </w:rPr>
        <w:t>тыс. руб.</w:t>
      </w:r>
      <w:r w:rsidR="005D4BCC">
        <w:rPr>
          <w:color w:val="000000"/>
          <w:sz w:val="28"/>
          <w:szCs w:val="28"/>
        </w:rPr>
        <w:t>;</w:t>
      </w:r>
    </w:p>
    <w:p w:rsidR="0074534C" w:rsidRPr="000F034D" w:rsidRDefault="0074534C" w:rsidP="005D435E">
      <w:pPr>
        <w:ind w:right="-54" w:firstLine="709"/>
        <w:jc w:val="both"/>
        <w:rPr>
          <w:color w:val="000000"/>
          <w:sz w:val="28"/>
          <w:szCs w:val="28"/>
        </w:rPr>
      </w:pPr>
      <w:r w:rsidRPr="000F034D">
        <w:rPr>
          <w:color w:val="000000"/>
          <w:sz w:val="28"/>
          <w:szCs w:val="28"/>
        </w:rPr>
        <w:t xml:space="preserve">на 2016 год в сумме 400 000 </w:t>
      </w:r>
      <w:r w:rsidR="00BA5311">
        <w:rPr>
          <w:color w:val="000000"/>
          <w:sz w:val="28"/>
          <w:szCs w:val="28"/>
        </w:rPr>
        <w:t>тыс. руб.</w:t>
      </w:r>
      <w:r w:rsidR="005D4BCC">
        <w:rPr>
          <w:color w:val="000000"/>
          <w:sz w:val="28"/>
          <w:szCs w:val="28"/>
        </w:rPr>
        <w:t>;</w:t>
      </w:r>
    </w:p>
    <w:p w:rsidR="0074534C" w:rsidRPr="000F034D" w:rsidRDefault="0074534C" w:rsidP="005D435E">
      <w:pPr>
        <w:ind w:right="-54" w:firstLine="709"/>
        <w:jc w:val="both"/>
        <w:rPr>
          <w:color w:val="000000"/>
          <w:sz w:val="28"/>
          <w:szCs w:val="28"/>
        </w:rPr>
      </w:pPr>
      <w:r w:rsidRPr="000F034D">
        <w:rPr>
          <w:color w:val="000000"/>
          <w:sz w:val="28"/>
          <w:szCs w:val="28"/>
        </w:rPr>
        <w:t xml:space="preserve">на 2017 год в сумме 400 000 </w:t>
      </w:r>
      <w:r w:rsidR="00BA5311">
        <w:rPr>
          <w:color w:val="000000"/>
          <w:sz w:val="28"/>
          <w:szCs w:val="28"/>
        </w:rPr>
        <w:t>тыс. руб.</w:t>
      </w:r>
    </w:p>
    <w:p w:rsidR="0074534C" w:rsidRPr="000F034D" w:rsidRDefault="0074534C" w:rsidP="005D435E">
      <w:pPr>
        <w:ind w:right="-54" w:firstLine="709"/>
        <w:jc w:val="both"/>
        <w:rPr>
          <w:color w:val="000000"/>
          <w:sz w:val="28"/>
          <w:szCs w:val="28"/>
        </w:rPr>
      </w:pPr>
      <w:r w:rsidRPr="000F034D">
        <w:rPr>
          <w:color w:val="000000"/>
          <w:sz w:val="28"/>
          <w:szCs w:val="28"/>
        </w:rPr>
        <w:t>- резервный фонд Правительства Ленинградской области по ликвидации чрезвычайных ситуаций природного и техногенного характера и последствий стихийных бедствий, а также последствий террористических актов на 2015-2017</w:t>
      </w:r>
      <w:r w:rsidR="007F76FF">
        <w:rPr>
          <w:color w:val="000000"/>
          <w:sz w:val="28"/>
          <w:szCs w:val="28"/>
        </w:rPr>
        <w:t xml:space="preserve"> </w:t>
      </w:r>
      <w:r w:rsidRPr="000F034D">
        <w:rPr>
          <w:color w:val="000000"/>
          <w:sz w:val="28"/>
          <w:szCs w:val="28"/>
        </w:rPr>
        <w:t xml:space="preserve">годы в сумме 100 000,0 </w:t>
      </w:r>
      <w:r w:rsidR="00BA5311">
        <w:rPr>
          <w:color w:val="000000"/>
          <w:sz w:val="28"/>
          <w:szCs w:val="28"/>
        </w:rPr>
        <w:t>тыс. руб.</w:t>
      </w:r>
      <w:r w:rsidRPr="000F034D">
        <w:rPr>
          <w:color w:val="000000"/>
          <w:sz w:val="28"/>
          <w:szCs w:val="28"/>
        </w:rPr>
        <w:t xml:space="preserve"> ежегодно.</w:t>
      </w:r>
    </w:p>
    <w:p w:rsidR="0074534C" w:rsidRPr="000F034D" w:rsidRDefault="0074534C" w:rsidP="005D435E">
      <w:pPr>
        <w:ind w:right="-54" w:firstLine="709"/>
        <w:jc w:val="both"/>
        <w:rPr>
          <w:color w:val="000000"/>
          <w:sz w:val="28"/>
        </w:rPr>
      </w:pPr>
      <w:r w:rsidRPr="000F034D">
        <w:rPr>
          <w:color w:val="000000"/>
          <w:sz w:val="28"/>
        </w:rPr>
        <w:t>Данной статьей устанавливается также перечень расходов областного бюджета, распределение (предоставление, расходование) которых производится в соответствии с правовыми актами Правительства Ленинградской области.</w:t>
      </w:r>
    </w:p>
    <w:p w:rsidR="0074534C" w:rsidRPr="005D435E" w:rsidRDefault="005D435E" w:rsidP="005D435E">
      <w:pPr>
        <w:ind w:right="-54" w:firstLine="709"/>
        <w:jc w:val="both"/>
        <w:rPr>
          <w:bCs/>
          <w:sz w:val="28"/>
        </w:rPr>
      </w:pPr>
      <w:r w:rsidRPr="005D435E">
        <w:rPr>
          <w:bCs/>
          <w:sz w:val="28"/>
        </w:rPr>
        <w:t>Также статья устанавливает основания внесения изменения в сводную бюджетную роспись областного бюджета Ленинградской области на 2015 год, связанные с особенностями исполнения областного бюджета Ленинградской области, без внесения изменений в настоящий областной закон.</w:t>
      </w:r>
    </w:p>
    <w:p w:rsidR="008C26F8" w:rsidRPr="00B931C7" w:rsidRDefault="008C26F8" w:rsidP="005D435E">
      <w:pPr>
        <w:ind w:right="-54" w:firstLine="709"/>
        <w:jc w:val="both"/>
        <w:rPr>
          <w:b/>
          <w:bCs/>
          <w:color w:val="FF0000"/>
          <w:sz w:val="28"/>
        </w:rPr>
      </w:pPr>
    </w:p>
    <w:p w:rsidR="0074534C" w:rsidRPr="000F034D" w:rsidRDefault="0074534C" w:rsidP="005D435E">
      <w:pPr>
        <w:ind w:right="-54" w:firstLine="709"/>
        <w:jc w:val="both"/>
        <w:rPr>
          <w:color w:val="000000"/>
          <w:sz w:val="28"/>
          <w:szCs w:val="28"/>
        </w:rPr>
      </w:pPr>
      <w:r w:rsidRPr="000F034D">
        <w:rPr>
          <w:b/>
          <w:bCs/>
          <w:color w:val="000000"/>
          <w:sz w:val="28"/>
        </w:rPr>
        <w:t>Статья 7</w:t>
      </w:r>
      <w:r w:rsidRPr="000F034D">
        <w:rPr>
          <w:bCs/>
          <w:color w:val="000000"/>
          <w:sz w:val="28"/>
        </w:rPr>
        <w:t xml:space="preserve"> </w:t>
      </w:r>
      <w:r w:rsidRPr="000F034D">
        <w:rPr>
          <w:color w:val="000000"/>
          <w:sz w:val="28"/>
        </w:rPr>
        <w:t xml:space="preserve">устанавливает </w:t>
      </w:r>
      <w:r w:rsidRPr="000F034D">
        <w:rPr>
          <w:color w:val="000000"/>
          <w:sz w:val="28"/>
          <w:szCs w:val="28"/>
        </w:rPr>
        <w:t>особенности отдельных расходных обязательств и использования бюджетных ассигнований по обеспечению деятельности государственных органов Ленинградской области и государственных учреждений Ленинградской области.</w:t>
      </w:r>
    </w:p>
    <w:p w:rsidR="0074534C" w:rsidRPr="00B931C7" w:rsidRDefault="0074534C" w:rsidP="005D435E">
      <w:pPr>
        <w:ind w:right="-54" w:firstLine="709"/>
        <w:jc w:val="both"/>
        <w:rPr>
          <w:color w:val="FF0000"/>
          <w:sz w:val="28"/>
          <w:szCs w:val="28"/>
        </w:rPr>
      </w:pPr>
    </w:p>
    <w:p w:rsidR="0074534C" w:rsidRPr="00B931C7" w:rsidRDefault="0074534C" w:rsidP="005D435E">
      <w:pPr>
        <w:ind w:right="-54" w:firstLine="709"/>
        <w:jc w:val="both"/>
        <w:rPr>
          <w:color w:val="FF0000"/>
          <w:sz w:val="28"/>
        </w:rPr>
      </w:pPr>
      <w:r w:rsidRPr="000F034D">
        <w:rPr>
          <w:b/>
          <w:bCs/>
          <w:color w:val="000000"/>
          <w:sz w:val="28"/>
        </w:rPr>
        <w:t>Статья 8</w:t>
      </w:r>
      <w:r w:rsidRPr="00B931C7">
        <w:rPr>
          <w:bCs/>
          <w:color w:val="FF0000"/>
          <w:sz w:val="28"/>
        </w:rPr>
        <w:t xml:space="preserve"> </w:t>
      </w:r>
      <w:r w:rsidRPr="00D571B1">
        <w:rPr>
          <w:color w:val="000000"/>
          <w:sz w:val="28"/>
        </w:rPr>
        <w:t>устанавливает</w:t>
      </w:r>
      <w:r w:rsidRPr="00B931C7">
        <w:rPr>
          <w:color w:val="FF0000"/>
          <w:sz w:val="28"/>
        </w:rPr>
        <w:t xml:space="preserve"> </w:t>
      </w:r>
      <w:r w:rsidRPr="000F034D">
        <w:rPr>
          <w:color w:val="000000"/>
          <w:sz w:val="28"/>
        </w:rPr>
        <w:t>особенности</w:t>
      </w:r>
      <w:r>
        <w:rPr>
          <w:color w:val="FF0000"/>
          <w:sz w:val="28"/>
        </w:rPr>
        <w:t xml:space="preserve"> </w:t>
      </w:r>
      <w:r w:rsidRPr="00D571B1">
        <w:rPr>
          <w:color w:val="000000"/>
          <w:sz w:val="28"/>
          <w:szCs w:val="28"/>
        </w:rPr>
        <w:t xml:space="preserve">отдельных расходных обязательств и использования бюджетных </w:t>
      </w:r>
      <w:r w:rsidRPr="000F034D">
        <w:rPr>
          <w:color w:val="000000"/>
          <w:sz w:val="28"/>
          <w:szCs w:val="28"/>
        </w:rPr>
        <w:t>ассигнований в сфере социального обеспечения населения</w:t>
      </w:r>
      <w:r w:rsidRPr="000F034D">
        <w:rPr>
          <w:color w:val="000000"/>
          <w:sz w:val="28"/>
        </w:rPr>
        <w:t xml:space="preserve"> в 2015 году.</w:t>
      </w:r>
    </w:p>
    <w:p w:rsidR="0074534C" w:rsidRPr="00B931C7" w:rsidRDefault="0074534C" w:rsidP="005D435E">
      <w:pPr>
        <w:ind w:right="-54" w:firstLine="709"/>
        <w:jc w:val="both"/>
        <w:rPr>
          <w:color w:val="FF0000"/>
          <w:sz w:val="28"/>
        </w:rPr>
      </w:pPr>
    </w:p>
    <w:p w:rsidR="0074534C" w:rsidRPr="000F034D" w:rsidRDefault="0074534C" w:rsidP="005D435E">
      <w:pPr>
        <w:ind w:right="-54" w:firstLine="709"/>
        <w:jc w:val="both"/>
        <w:rPr>
          <w:color w:val="000000"/>
          <w:sz w:val="28"/>
        </w:rPr>
      </w:pPr>
      <w:r w:rsidRPr="000F034D">
        <w:rPr>
          <w:b/>
          <w:bCs/>
          <w:color w:val="000000"/>
          <w:sz w:val="28"/>
        </w:rPr>
        <w:t>Статьей 9</w:t>
      </w:r>
      <w:r w:rsidRPr="000F034D">
        <w:rPr>
          <w:color w:val="000000"/>
          <w:sz w:val="28"/>
        </w:rPr>
        <w:t xml:space="preserve"> утверждает формы и объем межбюджетных трансфертов бюджетам других уровней.</w:t>
      </w:r>
    </w:p>
    <w:p w:rsidR="0074534C" w:rsidRPr="00B931C7" w:rsidRDefault="0074534C" w:rsidP="005D435E">
      <w:pPr>
        <w:ind w:right="-54" w:firstLine="709"/>
        <w:jc w:val="both"/>
        <w:rPr>
          <w:b/>
          <w:bCs/>
          <w:color w:val="FF0000"/>
          <w:sz w:val="28"/>
        </w:rPr>
      </w:pPr>
    </w:p>
    <w:p w:rsidR="0074534C" w:rsidRPr="000F034D" w:rsidRDefault="0074534C" w:rsidP="005D435E">
      <w:pPr>
        <w:ind w:right="-54" w:firstLine="709"/>
        <w:jc w:val="both"/>
        <w:rPr>
          <w:color w:val="000000"/>
          <w:sz w:val="28"/>
          <w:szCs w:val="28"/>
        </w:rPr>
      </w:pPr>
      <w:r w:rsidRPr="000F034D">
        <w:rPr>
          <w:b/>
          <w:bCs/>
          <w:color w:val="000000"/>
          <w:sz w:val="28"/>
          <w:szCs w:val="28"/>
        </w:rPr>
        <w:t>Статья 10</w:t>
      </w:r>
      <w:r w:rsidRPr="000F034D">
        <w:rPr>
          <w:color w:val="000000"/>
          <w:sz w:val="28"/>
          <w:szCs w:val="28"/>
        </w:rPr>
        <w:t xml:space="preserve">  устанавливает порядок предоставления бюджетных кредитов.</w:t>
      </w:r>
    </w:p>
    <w:p w:rsidR="0074534C" w:rsidRPr="00B931C7" w:rsidRDefault="0074534C" w:rsidP="005D435E">
      <w:pPr>
        <w:ind w:right="-54" w:firstLine="709"/>
        <w:jc w:val="both"/>
        <w:rPr>
          <w:color w:val="FF0000"/>
          <w:sz w:val="28"/>
          <w:szCs w:val="28"/>
        </w:rPr>
      </w:pPr>
    </w:p>
    <w:p w:rsidR="0074534C" w:rsidRPr="000F034D" w:rsidRDefault="0074534C" w:rsidP="005D435E">
      <w:pPr>
        <w:autoSpaceDE w:val="0"/>
        <w:autoSpaceDN w:val="0"/>
        <w:adjustRightInd w:val="0"/>
        <w:ind w:firstLine="709"/>
        <w:jc w:val="both"/>
        <w:outlineLvl w:val="1"/>
        <w:rPr>
          <w:color w:val="000000"/>
          <w:sz w:val="28"/>
          <w:szCs w:val="28"/>
        </w:rPr>
      </w:pPr>
      <w:r w:rsidRPr="000F034D">
        <w:rPr>
          <w:b/>
          <w:bCs/>
          <w:color w:val="000000"/>
          <w:sz w:val="28"/>
          <w:szCs w:val="28"/>
        </w:rPr>
        <w:t xml:space="preserve">Статья 11 </w:t>
      </w:r>
      <w:r w:rsidRPr="000F034D">
        <w:rPr>
          <w:color w:val="000000"/>
          <w:sz w:val="28"/>
          <w:szCs w:val="28"/>
        </w:rPr>
        <w:t xml:space="preserve">устанавливает предельный объем государственного внутреннего долга Ленинградской области и государственные внутренние заимствования </w:t>
      </w:r>
      <w:r w:rsidRPr="000F034D">
        <w:rPr>
          <w:color w:val="000000"/>
          <w:sz w:val="28"/>
          <w:szCs w:val="28"/>
        </w:rPr>
        <w:lastRenderedPageBreak/>
        <w:t>Ленинградской области.</w:t>
      </w:r>
    </w:p>
    <w:p w:rsidR="0074534C" w:rsidRPr="000F034D" w:rsidRDefault="0074534C" w:rsidP="005D435E">
      <w:pPr>
        <w:pStyle w:val="ConsPlusNormal"/>
        <w:widowControl/>
        <w:ind w:right="-54" w:firstLine="709"/>
        <w:jc w:val="both"/>
        <w:rPr>
          <w:rFonts w:ascii="Times New Roman" w:hAnsi="Times New Roman" w:cs="Times New Roman"/>
          <w:color w:val="000000"/>
          <w:sz w:val="28"/>
        </w:rPr>
      </w:pPr>
      <w:r w:rsidRPr="000F034D">
        <w:rPr>
          <w:rFonts w:ascii="Times New Roman" w:hAnsi="Times New Roman" w:cs="Times New Roman"/>
          <w:color w:val="000000"/>
          <w:sz w:val="28"/>
        </w:rPr>
        <w:t xml:space="preserve">Устанавливается предельный объем государственного долга Ленинградской области в течение 2015 года в сумме 35 072 400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xml:space="preserve">, в течение 2016 года в сумме 36 864 700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xml:space="preserve">, в течение 2017 года в сумме 35 726 900 </w:t>
      </w:r>
      <w:r w:rsidR="00BA5311">
        <w:rPr>
          <w:rFonts w:ascii="Times New Roman" w:hAnsi="Times New Roman" w:cs="Times New Roman"/>
          <w:color w:val="000000"/>
          <w:sz w:val="28"/>
        </w:rPr>
        <w:t>тыс. руб.</w:t>
      </w:r>
    </w:p>
    <w:p w:rsidR="0074534C" w:rsidRPr="00B931C7" w:rsidRDefault="0074534C" w:rsidP="005D435E">
      <w:pPr>
        <w:pStyle w:val="ConsPlusNormal"/>
        <w:widowControl/>
        <w:ind w:right="-54" w:firstLine="709"/>
        <w:jc w:val="both"/>
        <w:rPr>
          <w:rFonts w:ascii="Times New Roman" w:hAnsi="Times New Roman" w:cs="Times New Roman"/>
          <w:color w:val="FF0000"/>
          <w:sz w:val="28"/>
        </w:rPr>
      </w:pPr>
      <w:r w:rsidRPr="000F034D">
        <w:rPr>
          <w:rFonts w:ascii="Times New Roman" w:hAnsi="Times New Roman" w:cs="Times New Roman"/>
          <w:color w:val="000000"/>
          <w:sz w:val="28"/>
        </w:rPr>
        <w:t>Так же устанавливается верхний предел государственного внутреннего долга Ленинградской области на 1 января 2016 года</w:t>
      </w:r>
      <w:r w:rsidRPr="00B931C7">
        <w:rPr>
          <w:rFonts w:ascii="Times New Roman" w:hAnsi="Times New Roman" w:cs="Times New Roman"/>
          <w:color w:val="FF0000"/>
          <w:sz w:val="28"/>
        </w:rPr>
        <w:t xml:space="preserve"> </w:t>
      </w:r>
      <w:r w:rsidRPr="000F034D">
        <w:rPr>
          <w:rFonts w:ascii="Times New Roman" w:hAnsi="Times New Roman" w:cs="Times New Roman"/>
          <w:color w:val="000000"/>
          <w:sz w:val="28"/>
        </w:rPr>
        <w:t>в сумме</w:t>
      </w:r>
      <w:r w:rsidRPr="00B931C7">
        <w:rPr>
          <w:rFonts w:ascii="Times New Roman" w:hAnsi="Times New Roman" w:cs="Times New Roman"/>
          <w:color w:val="FF0000"/>
          <w:sz w:val="28"/>
        </w:rPr>
        <w:t xml:space="preserve"> </w:t>
      </w:r>
      <w:r w:rsidRPr="000F034D">
        <w:rPr>
          <w:rFonts w:ascii="Times New Roman" w:hAnsi="Times New Roman" w:cs="Times New Roman"/>
          <w:color w:val="000000"/>
          <w:sz w:val="28"/>
          <w:szCs w:val="28"/>
        </w:rPr>
        <w:t>22</w:t>
      </w:r>
      <w:r w:rsidRPr="000F034D">
        <w:rPr>
          <w:rFonts w:ascii="Times New Roman" w:hAnsi="Times New Roman" w:cs="Times New Roman"/>
          <w:color w:val="000000"/>
          <w:sz w:val="28"/>
          <w:szCs w:val="28"/>
          <w:lang w:val="en-US"/>
        </w:rPr>
        <w:t> </w:t>
      </w:r>
      <w:r w:rsidRPr="000F034D">
        <w:rPr>
          <w:rFonts w:ascii="Times New Roman" w:hAnsi="Times New Roman" w:cs="Times New Roman"/>
          <w:color w:val="000000"/>
          <w:sz w:val="28"/>
          <w:szCs w:val="28"/>
        </w:rPr>
        <w:t>864</w:t>
      </w:r>
      <w:r w:rsidRPr="000F034D">
        <w:rPr>
          <w:rFonts w:ascii="Times New Roman" w:hAnsi="Times New Roman" w:cs="Times New Roman"/>
          <w:color w:val="000000"/>
          <w:sz w:val="28"/>
          <w:szCs w:val="28"/>
          <w:lang w:val="en-US"/>
        </w:rPr>
        <w:t> </w:t>
      </w:r>
      <w:r w:rsidRPr="000F034D">
        <w:rPr>
          <w:rFonts w:ascii="Times New Roman" w:hAnsi="Times New Roman" w:cs="Times New Roman"/>
          <w:color w:val="000000"/>
          <w:sz w:val="28"/>
          <w:szCs w:val="28"/>
        </w:rPr>
        <w:t>700</w:t>
      </w:r>
      <w:r w:rsidRPr="00B931C7">
        <w:rPr>
          <w:rFonts w:ascii="Times New Roman" w:hAnsi="Times New Roman" w:cs="Times New Roman"/>
          <w:color w:val="FF0000"/>
          <w:sz w:val="28"/>
        </w:rPr>
        <w:t xml:space="preserve">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на 1</w:t>
      </w:r>
      <w:r w:rsidR="007F76FF">
        <w:rPr>
          <w:rFonts w:ascii="Times New Roman" w:hAnsi="Times New Roman" w:cs="Times New Roman"/>
          <w:color w:val="000000"/>
          <w:sz w:val="28"/>
        </w:rPr>
        <w:t> </w:t>
      </w:r>
      <w:r w:rsidRPr="000F034D">
        <w:rPr>
          <w:rFonts w:ascii="Times New Roman" w:hAnsi="Times New Roman" w:cs="Times New Roman"/>
          <w:color w:val="000000"/>
          <w:sz w:val="28"/>
        </w:rPr>
        <w:t>января 2017 года в сумме 25</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626</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900</w:t>
      </w:r>
      <w:r w:rsidRPr="00B931C7">
        <w:rPr>
          <w:rFonts w:ascii="Times New Roman" w:hAnsi="Times New Roman" w:cs="Times New Roman"/>
          <w:color w:val="FF0000"/>
          <w:sz w:val="28"/>
        </w:rPr>
        <w:t xml:space="preserve">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xml:space="preserve"> и на 1 января 2018 года в</w:t>
      </w:r>
      <w:r w:rsidRPr="00B931C7">
        <w:rPr>
          <w:rFonts w:ascii="Times New Roman" w:hAnsi="Times New Roman" w:cs="Times New Roman"/>
          <w:color w:val="FF0000"/>
          <w:sz w:val="28"/>
        </w:rPr>
        <w:t xml:space="preserve"> </w:t>
      </w:r>
      <w:r w:rsidRPr="000F034D">
        <w:rPr>
          <w:rFonts w:ascii="Times New Roman" w:hAnsi="Times New Roman" w:cs="Times New Roman"/>
          <w:color w:val="000000"/>
          <w:sz w:val="28"/>
        </w:rPr>
        <w:t>сумме 26</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348</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000</w:t>
      </w:r>
      <w:r w:rsidRPr="00B931C7">
        <w:rPr>
          <w:rFonts w:ascii="Times New Roman" w:hAnsi="Times New Roman" w:cs="Times New Roman"/>
          <w:color w:val="FF0000"/>
          <w:sz w:val="28"/>
        </w:rPr>
        <w:t xml:space="preserve">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w:t>
      </w:r>
    </w:p>
    <w:p w:rsidR="0074534C" w:rsidRPr="000F034D" w:rsidRDefault="0074534C" w:rsidP="005D435E">
      <w:pPr>
        <w:pStyle w:val="ConsPlusNormal"/>
        <w:widowControl/>
        <w:ind w:right="-54" w:firstLine="709"/>
        <w:jc w:val="both"/>
        <w:rPr>
          <w:rFonts w:ascii="Times New Roman" w:hAnsi="Times New Roman" w:cs="Times New Roman"/>
          <w:color w:val="000000"/>
          <w:sz w:val="28"/>
        </w:rPr>
      </w:pPr>
      <w:r w:rsidRPr="000F034D">
        <w:rPr>
          <w:rFonts w:ascii="Times New Roman" w:hAnsi="Times New Roman" w:cs="Times New Roman"/>
          <w:color w:val="000000"/>
          <w:sz w:val="28"/>
        </w:rPr>
        <w:t>- утверждаются Программы государственных внутренних заимствований Ленинградской области на 2015, 2016 и 2017 годы;</w:t>
      </w:r>
    </w:p>
    <w:p w:rsidR="0074534C" w:rsidRPr="000F034D" w:rsidRDefault="0074534C" w:rsidP="005D435E">
      <w:pPr>
        <w:pStyle w:val="ConsPlusNormal"/>
        <w:widowControl/>
        <w:ind w:firstLine="709"/>
        <w:jc w:val="both"/>
        <w:rPr>
          <w:rFonts w:ascii="Times New Roman" w:hAnsi="Times New Roman" w:cs="Times New Roman"/>
          <w:color w:val="000000"/>
          <w:sz w:val="28"/>
        </w:rPr>
      </w:pPr>
      <w:r w:rsidRPr="000F034D">
        <w:rPr>
          <w:rFonts w:ascii="Times New Roman" w:hAnsi="Times New Roman" w:cs="Times New Roman"/>
          <w:color w:val="000000"/>
          <w:sz w:val="28"/>
        </w:rPr>
        <w:t>- устанавливается предельный объем расходов на обслуживание государственного долга Ленинградской области на 2015 год в сумме 1</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680</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000</w:t>
      </w:r>
      <w:r w:rsidRPr="000F034D">
        <w:rPr>
          <w:rFonts w:ascii="Times New Roman" w:hAnsi="Times New Roman" w:cs="Times New Roman"/>
          <w:color w:val="000000"/>
          <w:sz w:val="28"/>
          <w:lang w:val="en-US"/>
        </w:rPr>
        <w:t>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на 2016 год в сумме 1</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900</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 xml:space="preserve">000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 xml:space="preserve"> и на 2017 год в сумме 2</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162</w:t>
      </w:r>
      <w:r w:rsidRPr="000F034D">
        <w:rPr>
          <w:rFonts w:ascii="Times New Roman" w:hAnsi="Times New Roman" w:cs="Times New Roman"/>
          <w:color w:val="000000"/>
          <w:sz w:val="28"/>
          <w:lang w:val="en-US"/>
        </w:rPr>
        <w:t> </w:t>
      </w:r>
      <w:r w:rsidRPr="000F034D">
        <w:rPr>
          <w:rFonts w:ascii="Times New Roman" w:hAnsi="Times New Roman" w:cs="Times New Roman"/>
          <w:color w:val="000000"/>
          <w:sz w:val="28"/>
        </w:rPr>
        <w:t xml:space="preserve">000 </w:t>
      </w:r>
      <w:r w:rsidR="00BA5311">
        <w:rPr>
          <w:rFonts w:ascii="Times New Roman" w:hAnsi="Times New Roman" w:cs="Times New Roman"/>
          <w:color w:val="000000"/>
          <w:sz w:val="28"/>
        </w:rPr>
        <w:t>тыс. руб.</w:t>
      </w:r>
      <w:r w:rsidRPr="000F034D">
        <w:rPr>
          <w:rFonts w:ascii="Times New Roman" w:hAnsi="Times New Roman" w:cs="Times New Roman"/>
          <w:color w:val="000000"/>
          <w:sz w:val="28"/>
        </w:rPr>
        <w:t>;</w:t>
      </w:r>
    </w:p>
    <w:p w:rsidR="0074534C" w:rsidRPr="000F034D" w:rsidRDefault="0074534C" w:rsidP="005D435E">
      <w:pPr>
        <w:pStyle w:val="ConsPlusNormal"/>
        <w:widowControl/>
        <w:ind w:right="-54" w:firstLine="709"/>
        <w:jc w:val="both"/>
        <w:rPr>
          <w:rFonts w:ascii="Times New Roman" w:hAnsi="Times New Roman" w:cs="Times New Roman"/>
          <w:color w:val="000000"/>
          <w:sz w:val="28"/>
        </w:rPr>
      </w:pPr>
      <w:r w:rsidRPr="000F034D">
        <w:rPr>
          <w:rFonts w:ascii="Times New Roman" w:hAnsi="Times New Roman" w:cs="Times New Roman"/>
          <w:color w:val="000000"/>
          <w:sz w:val="28"/>
        </w:rPr>
        <w:t>- предоставляется право финансовому органу Ленинградской области осуществлять в 2015-2017 годах заимствования Ленинградской области</w:t>
      </w:r>
      <w:r w:rsidRPr="000F034D">
        <w:rPr>
          <w:rFonts w:ascii="Times New Roman" w:hAnsi="Times New Roman" w:cs="Times New Roman"/>
          <w:b/>
          <w:bCs/>
          <w:color w:val="000000"/>
          <w:sz w:val="28"/>
        </w:rPr>
        <w:t xml:space="preserve"> </w:t>
      </w:r>
      <w:r w:rsidRPr="000F034D">
        <w:rPr>
          <w:rFonts w:ascii="Times New Roman" w:hAnsi="Times New Roman" w:cs="Times New Roman"/>
          <w:color w:val="000000"/>
          <w:sz w:val="28"/>
        </w:rPr>
        <w:t>в порядке, установленном бюджетным законодательством Российской Федерации и Ленинградской области, и в соответствии с Программой государственных внутренних заимствований Ленинградской области на 2015 год и Программой государственных внутренних заимствований Ленинградской области на 2016 и 2017 годы с учетом предельной величины государственного долга Ленинградской области;</w:t>
      </w:r>
    </w:p>
    <w:p w:rsidR="0074534C" w:rsidRPr="000F034D" w:rsidRDefault="0074534C" w:rsidP="005D435E">
      <w:pPr>
        <w:pStyle w:val="ConsPlusNormal"/>
        <w:widowControl/>
        <w:ind w:firstLine="709"/>
        <w:jc w:val="both"/>
        <w:rPr>
          <w:rFonts w:ascii="Times New Roman" w:hAnsi="Times New Roman" w:cs="Times New Roman"/>
          <w:color w:val="000000"/>
          <w:sz w:val="28"/>
          <w:szCs w:val="28"/>
        </w:rPr>
      </w:pPr>
      <w:r w:rsidRPr="000F034D">
        <w:rPr>
          <w:rFonts w:ascii="Times New Roman" w:hAnsi="Times New Roman" w:cs="Times New Roman"/>
          <w:color w:val="000000"/>
          <w:sz w:val="28"/>
          <w:szCs w:val="28"/>
        </w:rPr>
        <w:t>- устанавливается, что привлекаемые в 2015-2017 годах заемные средства, направляются на финансирование дефицита областного бюджета, а также для погашения государственного долга Ленинградской области, если иное не предусмотрено федеральным законодательством.</w:t>
      </w:r>
    </w:p>
    <w:p w:rsidR="0074534C" w:rsidRPr="000F034D" w:rsidRDefault="0074534C" w:rsidP="005D435E">
      <w:pPr>
        <w:pStyle w:val="ConsPlusNormal"/>
        <w:widowControl/>
        <w:ind w:right="-54" w:firstLine="709"/>
        <w:jc w:val="both"/>
        <w:rPr>
          <w:rFonts w:ascii="Times New Roman" w:hAnsi="Times New Roman" w:cs="Times New Roman"/>
          <w:color w:val="000000"/>
          <w:sz w:val="28"/>
        </w:rPr>
      </w:pPr>
    </w:p>
    <w:p w:rsidR="0074534C" w:rsidRPr="000F034D" w:rsidRDefault="0074534C" w:rsidP="005D435E">
      <w:pPr>
        <w:pStyle w:val="ConsPlusNormal"/>
        <w:widowControl/>
        <w:ind w:right="-54" w:firstLine="709"/>
        <w:jc w:val="both"/>
        <w:rPr>
          <w:rFonts w:ascii="Times New Roman" w:hAnsi="Times New Roman" w:cs="Times New Roman"/>
          <w:color w:val="000000"/>
          <w:sz w:val="28"/>
        </w:rPr>
      </w:pPr>
      <w:r w:rsidRPr="000F034D">
        <w:rPr>
          <w:rFonts w:ascii="Times New Roman" w:hAnsi="Times New Roman" w:cs="Times New Roman"/>
          <w:b/>
          <w:color w:val="000000"/>
          <w:sz w:val="28"/>
        </w:rPr>
        <w:t xml:space="preserve">Статья 12  </w:t>
      </w:r>
      <w:r w:rsidRPr="000F034D">
        <w:rPr>
          <w:rFonts w:ascii="Times New Roman" w:hAnsi="Times New Roman" w:cs="Times New Roman"/>
          <w:color w:val="000000"/>
          <w:sz w:val="28"/>
        </w:rPr>
        <w:t>утверждает предоставление государственных гарантий, учет ранее выданных поручительств Ленинградской области.</w:t>
      </w:r>
    </w:p>
    <w:p w:rsidR="0074534C" w:rsidRPr="00B931C7" w:rsidRDefault="0074534C" w:rsidP="005D435E">
      <w:pPr>
        <w:pStyle w:val="ConsPlusNormal"/>
        <w:widowControl/>
        <w:ind w:right="-54" w:firstLine="709"/>
        <w:jc w:val="both"/>
        <w:rPr>
          <w:rFonts w:ascii="Times New Roman" w:hAnsi="Times New Roman" w:cs="Times New Roman"/>
          <w:color w:val="FF0000"/>
          <w:sz w:val="28"/>
        </w:rPr>
      </w:pPr>
    </w:p>
    <w:p w:rsidR="0074534C" w:rsidRPr="000F034D" w:rsidRDefault="0074534C" w:rsidP="005D435E">
      <w:pPr>
        <w:ind w:right="-54" w:firstLine="709"/>
        <w:jc w:val="both"/>
        <w:rPr>
          <w:color w:val="000000"/>
          <w:sz w:val="28"/>
        </w:rPr>
      </w:pPr>
      <w:r w:rsidRPr="000F034D">
        <w:rPr>
          <w:b/>
          <w:bCs/>
          <w:color w:val="000000"/>
          <w:sz w:val="28"/>
        </w:rPr>
        <w:t xml:space="preserve">Статья 13 </w:t>
      </w:r>
      <w:r w:rsidRPr="000F034D">
        <w:rPr>
          <w:color w:val="000000"/>
          <w:sz w:val="28"/>
        </w:rPr>
        <w:t xml:space="preserve"> устанавливает особенности списания в 2015 году отдельных видов задолженности перед областным бюджетом Ленинградской области</w:t>
      </w:r>
      <w:r w:rsidR="005D435E">
        <w:rPr>
          <w:color w:val="000000"/>
          <w:sz w:val="28"/>
        </w:rPr>
        <w:t>.</w:t>
      </w:r>
    </w:p>
    <w:p w:rsidR="0074534C" w:rsidRPr="000F034D" w:rsidRDefault="0074534C" w:rsidP="005D435E">
      <w:pPr>
        <w:ind w:right="-54" w:firstLine="709"/>
        <w:jc w:val="both"/>
        <w:rPr>
          <w:b/>
          <w:bCs/>
          <w:color w:val="000000"/>
          <w:sz w:val="28"/>
        </w:rPr>
      </w:pPr>
    </w:p>
    <w:p w:rsidR="0074534C" w:rsidRPr="000F034D" w:rsidRDefault="0074534C" w:rsidP="005D435E">
      <w:pPr>
        <w:ind w:right="-54" w:firstLine="709"/>
        <w:jc w:val="both"/>
        <w:rPr>
          <w:color w:val="000000"/>
          <w:sz w:val="28"/>
        </w:rPr>
      </w:pPr>
      <w:r w:rsidRPr="000F034D">
        <w:rPr>
          <w:b/>
          <w:bCs/>
          <w:color w:val="000000"/>
          <w:sz w:val="28"/>
        </w:rPr>
        <w:t xml:space="preserve">Статья 14 </w:t>
      </w:r>
      <w:r w:rsidRPr="000F034D">
        <w:rPr>
          <w:color w:val="000000"/>
          <w:sz w:val="28"/>
        </w:rPr>
        <w:t>утверждает особенности предоставления бюджетных инвестиций юридическим лицам, не являющимся государственными (муниципальными) учреждениями и государственными</w:t>
      </w:r>
      <w:r w:rsidR="00EC58F6">
        <w:rPr>
          <w:color w:val="000000"/>
          <w:sz w:val="28"/>
        </w:rPr>
        <w:t xml:space="preserve"> (муниципальными) унитарными пр</w:t>
      </w:r>
      <w:r w:rsidRPr="000F034D">
        <w:rPr>
          <w:color w:val="000000"/>
          <w:sz w:val="28"/>
        </w:rPr>
        <w:t>е</w:t>
      </w:r>
      <w:r w:rsidR="00EC58F6">
        <w:rPr>
          <w:color w:val="000000"/>
          <w:sz w:val="28"/>
        </w:rPr>
        <w:t>д</w:t>
      </w:r>
      <w:r w:rsidRPr="000F034D">
        <w:rPr>
          <w:color w:val="000000"/>
          <w:sz w:val="28"/>
        </w:rPr>
        <w:t>приятиями</w:t>
      </w:r>
      <w:r w:rsidR="005D435E">
        <w:rPr>
          <w:color w:val="000000"/>
          <w:sz w:val="28"/>
        </w:rPr>
        <w:t>.</w:t>
      </w:r>
    </w:p>
    <w:p w:rsidR="0074534C" w:rsidRDefault="0074534C" w:rsidP="005D435E">
      <w:pPr>
        <w:ind w:right="-54" w:firstLine="709"/>
        <w:jc w:val="both"/>
        <w:rPr>
          <w:b/>
          <w:bCs/>
          <w:color w:val="FF0000"/>
          <w:sz w:val="28"/>
        </w:rPr>
      </w:pPr>
    </w:p>
    <w:p w:rsidR="0074534C" w:rsidRPr="000F034D" w:rsidRDefault="0074534C" w:rsidP="005D435E">
      <w:pPr>
        <w:ind w:right="-54" w:firstLine="709"/>
        <w:jc w:val="both"/>
        <w:rPr>
          <w:color w:val="000000"/>
          <w:sz w:val="28"/>
        </w:rPr>
      </w:pPr>
      <w:r w:rsidRPr="000F034D">
        <w:rPr>
          <w:b/>
          <w:bCs/>
          <w:color w:val="000000"/>
          <w:sz w:val="28"/>
        </w:rPr>
        <w:t xml:space="preserve">Статья 15  </w:t>
      </w:r>
      <w:r w:rsidRPr="000F034D">
        <w:rPr>
          <w:color w:val="000000"/>
          <w:sz w:val="28"/>
        </w:rPr>
        <w:t>утверждает бюджетные инвестиции в объекты капитального строительства областной собственности Ленинградской области и объекты капитального строительства муниципальных образований.</w:t>
      </w:r>
    </w:p>
    <w:p w:rsidR="0074534C" w:rsidRPr="000F034D" w:rsidRDefault="0074534C" w:rsidP="005D435E">
      <w:pPr>
        <w:ind w:right="-54" w:firstLine="709"/>
        <w:jc w:val="both"/>
        <w:rPr>
          <w:color w:val="000000"/>
          <w:sz w:val="28"/>
        </w:rPr>
      </w:pPr>
    </w:p>
    <w:p w:rsidR="0074534C" w:rsidRPr="000F034D" w:rsidRDefault="0074534C" w:rsidP="005D435E">
      <w:pPr>
        <w:ind w:right="-54" w:firstLine="709"/>
        <w:jc w:val="both"/>
        <w:rPr>
          <w:color w:val="000000"/>
          <w:sz w:val="28"/>
        </w:rPr>
      </w:pPr>
      <w:r w:rsidRPr="000F034D">
        <w:rPr>
          <w:b/>
          <w:color w:val="000000"/>
          <w:sz w:val="28"/>
        </w:rPr>
        <w:t xml:space="preserve">Статья 16 </w:t>
      </w:r>
      <w:r w:rsidRPr="000F034D">
        <w:rPr>
          <w:color w:val="000000"/>
          <w:sz w:val="28"/>
        </w:rPr>
        <w:t xml:space="preserve">устанавливает перечень государственных учреждений и государственных унитарных предприятий  </w:t>
      </w:r>
      <w:r w:rsidRPr="00A26007">
        <w:rPr>
          <w:color w:val="000000"/>
          <w:sz w:val="28"/>
        </w:rPr>
        <w:t>Ленинградской области</w:t>
      </w:r>
      <w:r>
        <w:rPr>
          <w:color w:val="000000"/>
          <w:sz w:val="28"/>
        </w:rPr>
        <w:t>, наделенные полномочиями по выполнению работ или оказанию услуг для нужд государственных органов</w:t>
      </w:r>
      <w:r w:rsidRPr="000F034D">
        <w:rPr>
          <w:color w:val="000000"/>
          <w:sz w:val="28"/>
        </w:rPr>
        <w:t xml:space="preserve"> </w:t>
      </w:r>
      <w:r w:rsidRPr="00A26007">
        <w:rPr>
          <w:color w:val="000000"/>
          <w:sz w:val="28"/>
        </w:rPr>
        <w:t>Ленинградской области</w:t>
      </w:r>
      <w:r>
        <w:rPr>
          <w:color w:val="000000"/>
          <w:sz w:val="28"/>
        </w:rPr>
        <w:t xml:space="preserve">, органов местного самоуправления, </w:t>
      </w:r>
      <w:r>
        <w:rPr>
          <w:color w:val="000000"/>
          <w:sz w:val="28"/>
        </w:rPr>
        <w:lastRenderedPageBreak/>
        <w:t xml:space="preserve">государственных и муниципальных учреждений </w:t>
      </w:r>
      <w:r w:rsidRPr="00A26007">
        <w:rPr>
          <w:color w:val="000000"/>
          <w:sz w:val="28"/>
        </w:rPr>
        <w:t>Ленинградской области</w:t>
      </w:r>
      <w:r w:rsidR="005D435E">
        <w:rPr>
          <w:color w:val="000000"/>
          <w:sz w:val="28"/>
        </w:rPr>
        <w:t>.</w:t>
      </w:r>
    </w:p>
    <w:p w:rsidR="0074534C" w:rsidRPr="00B931C7" w:rsidRDefault="0074534C" w:rsidP="005D435E">
      <w:pPr>
        <w:ind w:right="-54" w:firstLine="709"/>
        <w:jc w:val="both"/>
        <w:rPr>
          <w:color w:val="FF0000"/>
          <w:sz w:val="28"/>
        </w:rPr>
      </w:pPr>
    </w:p>
    <w:p w:rsidR="0074534C" w:rsidRDefault="0074534C" w:rsidP="005D435E">
      <w:pPr>
        <w:ind w:right="-54" w:firstLine="709"/>
        <w:jc w:val="both"/>
        <w:rPr>
          <w:color w:val="000000"/>
          <w:sz w:val="28"/>
        </w:rPr>
      </w:pPr>
      <w:r w:rsidRPr="00FA2190">
        <w:rPr>
          <w:color w:val="000000"/>
          <w:sz w:val="28"/>
        </w:rPr>
        <w:t>Законопроект не содержит отдельной статьи о вступлении областного закона в силу, так как согласно статье 5 Бюджетного кодекса Российской Федерации закон о бюджете вступает в силу с 1 января и действует по 31 декабря финансового года, если иное не предусмотрено Бюджетным кодексом и (или) законом о бюджете.</w:t>
      </w:r>
    </w:p>
    <w:p w:rsidR="0074534C" w:rsidRDefault="0074534C" w:rsidP="005D435E">
      <w:pPr>
        <w:ind w:right="-54" w:firstLine="709"/>
        <w:jc w:val="both"/>
        <w:rPr>
          <w:color w:val="000000"/>
          <w:sz w:val="28"/>
        </w:rPr>
      </w:pPr>
    </w:p>
    <w:p w:rsidR="0074534C" w:rsidRPr="003F4482" w:rsidRDefault="0074534C" w:rsidP="005D435E">
      <w:pPr>
        <w:widowControl/>
        <w:autoSpaceDE w:val="0"/>
        <w:autoSpaceDN w:val="0"/>
        <w:adjustRightInd w:val="0"/>
        <w:ind w:left="30" w:right="30" w:firstLine="709"/>
        <w:jc w:val="both"/>
        <w:rPr>
          <w:color w:val="000000"/>
          <w:sz w:val="28"/>
        </w:rPr>
      </w:pPr>
      <w:r w:rsidRPr="003F4482">
        <w:rPr>
          <w:color w:val="000000"/>
          <w:sz w:val="28"/>
        </w:rPr>
        <w:t>В соответствии со ст. 184.2 БК РФ в случае, если проект закона (решения) о бюджете не содержит приложение с распределением бюджетных ассигнований по разделам и подразделам классификации расходов бюджетов, приложение с распределением бюджетных ассигнований по разделам и подразделам классификации расходов бюджетов включается в состав приложений к пояснительной записке к проекту закона (решения) о бюджете.</w:t>
      </w:r>
    </w:p>
    <w:p w:rsidR="0074534C" w:rsidRPr="00C62B2B" w:rsidRDefault="0074534C" w:rsidP="005D435E">
      <w:pPr>
        <w:ind w:firstLine="709"/>
        <w:jc w:val="both"/>
        <w:rPr>
          <w:sz w:val="36"/>
          <w:szCs w:val="36"/>
        </w:rPr>
      </w:pPr>
      <w:r w:rsidRPr="003F4482">
        <w:rPr>
          <w:color w:val="000000"/>
          <w:sz w:val="28"/>
        </w:rPr>
        <w:t xml:space="preserve">Распределение бюджетных ассигнований по разделам и подразделам классификации расходов бюджетов, приложение с распределением бюджетных ассигнований по разделам и подразделам классификации расходов бюджетов на 2015 год и на плановый период 2016 и 2017 годов представлено в </w:t>
      </w:r>
      <w:r w:rsidRPr="000C055E">
        <w:rPr>
          <w:color w:val="00B050"/>
          <w:sz w:val="28"/>
        </w:rPr>
        <w:t>Приложени</w:t>
      </w:r>
      <w:r w:rsidR="000C055E">
        <w:rPr>
          <w:color w:val="00B050"/>
          <w:sz w:val="28"/>
        </w:rPr>
        <w:t>и</w:t>
      </w:r>
      <w:r w:rsidRPr="000C055E">
        <w:rPr>
          <w:color w:val="00B050"/>
          <w:sz w:val="28"/>
        </w:rPr>
        <w:t xml:space="preserve"> 1 </w:t>
      </w:r>
      <w:r w:rsidR="000C055E">
        <w:rPr>
          <w:sz w:val="28"/>
        </w:rPr>
        <w:t xml:space="preserve">и </w:t>
      </w:r>
      <w:r w:rsidR="000C055E" w:rsidRPr="000C055E">
        <w:rPr>
          <w:color w:val="00B050"/>
          <w:sz w:val="28"/>
        </w:rPr>
        <w:t>Приложении 2</w:t>
      </w:r>
      <w:r w:rsidR="000C055E" w:rsidRPr="000C055E">
        <w:rPr>
          <w:color w:val="00B050"/>
          <w:sz w:val="28"/>
          <w:szCs w:val="28"/>
        </w:rPr>
        <w:t xml:space="preserve"> </w:t>
      </w:r>
      <w:r w:rsidR="000C055E">
        <w:rPr>
          <w:sz w:val="28"/>
          <w:szCs w:val="28"/>
        </w:rPr>
        <w:t>к настоящей пояснительной записке.</w:t>
      </w:r>
    </w:p>
    <w:p w:rsidR="0074534C" w:rsidRPr="00B931C7" w:rsidRDefault="0074534C" w:rsidP="005D435E">
      <w:pPr>
        <w:ind w:right="-54" w:firstLine="709"/>
        <w:jc w:val="both"/>
        <w:rPr>
          <w:color w:val="FF0000"/>
          <w:sz w:val="28"/>
        </w:rPr>
      </w:pPr>
      <w:r w:rsidRPr="00FA2190">
        <w:rPr>
          <w:color w:val="000000"/>
          <w:sz w:val="28"/>
        </w:rPr>
        <w:t>В таблице ниже представлены основные параметры областного бюджета Ленинградской области на</w:t>
      </w:r>
      <w:r w:rsidRPr="00B931C7">
        <w:rPr>
          <w:color w:val="FF0000"/>
          <w:sz w:val="28"/>
        </w:rPr>
        <w:t xml:space="preserve"> </w:t>
      </w:r>
      <w:r w:rsidRPr="00FA2190">
        <w:rPr>
          <w:color w:val="000000"/>
          <w:sz w:val="28"/>
        </w:rPr>
        <w:t>2015-2017 годы:</w:t>
      </w:r>
    </w:p>
    <w:p w:rsidR="0074534C" w:rsidRPr="00FA2190" w:rsidRDefault="0074534C" w:rsidP="0074534C">
      <w:pPr>
        <w:tabs>
          <w:tab w:val="left" w:pos="2520"/>
          <w:tab w:val="left" w:pos="3060"/>
        </w:tabs>
        <w:ind w:left="-180" w:firstLine="180"/>
        <w:jc w:val="right"/>
        <w:rPr>
          <w:color w:val="000000"/>
        </w:rPr>
      </w:pPr>
      <w:r w:rsidRPr="00FA2190">
        <w:rPr>
          <w:color w:val="000000"/>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6"/>
        <w:gridCol w:w="1897"/>
        <w:gridCol w:w="1711"/>
        <w:gridCol w:w="1768"/>
      </w:tblGrid>
      <w:tr w:rsidR="0074534C" w:rsidRPr="00261829" w:rsidTr="009D4D2A">
        <w:trPr>
          <w:trHeight w:val="685"/>
        </w:trPr>
        <w:tc>
          <w:tcPr>
            <w:tcW w:w="2421" w:type="pct"/>
          </w:tcPr>
          <w:p w:rsidR="0074534C" w:rsidRPr="00FA2190" w:rsidRDefault="0074534C" w:rsidP="00A94714">
            <w:pPr>
              <w:jc w:val="center"/>
              <w:rPr>
                <w:b/>
                <w:color w:val="000000"/>
                <w:sz w:val="24"/>
                <w:szCs w:val="24"/>
              </w:rPr>
            </w:pPr>
            <w:r w:rsidRPr="00FA2190">
              <w:rPr>
                <w:b/>
                <w:color w:val="000000"/>
                <w:sz w:val="24"/>
                <w:szCs w:val="24"/>
              </w:rPr>
              <w:t>Показатели</w:t>
            </w:r>
          </w:p>
        </w:tc>
        <w:tc>
          <w:tcPr>
            <w:tcW w:w="910" w:type="pct"/>
          </w:tcPr>
          <w:p w:rsidR="0074534C" w:rsidRPr="00FA2190" w:rsidRDefault="0074534C" w:rsidP="00A94714">
            <w:pPr>
              <w:jc w:val="center"/>
              <w:rPr>
                <w:b/>
                <w:color w:val="000000"/>
                <w:sz w:val="24"/>
                <w:szCs w:val="24"/>
              </w:rPr>
            </w:pPr>
            <w:r w:rsidRPr="00FA2190">
              <w:rPr>
                <w:b/>
                <w:color w:val="000000"/>
                <w:sz w:val="24"/>
                <w:szCs w:val="24"/>
              </w:rPr>
              <w:t>2015 год</w:t>
            </w:r>
          </w:p>
        </w:tc>
        <w:tc>
          <w:tcPr>
            <w:tcW w:w="821" w:type="pct"/>
          </w:tcPr>
          <w:p w:rsidR="0074534C" w:rsidRPr="00FA2190" w:rsidRDefault="0074534C" w:rsidP="00A94714">
            <w:pPr>
              <w:jc w:val="center"/>
              <w:rPr>
                <w:b/>
                <w:color w:val="000000"/>
                <w:sz w:val="24"/>
                <w:szCs w:val="24"/>
              </w:rPr>
            </w:pPr>
            <w:r w:rsidRPr="00FA2190">
              <w:rPr>
                <w:b/>
                <w:color w:val="000000"/>
                <w:sz w:val="24"/>
                <w:szCs w:val="24"/>
              </w:rPr>
              <w:t>2016 год</w:t>
            </w:r>
          </w:p>
        </w:tc>
        <w:tc>
          <w:tcPr>
            <w:tcW w:w="848" w:type="pct"/>
          </w:tcPr>
          <w:p w:rsidR="0074534C" w:rsidRPr="00FA2190" w:rsidRDefault="0074534C" w:rsidP="00A94714">
            <w:pPr>
              <w:jc w:val="center"/>
              <w:rPr>
                <w:b/>
                <w:color w:val="000000"/>
                <w:sz w:val="24"/>
                <w:szCs w:val="24"/>
              </w:rPr>
            </w:pPr>
            <w:r w:rsidRPr="00FA2190">
              <w:rPr>
                <w:b/>
                <w:color w:val="000000"/>
                <w:sz w:val="24"/>
                <w:szCs w:val="24"/>
              </w:rPr>
              <w:t>2017 год</w:t>
            </w:r>
          </w:p>
        </w:tc>
      </w:tr>
      <w:tr w:rsidR="0074534C" w:rsidRPr="00B931C7" w:rsidTr="009D4D2A">
        <w:trPr>
          <w:trHeight w:val="237"/>
        </w:trPr>
        <w:tc>
          <w:tcPr>
            <w:tcW w:w="2421" w:type="pct"/>
          </w:tcPr>
          <w:p w:rsidR="0074534C" w:rsidRPr="00FA2190" w:rsidRDefault="0074534C" w:rsidP="00A94714">
            <w:pPr>
              <w:rPr>
                <w:b/>
                <w:color w:val="000000"/>
                <w:sz w:val="24"/>
                <w:szCs w:val="24"/>
              </w:rPr>
            </w:pPr>
            <w:r w:rsidRPr="00FA2190">
              <w:rPr>
                <w:b/>
                <w:color w:val="000000"/>
                <w:sz w:val="24"/>
                <w:szCs w:val="24"/>
              </w:rPr>
              <w:t>1. Доходы, в том числе:</w:t>
            </w:r>
          </w:p>
        </w:tc>
        <w:tc>
          <w:tcPr>
            <w:tcW w:w="910" w:type="pct"/>
          </w:tcPr>
          <w:p w:rsidR="0074534C" w:rsidRPr="00FA2190" w:rsidRDefault="0074534C" w:rsidP="00A94714">
            <w:pPr>
              <w:jc w:val="center"/>
              <w:rPr>
                <w:color w:val="000000"/>
                <w:sz w:val="24"/>
                <w:szCs w:val="24"/>
              </w:rPr>
            </w:pPr>
            <w:r w:rsidRPr="00FA2190">
              <w:rPr>
                <w:color w:val="000000"/>
                <w:sz w:val="24"/>
                <w:szCs w:val="24"/>
              </w:rPr>
              <w:t>77 373 941,3</w:t>
            </w:r>
          </w:p>
        </w:tc>
        <w:tc>
          <w:tcPr>
            <w:tcW w:w="821" w:type="pct"/>
          </w:tcPr>
          <w:p w:rsidR="0074534C" w:rsidRPr="00FA2190" w:rsidRDefault="0074534C" w:rsidP="00A94714">
            <w:pPr>
              <w:jc w:val="center"/>
              <w:rPr>
                <w:color w:val="000000"/>
                <w:sz w:val="24"/>
                <w:szCs w:val="24"/>
              </w:rPr>
            </w:pPr>
            <w:r w:rsidRPr="00FA2190">
              <w:rPr>
                <w:color w:val="000000"/>
                <w:sz w:val="24"/>
                <w:szCs w:val="24"/>
              </w:rPr>
              <w:t>80 595 823,7</w:t>
            </w:r>
          </w:p>
        </w:tc>
        <w:tc>
          <w:tcPr>
            <w:tcW w:w="848" w:type="pct"/>
          </w:tcPr>
          <w:p w:rsidR="0074534C" w:rsidRPr="00FA2190" w:rsidRDefault="0074534C" w:rsidP="00A94714">
            <w:pPr>
              <w:jc w:val="center"/>
              <w:rPr>
                <w:color w:val="000000"/>
                <w:sz w:val="24"/>
                <w:szCs w:val="24"/>
              </w:rPr>
            </w:pPr>
            <w:r w:rsidRPr="00FA2190">
              <w:rPr>
                <w:color w:val="000000"/>
                <w:sz w:val="24"/>
                <w:szCs w:val="24"/>
              </w:rPr>
              <w:t>84 700 233,1</w:t>
            </w:r>
          </w:p>
        </w:tc>
      </w:tr>
      <w:tr w:rsidR="0074534C" w:rsidRPr="00B931C7" w:rsidTr="009D4D2A">
        <w:trPr>
          <w:trHeight w:val="254"/>
        </w:trPr>
        <w:tc>
          <w:tcPr>
            <w:tcW w:w="2421" w:type="pct"/>
          </w:tcPr>
          <w:p w:rsidR="0074534C" w:rsidRPr="00FA2190" w:rsidRDefault="0074534C" w:rsidP="00A94714">
            <w:pPr>
              <w:rPr>
                <w:color w:val="000000"/>
                <w:sz w:val="24"/>
                <w:szCs w:val="24"/>
              </w:rPr>
            </w:pPr>
            <w:r w:rsidRPr="00FA2190">
              <w:rPr>
                <w:color w:val="000000"/>
                <w:sz w:val="24"/>
                <w:szCs w:val="24"/>
              </w:rPr>
              <w:t>собственные</w:t>
            </w:r>
          </w:p>
        </w:tc>
        <w:tc>
          <w:tcPr>
            <w:tcW w:w="910" w:type="pct"/>
          </w:tcPr>
          <w:p w:rsidR="0074534C" w:rsidRPr="00FA2190" w:rsidRDefault="0074534C" w:rsidP="00A94714">
            <w:pPr>
              <w:jc w:val="center"/>
              <w:rPr>
                <w:color w:val="000000"/>
                <w:sz w:val="24"/>
                <w:szCs w:val="24"/>
              </w:rPr>
            </w:pPr>
            <w:r w:rsidRPr="00FA2190">
              <w:rPr>
                <w:color w:val="000000"/>
                <w:sz w:val="24"/>
                <w:szCs w:val="24"/>
              </w:rPr>
              <w:t>70 964 040,3</w:t>
            </w:r>
          </w:p>
        </w:tc>
        <w:tc>
          <w:tcPr>
            <w:tcW w:w="821" w:type="pct"/>
          </w:tcPr>
          <w:p w:rsidR="0074534C" w:rsidRPr="00FA2190" w:rsidRDefault="0074534C" w:rsidP="00A94714">
            <w:pPr>
              <w:jc w:val="center"/>
              <w:rPr>
                <w:color w:val="000000"/>
                <w:sz w:val="24"/>
                <w:szCs w:val="24"/>
              </w:rPr>
            </w:pPr>
            <w:r w:rsidRPr="00FA2190">
              <w:rPr>
                <w:color w:val="000000"/>
                <w:sz w:val="24"/>
                <w:szCs w:val="24"/>
              </w:rPr>
              <w:t>75 283 553,7</w:t>
            </w:r>
          </w:p>
        </w:tc>
        <w:tc>
          <w:tcPr>
            <w:tcW w:w="848" w:type="pct"/>
          </w:tcPr>
          <w:p w:rsidR="0074534C" w:rsidRPr="00FA2190" w:rsidRDefault="0074534C" w:rsidP="00A94714">
            <w:pPr>
              <w:jc w:val="center"/>
              <w:rPr>
                <w:color w:val="000000"/>
                <w:sz w:val="24"/>
                <w:szCs w:val="24"/>
              </w:rPr>
            </w:pPr>
            <w:r w:rsidRPr="00FA2190">
              <w:rPr>
                <w:color w:val="000000"/>
                <w:sz w:val="24"/>
                <w:szCs w:val="24"/>
              </w:rPr>
              <w:t>79 788 768,5</w:t>
            </w:r>
          </w:p>
        </w:tc>
      </w:tr>
      <w:tr w:rsidR="0074534C" w:rsidRPr="00B931C7" w:rsidTr="009D4D2A">
        <w:trPr>
          <w:trHeight w:val="237"/>
        </w:trPr>
        <w:tc>
          <w:tcPr>
            <w:tcW w:w="2421" w:type="pct"/>
          </w:tcPr>
          <w:p w:rsidR="0074534C" w:rsidRPr="00FA2190" w:rsidRDefault="0074534C" w:rsidP="00A94714">
            <w:pPr>
              <w:rPr>
                <w:color w:val="000000"/>
                <w:sz w:val="24"/>
                <w:szCs w:val="24"/>
              </w:rPr>
            </w:pPr>
            <w:r w:rsidRPr="00FA2190">
              <w:rPr>
                <w:color w:val="000000"/>
                <w:sz w:val="24"/>
                <w:szCs w:val="24"/>
              </w:rPr>
              <w:t>безвозмездные, в том числе</w:t>
            </w:r>
          </w:p>
        </w:tc>
        <w:tc>
          <w:tcPr>
            <w:tcW w:w="910" w:type="pct"/>
          </w:tcPr>
          <w:p w:rsidR="0074534C" w:rsidRPr="00FA2190" w:rsidRDefault="0074534C" w:rsidP="00A94714">
            <w:pPr>
              <w:jc w:val="center"/>
              <w:rPr>
                <w:color w:val="000000"/>
                <w:sz w:val="24"/>
                <w:szCs w:val="24"/>
              </w:rPr>
            </w:pPr>
            <w:r w:rsidRPr="00FA2190">
              <w:rPr>
                <w:color w:val="000000"/>
                <w:sz w:val="24"/>
                <w:szCs w:val="24"/>
              </w:rPr>
              <w:t>6 409 901,0</w:t>
            </w:r>
          </w:p>
        </w:tc>
        <w:tc>
          <w:tcPr>
            <w:tcW w:w="821" w:type="pct"/>
          </w:tcPr>
          <w:p w:rsidR="0074534C" w:rsidRPr="00FA2190" w:rsidRDefault="0074534C" w:rsidP="00A94714">
            <w:pPr>
              <w:jc w:val="center"/>
              <w:rPr>
                <w:color w:val="000000"/>
                <w:sz w:val="24"/>
                <w:szCs w:val="24"/>
              </w:rPr>
            </w:pPr>
            <w:r w:rsidRPr="00FA2190">
              <w:rPr>
                <w:color w:val="000000"/>
                <w:sz w:val="24"/>
                <w:szCs w:val="24"/>
              </w:rPr>
              <w:t>5 312 270,0</w:t>
            </w:r>
          </w:p>
        </w:tc>
        <w:tc>
          <w:tcPr>
            <w:tcW w:w="848" w:type="pct"/>
          </w:tcPr>
          <w:p w:rsidR="0074534C" w:rsidRPr="00FA2190" w:rsidRDefault="0074534C" w:rsidP="00A94714">
            <w:pPr>
              <w:jc w:val="center"/>
              <w:rPr>
                <w:color w:val="000000"/>
                <w:sz w:val="24"/>
                <w:szCs w:val="24"/>
              </w:rPr>
            </w:pPr>
            <w:r w:rsidRPr="00FA2190">
              <w:rPr>
                <w:color w:val="000000"/>
                <w:sz w:val="24"/>
                <w:szCs w:val="24"/>
              </w:rPr>
              <w:t>4 911 464,6</w:t>
            </w:r>
          </w:p>
        </w:tc>
      </w:tr>
      <w:tr w:rsidR="0074534C" w:rsidRPr="00B931C7" w:rsidTr="009D4D2A">
        <w:trPr>
          <w:trHeight w:val="237"/>
        </w:trPr>
        <w:tc>
          <w:tcPr>
            <w:tcW w:w="2421" w:type="pct"/>
          </w:tcPr>
          <w:p w:rsidR="0074534C" w:rsidRPr="00FA2190" w:rsidRDefault="0074534C" w:rsidP="00A94714">
            <w:pPr>
              <w:rPr>
                <w:color w:val="000000"/>
                <w:sz w:val="24"/>
                <w:szCs w:val="24"/>
              </w:rPr>
            </w:pPr>
            <w:r w:rsidRPr="00FA2190">
              <w:rPr>
                <w:color w:val="000000"/>
                <w:sz w:val="24"/>
                <w:szCs w:val="24"/>
              </w:rPr>
              <w:t>- субсидии из местных бюджетов (отрицательные трансферты)</w:t>
            </w:r>
          </w:p>
        </w:tc>
        <w:tc>
          <w:tcPr>
            <w:tcW w:w="910" w:type="pct"/>
          </w:tcPr>
          <w:p w:rsidR="0074534C" w:rsidRPr="00FA2190" w:rsidRDefault="0074534C" w:rsidP="00A94714">
            <w:pPr>
              <w:jc w:val="center"/>
              <w:rPr>
                <w:color w:val="000000"/>
                <w:sz w:val="24"/>
                <w:szCs w:val="24"/>
              </w:rPr>
            </w:pPr>
            <w:r w:rsidRPr="00FA2190">
              <w:rPr>
                <w:color w:val="000000"/>
                <w:sz w:val="24"/>
                <w:szCs w:val="24"/>
              </w:rPr>
              <w:t>69 261,2</w:t>
            </w:r>
          </w:p>
        </w:tc>
        <w:tc>
          <w:tcPr>
            <w:tcW w:w="821" w:type="pct"/>
          </w:tcPr>
          <w:p w:rsidR="0074534C" w:rsidRPr="00FA2190" w:rsidRDefault="0074534C" w:rsidP="00A94714">
            <w:pPr>
              <w:jc w:val="center"/>
              <w:rPr>
                <w:color w:val="000000"/>
                <w:sz w:val="24"/>
                <w:szCs w:val="24"/>
              </w:rPr>
            </w:pPr>
            <w:r w:rsidRPr="00FA2190">
              <w:rPr>
                <w:color w:val="000000"/>
                <w:sz w:val="24"/>
                <w:szCs w:val="24"/>
              </w:rPr>
              <w:t>69 261,2</w:t>
            </w:r>
          </w:p>
        </w:tc>
        <w:tc>
          <w:tcPr>
            <w:tcW w:w="848" w:type="pct"/>
          </w:tcPr>
          <w:p w:rsidR="0074534C" w:rsidRPr="00FA2190" w:rsidRDefault="0074534C" w:rsidP="00A94714">
            <w:pPr>
              <w:jc w:val="center"/>
              <w:rPr>
                <w:color w:val="000000"/>
                <w:sz w:val="24"/>
                <w:szCs w:val="24"/>
              </w:rPr>
            </w:pPr>
            <w:r w:rsidRPr="00FA2190">
              <w:rPr>
                <w:color w:val="000000"/>
                <w:sz w:val="24"/>
                <w:szCs w:val="24"/>
              </w:rPr>
              <w:t>69 261,2</w:t>
            </w:r>
          </w:p>
        </w:tc>
      </w:tr>
      <w:tr w:rsidR="0074534C" w:rsidRPr="00B931C7" w:rsidTr="009D4D2A">
        <w:trPr>
          <w:trHeight w:val="237"/>
        </w:trPr>
        <w:tc>
          <w:tcPr>
            <w:tcW w:w="2421" w:type="pct"/>
          </w:tcPr>
          <w:p w:rsidR="0074534C" w:rsidRPr="00FA2190" w:rsidRDefault="0074534C" w:rsidP="00A94714">
            <w:pPr>
              <w:rPr>
                <w:color w:val="000000"/>
                <w:sz w:val="24"/>
                <w:szCs w:val="24"/>
              </w:rPr>
            </w:pPr>
          </w:p>
        </w:tc>
        <w:tc>
          <w:tcPr>
            <w:tcW w:w="910" w:type="pct"/>
          </w:tcPr>
          <w:p w:rsidR="0074534C" w:rsidRPr="00FA2190" w:rsidRDefault="0074534C" w:rsidP="00A94714">
            <w:pPr>
              <w:jc w:val="center"/>
              <w:rPr>
                <w:color w:val="000000"/>
                <w:sz w:val="24"/>
                <w:szCs w:val="24"/>
              </w:rPr>
            </w:pPr>
          </w:p>
        </w:tc>
        <w:tc>
          <w:tcPr>
            <w:tcW w:w="821" w:type="pct"/>
          </w:tcPr>
          <w:p w:rsidR="0074534C" w:rsidRPr="00FA2190" w:rsidRDefault="0074534C" w:rsidP="00A94714">
            <w:pPr>
              <w:jc w:val="center"/>
              <w:rPr>
                <w:color w:val="000000"/>
                <w:sz w:val="24"/>
                <w:szCs w:val="24"/>
              </w:rPr>
            </w:pPr>
          </w:p>
        </w:tc>
        <w:tc>
          <w:tcPr>
            <w:tcW w:w="848" w:type="pct"/>
          </w:tcPr>
          <w:p w:rsidR="0074534C" w:rsidRPr="00FA2190" w:rsidRDefault="0074534C" w:rsidP="00A94714">
            <w:pPr>
              <w:jc w:val="center"/>
              <w:rPr>
                <w:color w:val="000000"/>
                <w:sz w:val="24"/>
                <w:szCs w:val="24"/>
              </w:rPr>
            </w:pPr>
          </w:p>
        </w:tc>
      </w:tr>
      <w:tr w:rsidR="0074534C" w:rsidRPr="00B931C7" w:rsidTr="009D4D2A">
        <w:trPr>
          <w:trHeight w:val="254"/>
        </w:trPr>
        <w:tc>
          <w:tcPr>
            <w:tcW w:w="2421" w:type="pct"/>
          </w:tcPr>
          <w:p w:rsidR="0074534C" w:rsidRPr="00FA2190" w:rsidRDefault="0074534C" w:rsidP="00A94714">
            <w:pPr>
              <w:rPr>
                <w:b/>
                <w:color w:val="000000"/>
                <w:sz w:val="24"/>
                <w:szCs w:val="24"/>
              </w:rPr>
            </w:pPr>
            <w:r w:rsidRPr="00FA2190">
              <w:rPr>
                <w:b/>
                <w:color w:val="000000"/>
                <w:sz w:val="24"/>
                <w:szCs w:val="24"/>
              </w:rPr>
              <w:t>2. Расходы, в том числе:</w:t>
            </w:r>
          </w:p>
        </w:tc>
        <w:tc>
          <w:tcPr>
            <w:tcW w:w="910" w:type="pct"/>
          </w:tcPr>
          <w:p w:rsidR="0074534C" w:rsidRPr="00FA2190" w:rsidRDefault="0074534C" w:rsidP="00A94714">
            <w:pPr>
              <w:jc w:val="center"/>
              <w:rPr>
                <w:color w:val="000000"/>
                <w:sz w:val="24"/>
                <w:szCs w:val="24"/>
              </w:rPr>
            </w:pPr>
            <w:r w:rsidRPr="00FA2190">
              <w:rPr>
                <w:color w:val="000000"/>
                <w:sz w:val="24"/>
                <w:szCs w:val="24"/>
              </w:rPr>
              <w:t>83 051 064,5</w:t>
            </w:r>
          </w:p>
        </w:tc>
        <w:tc>
          <w:tcPr>
            <w:tcW w:w="821" w:type="pct"/>
          </w:tcPr>
          <w:p w:rsidR="0074534C" w:rsidRPr="00FA2190" w:rsidRDefault="0074534C" w:rsidP="00A94714">
            <w:pPr>
              <w:jc w:val="center"/>
              <w:rPr>
                <w:color w:val="000000"/>
                <w:sz w:val="24"/>
                <w:szCs w:val="24"/>
              </w:rPr>
            </w:pPr>
            <w:r w:rsidRPr="00FA2190">
              <w:rPr>
                <w:color w:val="000000"/>
                <w:sz w:val="24"/>
                <w:szCs w:val="24"/>
              </w:rPr>
              <w:t>85 112 836,9</w:t>
            </w:r>
          </w:p>
        </w:tc>
        <w:tc>
          <w:tcPr>
            <w:tcW w:w="848" w:type="pct"/>
          </w:tcPr>
          <w:p w:rsidR="0074534C" w:rsidRPr="00FA2190" w:rsidRDefault="0074534C" w:rsidP="00A94714">
            <w:pPr>
              <w:jc w:val="center"/>
              <w:rPr>
                <w:color w:val="000000"/>
                <w:sz w:val="24"/>
                <w:szCs w:val="24"/>
              </w:rPr>
            </w:pPr>
            <w:r w:rsidRPr="00FA2190">
              <w:rPr>
                <w:color w:val="000000"/>
                <w:sz w:val="24"/>
                <w:szCs w:val="24"/>
              </w:rPr>
              <w:t>87 891 783,8</w:t>
            </w:r>
          </w:p>
        </w:tc>
      </w:tr>
      <w:tr w:rsidR="0074534C" w:rsidRPr="00B931C7" w:rsidTr="009D4D2A">
        <w:trPr>
          <w:trHeight w:val="254"/>
        </w:trPr>
        <w:tc>
          <w:tcPr>
            <w:tcW w:w="2421" w:type="pct"/>
          </w:tcPr>
          <w:p w:rsidR="0074534C" w:rsidRPr="00FA2190" w:rsidRDefault="0074534C" w:rsidP="00A94714">
            <w:pPr>
              <w:rPr>
                <w:color w:val="000000"/>
                <w:sz w:val="24"/>
                <w:szCs w:val="24"/>
              </w:rPr>
            </w:pPr>
            <w:r w:rsidRPr="00FA2190">
              <w:rPr>
                <w:color w:val="000000"/>
                <w:sz w:val="24"/>
                <w:szCs w:val="24"/>
              </w:rPr>
              <w:t>условно утвержденные расходы</w:t>
            </w:r>
          </w:p>
        </w:tc>
        <w:tc>
          <w:tcPr>
            <w:tcW w:w="910" w:type="pct"/>
          </w:tcPr>
          <w:p w:rsidR="0074534C" w:rsidRPr="00FA2190" w:rsidRDefault="0074534C" w:rsidP="00A94714">
            <w:pPr>
              <w:jc w:val="center"/>
              <w:rPr>
                <w:color w:val="000000"/>
                <w:sz w:val="24"/>
                <w:szCs w:val="24"/>
              </w:rPr>
            </w:pPr>
          </w:p>
        </w:tc>
        <w:tc>
          <w:tcPr>
            <w:tcW w:w="821" w:type="pct"/>
          </w:tcPr>
          <w:p w:rsidR="0074534C" w:rsidRPr="00FA2190" w:rsidRDefault="0074534C" w:rsidP="00A94714">
            <w:pPr>
              <w:jc w:val="center"/>
              <w:rPr>
                <w:color w:val="000000"/>
                <w:sz w:val="24"/>
                <w:szCs w:val="24"/>
              </w:rPr>
            </w:pPr>
            <w:r w:rsidRPr="00FA2190">
              <w:rPr>
                <w:color w:val="000000"/>
                <w:sz w:val="24"/>
                <w:szCs w:val="24"/>
              </w:rPr>
              <w:t>2 133 433,8</w:t>
            </w:r>
          </w:p>
        </w:tc>
        <w:tc>
          <w:tcPr>
            <w:tcW w:w="848" w:type="pct"/>
          </w:tcPr>
          <w:p w:rsidR="0074534C" w:rsidRPr="00FA2190" w:rsidRDefault="0074534C" w:rsidP="00A94714">
            <w:pPr>
              <w:jc w:val="center"/>
              <w:rPr>
                <w:color w:val="000000"/>
                <w:sz w:val="24"/>
                <w:szCs w:val="24"/>
              </w:rPr>
            </w:pPr>
            <w:r w:rsidRPr="00FA2190">
              <w:rPr>
                <w:color w:val="000000"/>
                <w:sz w:val="24"/>
                <w:szCs w:val="24"/>
              </w:rPr>
              <w:t>4 233 644,3</w:t>
            </w:r>
          </w:p>
        </w:tc>
      </w:tr>
      <w:tr w:rsidR="0074534C" w:rsidRPr="00B931C7" w:rsidTr="009D4D2A">
        <w:trPr>
          <w:trHeight w:val="237"/>
        </w:trPr>
        <w:tc>
          <w:tcPr>
            <w:tcW w:w="2421" w:type="pct"/>
          </w:tcPr>
          <w:p w:rsidR="0074534C" w:rsidRPr="00FA2190" w:rsidRDefault="0074534C" w:rsidP="00A94714">
            <w:pPr>
              <w:rPr>
                <w:color w:val="000000"/>
                <w:sz w:val="24"/>
                <w:szCs w:val="24"/>
              </w:rPr>
            </w:pPr>
            <w:r w:rsidRPr="00FA2190">
              <w:rPr>
                <w:color w:val="000000"/>
                <w:sz w:val="24"/>
                <w:szCs w:val="24"/>
              </w:rPr>
              <w:t>% условно утвержденных расходов</w:t>
            </w:r>
          </w:p>
        </w:tc>
        <w:tc>
          <w:tcPr>
            <w:tcW w:w="910" w:type="pct"/>
          </w:tcPr>
          <w:p w:rsidR="0074534C" w:rsidRPr="00FA2190" w:rsidRDefault="0074534C" w:rsidP="00A94714">
            <w:pPr>
              <w:jc w:val="center"/>
              <w:rPr>
                <w:color w:val="000000"/>
                <w:sz w:val="24"/>
                <w:szCs w:val="24"/>
              </w:rPr>
            </w:pPr>
          </w:p>
        </w:tc>
        <w:tc>
          <w:tcPr>
            <w:tcW w:w="821" w:type="pct"/>
          </w:tcPr>
          <w:p w:rsidR="0074534C" w:rsidRPr="00FA2190" w:rsidRDefault="0074534C" w:rsidP="00A94714">
            <w:pPr>
              <w:jc w:val="center"/>
              <w:rPr>
                <w:color w:val="000000"/>
                <w:sz w:val="24"/>
                <w:szCs w:val="24"/>
              </w:rPr>
            </w:pPr>
            <w:r w:rsidRPr="00FA2190">
              <w:rPr>
                <w:color w:val="000000"/>
                <w:sz w:val="24"/>
                <w:szCs w:val="24"/>
              </w:rPr>
              <w:t>2,7</w:t>
            </w:r>
          </w:p>
        </w:tc>
        <w:tc>
          <w:tcPr>
            <w:tcW w:w="848" w:type="pct"/>
          </w:tcPr>
          <w:p w:rsidR="0074534C" w:rsidRPr="00FA2190" w:rsidRDefault="0074534C" w:rsidP="00A94714">
            <w:pPr>
              <w:jc w:val="center"/>
              <w:rPr>
                <w:color w:val="000000"/>
                <w:sz w:val="24"/>
                <w:szCs w:val="24"/>
              </w:rPr>
            </w:pPr>
            <w:r w:rsidRPr="00FA2190">
              <w:rPr>
                <w:color w:val="000000"/>
                <w:sz w:val="24"/>
                <w:szCs w:val="24"/>
              </w:rPr>
              <w:t>5,1</w:t>
            </w:r>
          </w:p>
        </w:tc>
      </w:tr>
      <w:tr w:rsidR="0074534C" w:rsidRPr="00B931C7" w:rsidTr="009D4D2A">
        <w:trPr>
          <w:trHeight w:val="85"/>
        </w:trPr>
        <w:tc>
          <w:tcPr>
            <w:tcW w:w="2421" w:type="pct"/>
          </w:tcPr>
          <w:p w:rsidR="0074534C" w:rsidRPr="00FA2190" w:rsidRDefault="0074534C" w:rsidP="00A94714">
            <w:pPr>
              <w:rPr>
                <w:color w:val="000000"/>
                <w:sz w:val="24"/>
                <w:szCs w:val="24"/>
              </w:rPr>
            </w:pPr>
            <w:r w:rsidRPr="00FA2190">
              <w:rPr>
                <w:color w:val="000000"/>
                <w:sz w:val="24"/>
                <w:szCs w:val="24"/>
              </w:rPr>
              <w:t>расходы без учета условно утвержденных</w:t>
            </w:r>
          </w:p>
        </w:tc>
        <w:tc>
          <w:tcPr>
            <w:tcW w:w="910" w:type="pct"/>
          </w:tcPr>
          <w:p w:rsidR="0074534C" w:rsidRPr="00FA2190" w:rsidRDefault="0074534C" w:rsidP="00A94714">
            <w:pPr>
              <w:jc w:val="center"/>
              <w:rPr>
                <w:color w:val="000000"/>
                <w:sz w:val="24"/>
                <w:szCs w:val="24"/>
              </w:rPr>
            </w:pPr>
          </w:p>
        </w:tc>
        <w:tc>
          <w:tcPr>
            <w:tcW w:w="821" w:type="pct"/>
          </w:tcPr>
          <w:p w:rsidR="0074534C" w:rsidRPr="00FA2190" w:rsidRDefault="0074534C" w:rsidP="00A94714">
            <w:pPr>
              <w:jc w:val="center"/>
              <w:rPr>
                <w:color w:val="000000"/>
                <w:sz w:val="24"/>
                <w:szCs w:val="24"/>
              </w:rPr>
            </w:pPr>
            <w:r w:rsidRPr="00FA2190">
              <w:rPr>
                <w:color w:val="000000"/>
                <w:sz w:val="24"/>
                <w:szCs w:val="24"/>
              </w:rPr>
              <w:t>82 979 403,1</w:t>
            </w:r>
          </w:p>
        </w:tc>
        <w:tc>
          <w:tcPr>
            <w:tcW w:w="848" w:type="pct"/>
          </w:tcPr>
          <w:p w:rsidR="0074534C" w:rsidRPr="00FA2190" w:rsidRDefault="0074534C" w:rsidP="00A94714">
            <w:pPr>
              <w:jc w:val="center"/>
              <w:rPr>
                <w:color w:val="000000"/>
                <w:sz w:val="24"/>
                <w:szCs w:val="24"/>
              </w:rPr>
            </w:pPr>
            <w:r w:rsidRPr="00FA2190">
              <w:rPr>
                <w:color w:val="000000"/>
                <w:sz w:val="24"/>
                <w:szCs w:val="24"/>
              </w:rPr>
              <w:t>83 658 139,5</w:t>
            </w:r>
          </w:p>
        </w:tc>
      </w:tr>
    </w:tbl>
    <w:p w:rsidR="0074534C" w:rsidRPr="00B931C7" w:rsidRDefault="0074534C" w:rsidP="0074534C">
      <w:pPr>
        <w:tabs>
          <w:tab w:val="left" w:pos="2520"/>
          <w:tab w:val="left" w:pos="3060"/>
        </w:tabs>
        <w:jc w:val="both"/>
        <w:rPr>
          <w:color w:val="FF0000"/>
          <w:sz w:val="24"/>
          <w:szCs w:val="24"/>
        </w:rPr>
      </w:pPr>
    </w:p>
    <w:p w:rsidR="009D4D2A" w:rsidRDefault="009D4D2A" w:rsidP="0074534C">
      <w:pPr>
        <w:widowControl/>
        <w:ind w:firstLine="709"/>
        <w:jc w:val="center"/>
        <w:rPr>
          <w:b/>
          <w:caps/>
          <w:sz w:val="28"/>
          <w:szCs w:val="24"/>
        </w:rPr>
      </w:pPr>
      <w:r>
        <w:rPr>
          <w:b/>
          <w:caps/>
          <w:sz w:val="28"/>
          <w:szCs w:val="24"/>
        </w:rPr>
        <w:br w:type="page"/>
      </w:r>
    </w:p>
    <w:p w:rsidR="0074534C" w:rsidRPr="00B20BF9" w:rsidRDefault="009D4D2A" w:rsidP="0074534C">
      <w:pPr>
        <w:widowControl/>
        <w:ind w:firstLine="709"/>
        <w:jc w:val="center"/>
        <w:rPr>
          <w:b/>
          <w:caps/>
          <w:sz w:val="28"/>
          <w:szCs w:val="24"/>
        </w:rPr>
      </w:pPr>
      <w:r>
        <w:rPr>
          <w:b/>
          <w:caps/>
          <w:sz w:val="28"/>
          <w:szCs w:val="24"/>
        </w:rPr>
        <w:lastRenderedPageBreak/>
        <w:t>П</w:t>
      </w:r>
      <w:r w:rsidR="0074534C" w:rsidRPr="00B20BF9">
        <w:rPr>
          <w:b/>
          <w:caps/>
          <w:sz w:val="28"/>
          <w:szCs w:val="24"/>
        </w:rPr>
        <w:t>рогнозируемые Доходы консолидированного и областного бюджета ленинградской области на 2015 год и НА плановый период 2016 и 2017 годОВ</w:t>
      </w:r>
    </w:p>
    <w:p w:rsidR="0074534C" w:rsidRPr="00B20BF9" w:rsidRDefault="0074534C" w:rsidP="0074534C">
      <w:pPr>
        <w:widowControl/>
        <w:ind w:firstLine="709"/>
        <w:jc w:val="center"/>
        <w:rPr>
          <w:b/>
          <w:bCs/>
          <w:sz w:val="28"/>
          <w:szCs w:val="24"/>
        </w:rPr>
      </w:pPr>
    </w:p>
    <w:p w:rsidR="0074534C" w:rsidRPr="00B20BF9" w:rsidRDefault="0074534C" w:rsidP="0074534C">
      <w:pPr>
        <w:widowControl/>
        <w:ind w:firstLine="709"/>
        <w:jc w:val="both"/>
        <w:rPr>
          <w:sz w:val="28"/>
          <w:szCs w:val="24"/>
        </w:rPr>
      </w:pPr>
      <w:r>
        <w:rPr>
          <w:sz w:val="28"/>
          <w:szCs w:val="24"/>
        </w:rPr>
        <w:t>Прогноз доходов консолидированного и областного бюджета Ленинградской области основан на п</w:t>
      </w:r>
      <w:r w:rsidRPr="00B20BF9">
        <w:rPr>
          <w:sz w:val="28"/>
          <w:szCs w:val="24"/>
        </w:rPr>
        <w:t>рогноз</w:t>
      </w:r>
      <w:r>
        <w:rPr>
          <w:sz w:val="28"/>
          <w:szCs w:val="24"/>
        </w:rPr>
        <w:t xml:space="preserve">е </w:t>
      </w:r>
      <w:r w:rsidRPr="00B20BF9">
        <w:rPr>
          <w:sz w:val="28"/>
          <w:szCs w:val="24"/>
        </w:rPr>
        <w:t>собственных доходов на 2015 год и плановый период 2016 и 2017 годов</w:t>
      </w:r>
      <w:r>
        <w:rPr>
          <w:sz w:val="28"/>
          <w:szCs w:val="24"/>
        </w:rPr>
        <w:t>,</w:t>
      </w:r>
      <w:r w:rsidRPr="00B20BF9">
        <w:rPr>
          <w:sz w:val="28"/>
          <w:szCs w:val="24"/>
        </w:rPr>
        <w:t xml:space="preserve"> рассчитан</w:t>
      </w:r>
      <w:r>
        <w:rPr>
          <w:sz w:val="28"/>
          <w:szCs w:val="24"/>
        </w:rPr>
        <w:t>ных</w:t>
      </w:r>
      <w:r w:rsidRPr="00B20BF9">
        <w:rPr>
          <w:sz w:val="28"/>
          <w:szCs w:val="24"/>
        </w:rPr>
        <w:t xml:space="preserve"> исходя из основных показателей</w:t>
      </w:r>
      <w:r>
        <w:rPr>
          <w:sz w:val="28"/>
          <w:szCs w:val="24"/>
        </w:rPr>
        <w:t xml:space="preserve"> базового сценария </w:t>
      </w:r>
      <w:r w:rsidRPr="00B20BF9">
        <w:rPr>
          <w:sz w:val="28"/>
          <w:szCs w:val="24"/>
        </w:rPr>
        <w:t>социально-экономического развития Ленинградской области и ожидаемого поступления налоговых и неналоговых доходо</w:t>
      </w:r>
      <w:r>
        <w:rPr>
          <w:sz w:val="28"/>
          <w:szCs w:val="24"/>
        </w:rPr>
        <w:t>в в 2014 году и безвозмездных поступлений, в соответствии с утвержденными нормативными правовыми актами Российской Федерации и заключенными соглашениями.</w:t>
      </w:r>
    </w:p>
    <w:p w:rsidR="0074534C" w:rsidRPr="00B20BF9" w:rsidRDefault="0074534C" w:rsidP="0074534C">
      <w:pPr>
        <w:widowControl/>
        <w:ind w:firstLine="709"/>
        <w:jc w:val="both"/>
        <w:rPr>
          <w:sz w:val="28"/>
          <w:szCs w:val="24"/>
        </w:rPr>
      </w:pPr>
      <w:r w:rsidRPr="00B20BF9">
        <w:rPr>
          <w:sz w:val="28"/>
          <w:szCs w:val="24"/>
        </w:rPr>
        <w:t>Прогноз поступлений по основным доходным источникам произведен на основании «Методики расчета потенциала доходов консолидированного бюджета Ленинградской области на очередной финансовый год и на плановый период», утвержденной постановлением Губернатора Ленинградской области от 25.06.2008г. № 130-пг, а также с учетом расчетов, представленных главными администраторами доходов областного бюджета.</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При формировании проекта бюджета области на 2015 год и на плановый период до 2017 года учитывались положения Бюджетного кодекса Российской Федерации, налоговое законодательство, действующее на момент составления проекта бюджета, а также изменения и дополнения в законодательство Российской Федерации о налогах и сборах, вступающие в действие с 1 января 2015 года.</w:t>
      </w:r>
    </w:p>
    <w:p w:rsidR="0074534C" w:rsidRPr="00B20BF9" w:rsidRDefault="0074534C" w:rsidP="0074534C">
      <w:pPr>
        <w:widowControl/>
        <w:ind w:firstLine="709"/>
        <w:jc w:val="both"/>
        <w:rPr>
          <w:sz w:val="28"/>
          <w:szCs w:val="24"/>
        </w:rPr>
      </w:pPr>
      <w:r w:rsidRPr="00B20BF9">
        <w:rPr>
          <w:sz w:val="28"/>
          <w:szCs w:val="24"/>
        </w:rPr>
        <w:t>Наиболее значимые изменения налогового и бюджетного законодательства заключаются в следующем:</w:t>
      </w:r>
    </w:p>
    <w:p w:rsidR="0074534C" w:rsidRPr="00B20BF9" w:rsidRDefault="0074534C" w:rsidP="0074534C">
      <w:pPr>
        <w:widowControl/>
        <w:ind w:firstLine="709"/>
        <w:jc w:val="both"/>
        <w:rPr>
          <w:sz w:val="28"/>
          <w:szCs w:val="24"/>
        </w:rPr>
      </w:pPr>
      <w:r w:rsidRPr="00B20BF9">
        <w:rPr>
          <w:bCs/>
          <w:sz w:val="28"/>
          <w:szCs w:val="28"/>
        </w:rPr>
        <w:t xml:space="preserve">1. </w:t>
      </w:r>
      <w:r w:rsidRPr="00B20BF9">
        <w:rPr>
          <w:sz w:val="28"/>
          <w:szCs w:val="24"/>
        </w:rPr>
        <w:t>С 1 января 2015 год</w:t>
      </w:r>
      <w:r>
        <w:rPr>
          <w:sz w:val="28"/>
          <w:szCs w:val="24"/>
        </w:rPr>
        <w:t>а</w:t>
      </w:r>
      <w:r w:rsidRPr="00B20BF9">
        <w:rPr>
          <w:sz w:val="28"/>
          <w:szCs w:val="24"/>
        </w:rPr>
        <w:t xml:space="preserve"> федеральным законом от 21.07.2014г. № 221-ФЗ «О внесении изменений в главу 25.3 части второй Налогового кодекса Российской Федерации» предусмотрена индексация размеров </w:t>
      </w:r>
      <w:r w:rsidRPr="00B20BF9">
        <w:rPr>
          <w:b/>
          <w:i/>
          <w:sz w:val="28"/>
          <w:szCs w:val="24"/>
        </w:rPr>
        <w:t>государственной пошлины</w:t>
      </w:r>
      <w:r w:rsidRPr="00B20BF9">
        <w:rPr>
          <w:sz w:val="28"/>
          <w:szCs w:val="24"/>
        </w:rPr>
        <w:t>. Так, размер госпошлины по делам, рассматриваемым в судах общей юрисдикции, мировыми судьями, за государственную регистрацию транспортных средств и совершение иных регистрационных действий, за государственную регистрацию актов гражданского состояния и другие юридически значимые действия, совершаемые органами записи актов гражданского состояния и иными уполномоченными органами, увеличится в среднем в 1,5 раза.</w:t>
      </w:r>
    </w:p>
    <w:p w:rsidR="0074534C" w:rsidRPr="00B20BF9" w:rsidRDefault="0074534C" w:rsidP="0074534C">
      <w:pPr>
        <w:autoSpaceDE w:val="0"/>
        <w:autoSpaceDN w:val="0"/>
        <w:adjustRightInd w:val="0"/>
        <w:ind w:firstLine="709"/>
        <w:jc w:val="both"/>
        <w:rPr>
          <w:sz w:val="28"/>
          <w:szCs w:val="28"/>
        </w:rPr>
      </w:pPr>
      <w:r w:rsidRPr="00B20BF9">
        <w:rPr>
          <w:bCs/>
          <w:sz w:val="28"/>
          <w:szCs w:val="28"/>
        </w:rPr>
        <w:t xml:space="preserve">При этом с 01.09.2014г. устанавливается государственная пошлина </w:t>
      </w:r>
      <w:r w:rsidRPr="00B20BF9">
        <w:rPr>
          <w:sz w:val="28"/>
          <w:szCs w:val="28"/>
        </w:rPr>
        <w:t>за действия уполномоченных органов, связанные с лицензированием предпринимательской деятельности по управлению многоквартирными домами, подлежащая зачислению в субъект Российской Федерации.</w:t>
      </w:r>
    </w:p>
    <w:p w:rsidR="0074534C" w:rsidRPr="00B20BF9" w:rsidRDefault="0074534C" w:rsidP="0074534C">
      <w:pPr>
        <w:autoSpaceDE w:val="0"/>
        <w:autoSpaceDN w:val="0"/>
        <w:adjustRightInd w:val="0"/>
        <w:ind w:firstLine="709"/>
        <w:jc w:val="both"/>
        <w:rPr>
          <w:sz w:val="28"/>
          <w:szCs w:val="28"/>
        </w:rPr>
      </w:pPr>
      <w:r w:rsidRPr="00B20BF9">
        <w:rPr>
          <w:sz w:val="28"/>
          <w:szCs w:val="28"/>
        </w:rPr>
        <w:t xml:space="preserve">Кроме того, Федеральным законом от 21.07.2014 г. № 249-ФЗ "О внесении изменений в статьи 50 и 56 Бюджетного кодекса Российской Федерации" установлено, что государственная пошлина (подлежащая зачислению по месту государственной регистрации, совершения юридически значимых действий или выдачи документов) за совершение федеральными органами исполнительной власти юридически значимых действий в случае подачи заявления и (или) документов, необходимых для их совершения, в многофункциональный центр предоставления государственных и муниципальных услуг, с 1 сентября 2014 года зачисляется по </w:t>
      </w:r>
      <w:r w:rsidRPr="00B20BF9">
        <w:rPr>
          <w:sz w:val="28"/>
          <w:szCs w:val="28"/>
        </w:rPr>
        <w:lastRenderedPageBreak/>
        <w:t>нормативу 50 процентов в федеральный бюджет и 50 процентов в бюджет субъектов Российской Федерации.</w:t>
      </w:r>
    </w:p>
    <w:p w:rsidR="0074534C" w:rsidRPr="00B20BF9" w:rsidRDefault="0074534C" w:rsidP="0074534C">
      <w:pPr>
        <w:widowControl/>
        <w:ind w:firstLine="709"/>
        <w:jc w:val="both"/>
        <w:rPr>
          <w:sz w:val="28"/>
          <w:szCs w:val="28"/>
        </w:rPr>
      </w:pPr>
      <w:r>
        <w:rPr>
          <w:sz w:val="28"/>
          <w:szCs w:val="28"/>
        </w:rPr>
        <w:t xml:space="preserve">2. </w:t>
      </w:r>
      <w:r w:rsidRPr="00B20BF9">
        <w:rPr>
          <w:sz w:val="28"/>
          <w:szCs w:val="28"/>
        </w:rPr>
        <w:t>В части налогообложения акцизами в плановом периоде будет осуществляться индексация ставок акцизов с учетом реально складывающейся экономической ситуации.</w:t>
      </w:r>
    </w:p>
    <w:p w:rsidR="0074534C" w:rsidRPr="00B20BF9" w:rsidRDefault="0074534C" w:rsidP="0074534C">
      <w:pPr>
        <w:widowControl/>
        <w:ind w:firstLine="709"/>
        <w:jc w:val="both"/>
        <w:rPr>
          <w:sz w:val="28"/>
          <w:szCs w:val="28"/>
        </w:rPr>
      </w:pPr>
      <w:r w:rsidRPr="00B20BF9">
        <w:rPr>
          <w:sz w:val="28"/>
          <w:szCs w:val="28"/>
        </w:rPr>
        <w:t>При этом на 2015 и 2016 годы предусматривается сохранение размеров ставок акцизов, установленных действующим законодательством Российской Федерации о налогах и сборах, за исключением алкогольной продукции.</w:t>
      </w:r>
    </w:p>
    <w:p w:rsidR="0074534C" w:rsidRPr="00B20BF9" w:rsidRDefault="0074534C" w:rsidP="0074534C">
      <w:pPr>
        <w:widowControl/>
        <w:ind w:firstLine="709"/>
        <w:jc w:val="both"/>
        <w:rPr>
          <w:i/>
          <w:sz w:val="28"/>
          <w:szCs w:val="28"/>
        </w:rPr>
      </w:pPr>
      <w:r w:rsidRPr="00B20BF9">
        <w:rPr>
          <w:i/>
          <w:sz w:val="28"/>
          <w:szCs w:val="28"/>
        </w:rPr>
        <w:t>Спиртосодержащая и алкогольная продукция (в том числе пиво).</w:t>
      </w:r>
    </w:p>
    <w:p w:rsidR="0074534C" w:rsidRPr="00B20BF9" w:rsidRDefault="0074534C" w:rsidP="0074534C">
      <w:pPr>
        <w:widowControl/>
        <w:ind w:firstLine="709"/>
        <w:jc w:val="both"/>
        <w:rPr>
          <w:sz w:val="28"/>
          <w:szCs w:val="28"/>
        </w:rPr>
      </w:pPr>
      <w:r w:rsidRPr="00B20BF9">
        <w:rPr>
          <w:sz w:val="28"/>
          <w:szCs w:val="28"/>
        </w:rPr>
        <w:t>На 2015-2017 годы в целях формирования доходной базы бюджетов разных уровней, а также с учетом проводившейся в предыдущие годы индексации акцизов на алкогольную, спиртосодержащую продукцию и пиво опережающими темпами по сравнению с уровнем инфляции, предусматривается замедление темпов индексации ставок акцизов на указанные подакцизные товары.</w:t>
      </w:r>
    </w:p>
    <w:p w:rsidR="0074534C" w:rsidRPr="00B20BF9" w:rsidRDefault="0074534C" w:rsidP="0074534C">
      <w:pPr>
        <w:widowControl/>
        <w:ind w:firstLine="709"/>
        <w:jc w:val="both"/>
        <w:rPr>
          <w:sz w:val="28"/>
          <w:szCs w:val="28"/>
        </w:rPr>
      </w:pPr>
      <w:r w:rsidRPr="00B20BF9">
        <w:rPr>
          <w:sz w:val="28"/>
          <w:szCs w:val="28"/>
        </w:rPr>
        <w:t>Так, предполагается сохранить ставки акцизов на крепкую алкогольную продукцию с объемной долей этилового спирта свыше 9 процентов и алкогольную продукцию с объемной долей этилового спирта до 9 процентов на уровне 2014 года – соответственно 500 и 400 рублей за 1 литр безводного этилового спирта. На 2017 год ставки акцизов на указанную алкогольную продукцию планируется проиндексировать в размере ожидаемой инфляции на 4,6%.</w:t>
      </w:r>
    </w:p>
    <w:p w:rsidR="0074534C" w:rsidRPr="00B20BF9" w:rsidRDefault="0074534C" w:rsidP="0074534C">
      <w:pPr>
        <w:widowControl/>
        <w:ind w:firstLine="709"/>
        <w:jc w:val="both"/>
        <w:rPr>
          <w:sz w:val="28"/>
          <w:szCs w:val="28"/>
        </w:rPr>
      </w:pPr>
      <w:r w:rsidRPr="00B20BF9">
        <w:rPr>
          <w:sz w:val="28"/>
          <w:szCs w:val="28"/>
        </w:rPr>
        <w:t>В отношении других видов алкогольной продукции на 2015 год предлагается сохранить ставки акцизов в размере, действующем в 2014 году.</w:t>
      </w:r>
    </w:p>
    <w:p w:rsidR="0074534C" w:rsidRPr="00B20BF9" w:rsidRDefault="0074534C" w:rsidP="0074534C">
      <w:pPr>
        <w:widowControl/>
        <w:ind w:firstLine="709"/>
        <w:jc w:val="both"/>
        <w:rPr>
          <w:sz w:val="28"/>
          <w:szCs w:val="28"/>
        </w:rPr>
      </w:pPr>
      <w:r w:rsidRPr="00B20BF9">
        <w:rPr>
          <w:sz w:val="28"/>
          <w:szCs w:val="28"/>
        </w:rPr>
        <w:t>В 2016 и 2017 году ставки акцизов будут применяться в размерах, установленных действующей редакцией Налогового кодекса Российской Федерации на 2015 и 2016 годы.</w:t>
      </w:r>
    </w:p>
    <w:p w:rsidR="0074534C" w:rsidRPr="00B20BF9" w:rsidRDefault="0074534C" w:rsidP="0074534C">
      <w:pPr>
        <w:widowControl/>
        <w:ind w:firstLine="709"/>
        <w:jc w:val="both"/>
        <w:rPr>
          <w:i/>
          <w:sz w:val="28"/>
          <w:szCs w:val="28"/>
        </w:rPr>
      </w:pPr>
      <w:r w:rsidRPr="00B20BF9">
        <w:rPr>
          <w:i/>
          <w:sz w:val="28"/>
          <w:szCs w:val="28"/>
        </w:rPr>
        <w:t>Моторное топливо</w:t>
      </w:r>
    </w:p>
    <w:p w:rsidR="0074534C" w:rsidRPr="00B20BF9" w:rsidRDefault="0074534C" w:rsidP="0074534C">
      <w:pPr>
        <w:widowControl/>
        <w:ind w:firstLine="709"/>
        <w:jc w:val="both"/>
        <w:rPr>
          <w:sz w:val="28"/>
          <w:szCs w:val="28"/>
        </w:rPr>
      </w:pPr>
      <w:r w:rsidRPr="00B20BF9">
        <w:rPr>
          <w:sz w:val="28"/>
          <w:szCs w:val="28"/>
        </w:rPr>
        <w:t>На 2015-2016 годы ставки акцизов по данным подакцизным товарам предполагается сохранить в размерах, установленных действующей редакцией Налогового кодекса Российской Федерации.</w:t>
      </w:r>
    </w:p>
    <w:p w:rsidR="0074534C" w:rsidRPr="00B20BF9" w:rsidRDefault="0074534C" w:rsidP="0074534C">
      <w:pPr>
        <w:widowControl/>
        <w:ind w:firstLine="709"/>
        <w:jc w:val="both"/>
        <w:rPr>
          <w:sz w:val="28"/>
          <w:szCs w:val="28"/>
        </w:rPr>
      </w:pPr>
      <w:r w:rsidRPr="00B20BF9">
        <w:rPr>
          <w:sz w:val="28"/>
          <w:szCs w:val="28"/>
        </w:rPr>
        <w:t>На 2017 год ставки акцизов будут определяться с учетом комплекса факторов, в том числе прогнозируемого уровня инфляции, недопущения значительного роста цен, принятых соответствующими нормативными правовыми актами ограничений сроков производства и обращения моторных топлив 3-го и 4-го классов и необходимости формирования доходов дорожных фондов.</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По остальным доходным источникам сохраняется действующий в 2014 году порядок их исчисления и уплаты.</w:t>
      </w:r>
    </w:p>
    <w:p w:rsidR="0074534C" w:rsidRPr="00B20BF9" w:rsidRDefault="0074534C" w:rsidP="0074534C">
      <w:pPr>
        <w:widowControl/>
        <w:ind w:firstLine="709"/>
        <w:jc w:val="both"/>
        <w:rPr>
          <w:sz w:val="28"/>
          <w:szCs w:val="24"/>
        </w:rPr>
      </w:pPr>
      <w:r>
        <w:rPr>
          <w:sz w:val="28"/>
          <w:szCs w:val="24"/>
        </w:rPr>
        <w:t xml:space="preserve">С учетом вышеизложенного, </w:t>
      </w:r>
      <w:r w:rsidRPr="00B20BF9">
        <w:rPr>
          <w:sz w:val="28"/>
          <w:szCs w:val="24"/>
        </w:rPr>
        <w:t>прогноз поступления доходов консолидированного бюджета Ленинградской области составит:</w:t>
      </w:r>
    </w:p>
    <w:p w:rsidR="0074534C" w:rsidRPr="00B20BF9" w:rsidRDefault="0074534C" w:rsidP="0074534C">
      <w:pPr>
        <w:widowControl/>
        <w:ind w:firstLine="709"/>
        <w:jc w:val="both"/>
        <w:rPr>
          <w:sz w:val="28"/>
          <w:szCs w:val="24"/>
        </w:rPr>
      </w:pPr>
      <w:r w:rsidRPr="00B20BF9">
        <w:rPr>
          <w:sz w:val="28"/>
          <w:szCs w:val="24"/>
        </w:rPr>
        <w:t>на 2015 год –</w:t>
      </w:r>
      <w:r>
        <w:rPr>
          <w:sz w:val="28"/>
          <w:szCs w:val="24"/>
        </w:rPr>
        <w:t xml:space="preserve"> 100 881 513,9 млн.</w:t>
      </w:r>
      <w:r w:rsidR="00EC58F6">
        <w:rPr>
          <w:sz w:val="28"/>
          <w:szCs w:val="24"/>
        </w:rPr>
        <w:t> </w:t>
      </w:r>
      <w:r>
        <w:rPr>
          <w:sz w:val="28"/>
          <w:szCs w:val="24"/>
        </w:rPr>
        <w:t>руб.</w:t>
      </w:r>
      <w:r w:rsidRPr="00B20BF9">
        <w:rPr>
          <w:sz w:val="28"/>
          <w:szCs w:val="24"/>
        </w:rPr>
        <w:t xml:space="preserve">; </w:t>
      </w:r>
    </w:p>
    <w:p w:rsidR="0074534C" w:rsidRPr="00B20BF9" w:rsidRDefault="0074534C" w:rsidP="0074534C">
      <w:pPr>
        <w:widowControl/>
        <w:ind w:firstLine="709"/>
        <w:jc w:val="both"/>
        <w:rPr>
          <w:sz w:val="28"/>
          <w:szCs w:val="24"/>
        </w:rPr>
      </w:pPr>
      <w:r w:rsidRPr="00B20BF9">
        <w:rPr>
          <w:sz w:val="28"/>
          <w:szCs w:val="24"/>
        </w:rPr>
        <w:t>на 2016 год –</w:t>
      </w:r>
      <w:r>
        <w:rPr>
          <w:sz w:val="28"/>
          <w:szCs w:val="24"/>
        </w:rPr>
        <w:t xml:space="preserve"> 105 014 861,5 </w:t>
      </w:r>
      <w:r w:rsidRPr="00B20BF9">
        <w:rPr>
          <w:sz w:val="28"/>
          <w:szCs w:val="24"/>
        </w:rPr>
        <w:t>млн.</w:t>
      </w:r>
      <w:r w:rsidR="00EC58F6">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2017 год –</w:t>
      </w:r>
      <w:r>
        <w:rPr>
          <w:sz w:val="28"/>
          <w:szCs w:val="24"/>
        </w:rPr>
        <w:t xml:space="preserve"> 109 832 345,6 </w:t>
      </w:r>
      <w:r w:rsidRPr="00B20BF9">
        <w:rPr>
          <w:sz w:val="28"/>
          <w:szCs w:val="24"/>
        </w:rPr>
        <w:t>млн.</w:t>
      </w:r>
      <w:r w:rsidR="00EC58F6">
        <w:rPr>
          <w:sz w:val="28"/>
          <w:szCs w:val="24"/>
        </w:rPr>
        <w:t> </w:t>
      </w:r>
      <w:r w:rsidRPr="00B20BF9">
        <w:rPr>
          <w:sz w:val="28"/>
          <w:szCs w:val="24"/>
        </w:rPr>
        <w:t xml:space="preserve">руб. </w:t>
      </w:r>
    </w:p>
    <w:p w:rsidR="0074534C" w:rsidRDefault="0074534C" w:rsidP="0074534C">
      <w:pPr>
        <w:widowControl/>
        <w:ind w:firstLine="709"/>
        <w:jc w:val="both"/>
        <w:rPr>
          <w:b/>
          <w:bCs/>
          <w:sz w:val="28"/>
          <w:szCs w:val="24"/>
        </w:rPr>
      </w:pPr>
    </w:p>
    <w:p w:rsidR="0074534C" w:rsidRPr="00B20BF9" w:rsidRDefault="0074534C" w:rsidP="0074534C">
      <w:pPr>
        <w:widowControl/>
        <w:ind w:firstLine="709"/>
        <w:jc w:val="both"/>
        <w:rPr>
          <w:b/>
          <w:bCs/>
          <w:sz w:val="28"/>
          <w:szCs w:val="24"/>
        </w:rPr>
      </w:pPr>
    </w:p>
    <w:p w:rsidR="0074534C" w:rsidRDefault="0074534C" w:rsidP="0074534C">
      <w:pPr>
        <w:widowControl/>
        <w:ind w:firstLine="709"/>
        <w:jc w:val="center"/>
        <w:rPr>
          <w:b/>
          <w:bCs/>
          <w:sz w:val="28"/>
          <w:szCs w:val="24"/>
        </w:rPr>
      </w:pPr>
    </w:p>
    <w:p w:rsidR="0074534C" w:rsidRDefault="0074534C" w:rsidP="0074534C">
      <w:pPr>
        <w:widowControl/>
        <w:ind w:firstLine="709"/>
        <w:jc w:val="center"/>
        <w:rPr>
          <w:b/>
          <w:bCs/>
          <w:sz w:val="28"/>
          <w:szCs w:val="24"/>
        </w:rPr>
      </w:pPr>
    </w:p>
    <w:p w:rsidR="0074534C" w:rsidRPr="00B20BF9" w:rsidRDefault="0074534C" w:rsidP="0074534C">
      <w:pPr>
        <w:widowControl/>
        <w:ind w:firstLine="709"/>
        <w:jc w:val="center"/>
        <w:rPr>
          <w:i/>
          <w:iCs/>
          <w:sz w:val="28"/>
          <w:szCs w:val="24"/>
        </w:rPr>
      </w:pPr>
      <w:r w:rsidRPr="00B20BF9">
        <w:rPr>
          <w:b/>
          <w:bCs/>
          <w:sz w:val="28"/>
          <w:szCs w:val="24"/>
        </w:rPr>
        <w:lastRenderedPageBreak/>
        <w:t>Доходы</w:t>
      </w:r>
    </w:p>
    <w:p w:rsidR="0074534C" w:rsidRPr="00B20BF9" w:rsidRDefault="0074534C" w:rsidP="0074534C">
      <w:pPr>
        <w:widowControl/>
        <w:ind w:firstLine="709"/>
        <w:jc w:val="center"/>
        <w:rPr>
          <w:i/>
          <w:iCs/>
          <w:sz w:val="28"/>
          <w:szCs w:val="24"/>
        </w:rPr>
      </w:pPr>
      <w:r w:rsidRPr="00B20BF9">
        <w:rPr>
          <w:b/>
          <w:bCs/>
          <w:sz w:val="28"/>
          <w:szCs w:val="24"/>
        </w:rPr>
        <w:t>консолидированного бюджета Ленинградской области</w:t>
      </w:r>
    </w:p>
    <w:p w:rsidR="0074534C" w:rsidRPr="00B20BF9" w:rsidRDefault="0073646C" w:rsidP="0074534C">
      <w:pPr>
        <w:widowControl/>
        <w:ind w:firstLine="709"/>
        <w:jc w:val="right"/>
        <w:rPr>
          <w:sz w:val="20"/>
          <w:szCs w:val="24"/>
        </w:rPr>
      </w:pPr>
      <w:r>
        <w:rPr>
          <w:sz w:val="20"/>
          <w:szCs w:val="24"/>
        </w:rPr>
        <w:t>тыс. руб.</w:t>
      </w:r>
    </w:p>
    <w:tbl>
      <w:tblPr>
        <w:tblW w:w="0" w:type="auto"/>
        <w:tblLook w:val="0000" w:firstRow="0" w:lastRow="0" w:firstColumn="0" w:lastColumn="0" w:noHBand="0" w:noVBand="0"/>
      </w:tblPr>
      <w:tblGrid>
        <w:gridCol w:w="4037"/>
        <w:gridCol w:w="1597"/>
        <w:gridCol w:w="1596"/>
        <w:gridCol w:w="1596"/>
        <w:gridCol w:w="1596"/>
      </w:tblGrid>
      <w:tr w:rsidR="0074534C" w:rsidRPr="00B20BF9" w:rsidTr="00A94714">
        <w:trPr>
          <w:trHeight w:val="330"/>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74534C" w:rsidRPr="00B20BF9" w:rsidRDefault="0074534C" w:rsidP="00A94714">
            <w:pPr>
              <w:widowControl/>
              <w:jc w:val="center"/>
              <w:rPr>
                <w:rFonts w:eastAsia="Batang"/>
                <w:sz w:val="24"/>
                <w:szCs w:val="24"/>
                <w:lang w:eastAsia="ko-KR"/>
              </w:rPr>
            </w:pPr>
            <w:r w:rsidRPr="00B20BF9">
              <w:rPr>
                <w:rFonts w:eastAsia="Batang"/>
                <w:sz w:val="24"/>
                <w:szCs w:val="24"/>
                <w:lang w:eastAsia="ko-KR"/>
              </w:rPr>
              <w:t>Наименование вида доходов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Оценка 201</w:t>
            </w:r>
            <w:r w:rsidRPr="0073646C">
              <w:rPr>
                <w:rFonts w:eastAsia="Batang"/>
                <w:sz w:val="20"/>
                <w:lang w:eastAsia="ko-KR"/>
              </w:rPr>
              <w:t>4</w:t>
            </w:r>
            <w:r w:rsidRPr="00B20BF9">
              <w:rPr>
                <w:rFonts w:eastAsia="Batang"/>
                <w:sz w:val="20"/>
                <w:lang w:eastAsia="ko-KR"/>
              </w:rPr>
              <w:t xml:space="preserve">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w:t>
            </w:r>
            <w:r w:rsidRPr="0073646C">
              <w:rPr>
                <w:rFonts w:eastAsia="Batang"/>
                <w:sz w:val="20"/>
                <w:lang w:eastAsia="ko-KR"/>
              </w:rPr>
              <w:t>5</w:t>
            </w:r>
            <w:r w:rsidRPr="00B20BF9">
              <w:rPr>
                <w:rFonts w:eastAsia="Batang"/>
                <w:sz w:val="20"/>
                <w:lang w:eastAsia="ko-KR"/>
              </w:rPr>
              <w:t xml:space="preserve">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w:t>
            </w:r>
            <w:r w:rsidRPr="0073646C">
              <w:rPr>
                <w:rFonts w:eastAsia="Batang"/>
                <w:sz w:val="20"/>
                <w:lang w:eastAsia="ko-KR"/>
              </w:rPr>
              <w:t>6</w:t>
            </w:r>
            <w:r w:rsidRPr="00B20BF9">
              <w:rPr>
                <w:rFonts w:eastAsia="Batang"/>
                <w:sz w:val="20"/>
                <w:lang w:eastAsia="ko-KR"/>
              </w:rPr>
              <w:t xml:space="preserve">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w:t>
            </w:r>
            <w:r w:rsidRPr="0073646C">
              <w:rPr>
                <w:rFonts w:eastAsia="Batang"/>
                <w:sz w:val="20"/>
                <w:lang w:eastAsia="ko-KR"/>
              </w:rPr>
              <w:t>7</w:t>
            </w:r>
            <w:r w:rsidRPr="00B20BF9">
              <w:rPr>
                <w:rFonts w:eastAsia="Batang"/>
                <w:sz w:val="20"/>
                <w:lang w:eastAsia="ko-KR"/>
              </w:rPr>
              <w:t xml:space="preserve"> год</w:t>
            </w:r>
          </w:p>
        </w:tc>
      </w:tr>
      <w:tr w:rsidR="0074534C" w:rsidRPr="00B20BF9" w:rsidTr="00A94714">
        <w:trPr>
          <w:trHeight w:val="390"/>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4"/>
                <w:szCs w:val="24"/>
                <w:lang w:eastAsia="ko-KR"/>
              </w:rPr>
            </w:pPr>
            <w:r w:rsidRPr="00B20BF9">
              <w:rPr>
                <w:rFonts w:eastAsia="Batang"/>
                <w:b/>
                <w:bCs/>
                <w:sz w:val="24"/>
                <w:szCs w:val="24"/>
                <w:lang w:eastAsia="ko-KR"/>
              </w:rPr>
              <w:t>НАЛОГОВЫЕ И НЕНАЛОГОВЫЕ ДОХОДЫ</w:t>
            </w:r>
          </w:p>
        </w:tc>
        <w:tc>
          <w:tcPr>
            <w:tcW w:w="0" w:type="auto"/>
            <w:tcBorders>
              <w:top w:val="single" w:sz="4" w:space="0" w:color="auto"/>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73646C">
              <w:rPr>
                <w:rFonts w:eastAsia="Batang"/>
                <w:b/>
                <w:bCs/>
                <w:sz w:val="24"/>
                <w:szCs w:val="24"/>
                <w:lang w:eastAsia="ko-KR"/>
              </w:rPr>
              <w:t>93</w:t>
            </w:r>
            <w:r w:rsidRPr="00B20BF9">
              <w:rPr>
                <w:rFonts w:eastAsia="Batang"/>
                <w:b/>
                <w:bCs/>
                <w:sz w:val="24"/>
                <w:szCs w:val="24"/>
                <w:lang w:val="en-US" w:eastAsia="ko-KR"/>
              </w:rPr>
              <w:t> </w:t>
            </w:r>
            <w:r w:rsidRPr="0073646C">
              <w:rPr>
                <w:rFonts w:eastAsia="Batang"/>
                <w:b/>
                <w:bCs/>
                <w:sz w:val="24"/>
                <w:szCs w:val="24"/>
                <w:lang w:eastAsia="ko-KR"/>
              </w:rPr>
              <w:t>007</w:t>
            </w:r>
            <w:r w:rsidRPr="00B20BF9">
              <w:rPr>
                <w:rFonts w:eastAsia="Batang"/>
                <w:b/>
                <w:bCs/>
                <w:sz w:val="24"/>
                <w:szCs w:val="24"/>
                <w:lang w:val="en-US" w:eastAsia="ko-KR"/>
              </w:rPr>
              <w:t> </w:t>
            </w:r>
            <w:r w:rsidRPr="0073646C">
              <w:rPr>
                <w:rFonts w:eastAsia="Batang"/>
                <w:b/>
                <w:bCs/>
                <w:sz w:val="24"/>
                <w:szCs w:val="24"/>
                <w:lang w:eastAsia="ko-KR"/>
              </w:rPr>
              <w:t>759</w:t>
            </w:r>
            <w:r w:rsidRPr="00B20BF9">
              <w:rPr>
                <w:rFonts w:eastAsia="Batang"/>
                <w:b/>
                <w:bCs/>
                <w:sz w:val="24"/>
                <w:szCs w:val="24"/>
                <w:lang w:eastAsia="ko-KR"/>
              </w:rPr>
              <w:t>,8</w:t>
            </w:r>
          </w:p>
        </w:tc>
        <w:tc>
          <w:tcPr>
            <w:tcW w:w="0" w:type="auto"/>
            <w:tcBorders>
              <w:top w:val="single" w:sz="4"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94 540 874,1</w:t>
            </w:r>
          </w:p>
        </w:tc>
        <w:tc>
          <w:tcPr>
            <w:tcW w:w="0" w:type="auto"/>
            <w:tcBorders>
              <w:top w:val="single" w:sz="4"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99 771 852,7</w:t>
            </w:r>
          </w:p>
        </w:tc>
        <w:tc>
          <w:tcPr>
            <w:tcW w:w="0" w:type="auto"/>
            <w:tcBorders>
              <w:top w:val="single" w:sz="4" w:space="0" w:color="auto"/>
              <w:left w:val="nil"/>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104 990 142,2</w:t>
            </w:r>
          </w:p>
        </w:tc>
      </w:tr>
      <w:tr w:rsidR="0074534C" w:rsidRPr="00B20BF9" w:rsidTr="00A94714">
        <w:trPr>
          <w:trHeight w:val="345"/>
        </w:trPr>
        <w:tc>
          <w:tcPr>
            <w:tcW w:w="0" w:type="auto"/>
            <w:tcBorders>
              <w:top w:val="nil"/>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4"/>
                <w:szCs w:val="24"/>
                <w:lang w:eastAsia="ko-KR"/>
              </w:rPr>
            </w:pPr>
            <w:r w:rsidRPr="00B20BF9">
              <w:rPr>
                <w:rFonts w:eastAsia="Batang"/>
                <w:b/>
                <w:bCs/>
                <w:sz w:val="24"/>
                <w:szCs w:val="24"/>
                <w:lang w:eastAsia="ko-KR"/>
              </w:rPr>
              <w:t>Налоговые доходы</w:t>
            </w:r>
          </w:p>
        </w:tc>
        <w:tc>
          <w:tcPr>
            <w:tcW w:w="0" w:type="auto"/>
            <w:tcBorders>
              <w:top w:val="nil"/>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85 </w:t>
            </w:r>
            <w:r>
              <w:rPr>
                <w:rFonts w:eastAsia="Batang"/>
                <w:b/>
                <w:bCs/>
                <w:sz w:val="24"/>
                <w:szCs w:val="24"/>
                <w:lang w:eastAsia="ko-KR"/>
              </w:rPr>
              <w:t>633</w:t>
            </w:r>
            <w:r w:rsidRPr="00B20BF9">
              <w:rPr>
                <w:rFonts w:eastAsia="Batang"/>
                <w:b/>
                <w:bCs/>
                <w:sz w:val="24"/>
                <w:szCs w:val="24"/>
                <w:lang w:eastAsia="ko-KR"/>
              </w:rPr>
              <w:t> 090,6</w:t>
            </w:r>
          </w:p>
        </w:tc>
        <w:tc>
          <w:tcPr>
            <w:tcW w:w="0" w:type="auto"/>
            <w:tcBorders>
              <w:top w:val="nil"/>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88 272 463,9</w:t>
            </w:r>
          </w:p>
        </w:tc>
        <w:tc>
          <w:tcPr>
            <w:tcW w:w="0" w:type="auto"/>
            <w:tcBorders>
              <w:top w:val="nil"/>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93 317 104,6</w:t>
            </w:r>
          </w:p>
        </w:tc>
        <w:tc>
          <w:tcPr>
            <w:tcW w:w="0" w:type="auto"/>
            <w:tcBorders>
              <w:top w:val="nil"/>
              <w:left w:val="nil"/>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4"/>
                <w:szCs w:val="24"/>
                <w:lang w:eastAsia="ko-KR"/>
              </w:rPr>
            </w:pPr>
            <w:r w:rsidRPr="00B20BF9">
              <w:rPr>
                <w:rFonts w:eastAsia="Batang"/>
                <w:b/>
                <w:bCs/>
                <w:sz w:val="24"/>
                <w:szCs w:val="24"/>
                <w:lang w:eastAsia="ko-KR"/>
              </w:rPr>
              <w:t>98 482 047,8</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ПРИБЫЛЬ, ДОХОДЫ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60 321 108,0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61 199 765,5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64</w:t>
            </w:r>
            <w:r w:rsidRPr="00B20BF9">
              <w:rPr>
                <w:rFonts w:eastAsia="Batang"/>
                <w:sz w:val="24"/>
                <w:szCs w:val="24"/>
                <w:lang w:val="en-US" w:eastAsia="ko-KR"/>
              </w:rPr>
              <w:t> 50</w:t>
            </w:r>
            <w:r w:rsidRPr="00B20BF9">
              <w:rPr>
                <w:rFonts w:eastAsia="Batang"/>
                <w:sz w:val="24"/>
                <w:szCs w:val="24"/>
                <w:lang w:eastAsia="ko-KR"/>
              </w:rPr>
              <w:t>4 553,0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67 729 780,0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прибыль организаций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33 015 870,0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32 651 996,5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34 415 204,0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36 135 964,0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доходы физических лиц</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27</w:t>
            </w:r>
            <w:r w:rsidRPr="00B20BF9">
              <w:rPr>
                <w:rFonts w:eastAsia="Batang"/>
                <w:sz w:val="24"/>
                <w:szCs w:val="24"/>
                <w:lang w:eastAsia="ko-KR"/>
              </w:rPr>
              <w:t> 305 238,0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28 547 769,0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30 089 349</w:t>
            </w:r>
            <w:r w:rsidRPr="00B20BF9">
              <w:rPr>
                <w:rFonts w:eastAsia="Batang"/>
                <w:sz w:val="24"/>
                <w:szCs w:val="24"/>
                <w:lang w:eastAsia="ko-KR"/>
              </w:rPr>
              <w:t>,0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31 593 816,0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ТОВАРЫ (РАБОТЫ, УСЛУГИ), РЕАЛИЗУЕМЫЕ НА ТЕРРИТОРИИ РОССИЙСКОЙ ФЕДЕРАЦИИ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5 606 800,0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6 257 768,9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7 215 653,1</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7 634 738,8</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Акцизы по подакцизным товарам (продукции), производимым на территории Российской Федерации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5 606 800,0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6 257 768,9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7 215 653,1</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7 634 738,8</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акцизы на нефтепродукты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4 379 517,0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4 835 116,9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5 643 583,1</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5 984 064,8</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акцизы на алкогольную продукцию</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1 227 283,0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1 422 652,0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1 572 070,0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1 650 674,0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СОВОКУПНЫЙ ДОХОД</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2 197 683,6</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2 354</w:t>
            </w:r>
            <w:r w:rsidRPr="00B20BF9">
              <w:rPr>
                <w:rFonts w:eastAsia="Batang"/>
                <w:sz w:val="24"/>
                <w:szCs w:val="24"/>
                <w:lang w:val="en-US" w:eastAsia="ko-KR"/>
              </w:rPr>
              <w:t> 334</w:t>
            </w:r>
            <w:r w:rsidRPr="00B20BF9">
              <w:rPr>
                <w:rFonts w:eastAsia="Batang"/>
                <w:sz w:val="24"/>
                <w:szCs w:val="24"/>
                <w:lang w:eastAsia="ko-KR"/>
              </w:rPr>
              <w:t>,4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w:t>
            </w:r>
            <w:r w:rsidRPr="00B20BF9">
              <w:rPr>
                <w:rFonts w:eastAsia="Batang"/>
                <w:sz w:val="24"/>
                <w:szCs w:val="24"/>
                <w:lang w:val="en-US" w:eastAsia="ko-KR"/>
              </w:rPr>
              <w:t> </w:t>
            </w:r>
            <w:r w:rsidRPr="00B20BF9">
              <w:rPr>
                <w:rFonts w:eastAsia="Batang"/>
                <w:sz w:val="24"/>
                <w:szCs w:val="24"/>
                <w:lang w:eastAsia="ko-KR"/>
              </w:rPr>
              <w:t>397</w:t>
            </w:r>
            <w:r w:rsidRPr="00B20BF9">
              <w:rPr>
                <w:rFonts w:eastAsia="Batang"/>
                <w:sz w:val="24"/>
                <w:szCs w:val="24"/>
                <w:lang w:val="en-US" w:eastAsia="ko-KR"/>
              </w:rPr>
              <w:t> </w:t>
            </w:r>
            <w:r w:rsidRPr="00B20BF9">
              <w:rPr>
                <w:rFonts w:eastAsia="Batang"/>
                <w:sz w:val="24"/>
                <w:szCs w:val="24"/>
                <w:lang w:eastAsia="ko-KR"/>
              </w:rPr>
              <w:t>223,5</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val="en-US" w:eastAsia="ko-KR"/>
              </w:rPr>
              <w:t>2 436 230</w:t>
            </w:r>
            <w:r w:rsidRPr="00B20BF9">
              <w:rPr>
                <w:rFonts w:eastAsia="Batang"/>
                <w:sz w:val="24"/>
                <w:szCs w:val="24"/>
                <w:lang w:eastAsia="ko-KR"/>
              </w:rPr>
              <w:t>,2</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Налог, взимаемый в связи с применением упрощенной системы налогообложения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1 480 504,0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1 631 835,6</w:t>
            </w:r>
          </w:p>
        </w:tc>
        <w:tc>
          <w:tcPr>
            <w:tcW w:w="0" w:type="auto"/>
            <w:tcBorders>
              <w:top w:val="nil"/>
              <w:left w:val="single" w:sz="4" w:space="0" w:color="auto"/>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1 674 263,3</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1 712 771,4</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Единый налог на вмененный доход для отдельных видов деятельности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703 979,6</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703 979,6</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703 979,6</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703 979,6</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Единый сельскохозяйственный налог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10 600,0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15 763,2</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val="en-US" w:eastAsia="ko-KR"/>
              </w:rPr>
            </w:pPr>
            <w:r w:rsidRPr="00B20BF9">
              <w:rPr>
                <w:rFonts w:eastAsia="Batang"/>
                <w:sz w:val="24"/>
                <w:szCs w:val="24"/>
                <w:lang w:val="en-US" w:eastAsia="ko-KR"/>
              </w:rPr>
              <w:t>16 059</w:t>
            </w:r>
            <w:r w:rsidRPr="00B20BF9">
              <w:rPr>
                <w:rFonts w:eastAsia="Batang"/>
                <w:sz w:val="24"/>
                <w:szCs w:val="24"/>
                <w:lang w:eastAsia="ko-KR"/>
              </w:rPr>
              <w:t>,</w:t>
            </w:r>
            <w:r w:rsidRPr="00B20BF9">
              <w:rPr>
                <w:rFonts w:eastAsia="Batang"/>
                <w:sz w:val="24"/>
                <w:szCs w:val="24"/>
                <w:lang w:val="en-US" w:eastAsia="ko-KR"/>
              </w:rPr>
              <w:t>6</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val="en-US" w:eastAsia="ko-KR"/>
              </w:rPr>
            </w:pPr>
            <w:r w:rsidRPr="00B20BF9">
              <w:rPr>
                <w:rFonts w:eastAsia="Batang"/>
                <w:sz w:val="24"/>
                <w:szCs w:val="24"/>
                <w:lang w:val="en-US" w:eastAsia="ko-KR"/>
              </w:rPr>
              <w:t>16 382</w:t>
            </w:r>
            <w:r w:rsidRPr="00B20BF9">
              <w:rPr>
                <w:rFonts w:eastAsia="Batang"/>
                <w:sz w:val="24"/>
                <w:szCs w:val="24"/>
                <w:lang w:eastAsia="ko-KR"/>
              </w:rPr>
              <w:t>,</w:t>
            </w:r>
            <w:r w:rsidRPr="00B20BF9">
              <w:rPr>
                <w:rFonts w:eastAsia="Batang"/>
                <w:sz w:val="24"/>
                <w:szCs w:val="24"/>
                <w:lang w:val="en-US" w:eastAsia="ko-KR"/>
              </w:rPr>
              <w:t>2</w:t>
            </w:r>
          </w:p>
        </w:tc>
      </w:tr>
      <w:tr w:rsidR="0074534C" w:rsidRPr="00B20BF9" w:rsidTr="00A94714">
        <w:trPr>
          <w:trHeight w:val="508"/>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взимаемый в связи с применением патентной системы налогообложения</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2 600,0</w:t>
            </w:r>
          </w:p>
        </w:tc>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2 756,0</w:t>
            </w:r>
          </w:p>
        </w:tc>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2 921,0</w:t>
            </w:r>
          </w:p>
        </w:tc>
        <w:tc>
          <w:tcPr>
            <w:tcW w:w="0" w:type="auto"/>
            <w:tcBorders>
              <w:top w:val="single" w:sz="4" w:space="0" w:color="auto"/>
              <w:left w:val="single" w:sz="8"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3 097,0</w:t>
            </w:r>
          </w:p>
        </w:tc>
      </w:tr>
      <w:tr w:rsidR="0074534C" w:rsidRPr="00B20BF9" w:rsidTr="00A94714">
        <w:trPr>
          <w:trHeight w:val="315"/>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ИМУЩЕСТВО</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16 963 581,0</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17 755 057,1</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18 480 932,0</w:t>
            </w:r>
          </w:p>
        </w:tc>
        <w:tc>
          <w:tcPr>
            <w:tcW w:w="0" w:type="auto"/>
            <w:tcBorders>
              <w:top w:val="single" w:sz="4" w:space="0" w:color="auto"/>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19 951 409,8</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имущество физических лиц</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252 070,0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263 074,9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272 809,0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285 085,0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имущество организаций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11 925 000,0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12 640 510,0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13 334 570,6</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14 772 519,5</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Транспортный налог</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1 985 371,0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2 005 240,0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2 025 292,4</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2 045 545,3</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игорный бизнес</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1 140,0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Земельный налог</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2 800 000,0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2 844 972,2</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2 847 000,0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2 847 000,0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СБОРЫ И РЕГУЛЯРНЫЕ ПЛАТЕЖИ ЗА ПОЛЬЗОВАНИЕ ПРИРОДНЫМИ РЕСУРСАМИ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362 324,0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371 084,0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380 370,0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388 583,0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lastRenderedPageBreak/>
              <w:t>Налог на добычу полезных ископаемых</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361 892,0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370 283,0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379 537,0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387</w:t>
            </w:r>
            <w:r w:rsidRPr="00B20BF9">
              <w:rPr>
                <w:rFonts w:eastAsia="Batang"/>
                <w:sz w:val="24"/>
                <w:szCs w:val="24"/>
                <w:lang w:val="en-US" w:eastAsia="ko-KR"/>
              </w:rPr>
              <w:t> 723</w:t>
            </w:r>
            <w:r w:rsidRPr="00B20BF9">
              <w:rPr>
                <w:rFonts w:eastAsia="Batang"/>
                <w:sz w:val="24"/>
                <w:szCs w:val="24"/>
                <w:lang w:eastAsia="ko-KR"/>
              </w:rPr>
              <w:t>,0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Сборы за пользование объектами животного мира и за пользование объектами водных биологических ресурсов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432,0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801,0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833,0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860,0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ГОСУДАРСТВЕННАЯ ПОШЛИНА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181 594,0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334 454,0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338 373,0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341 306,0</w:t>
            </w:r>
          </w:p>
        </w:tc>
      </w:tr>
      <w:tr w:rsidR="0074534C" w:rsidRPr="00B20BF9" w:rsidTr="00A94714">
        <w:trPr>
          <w:trHeight w:val="34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6"/>
                <w:szCs w:val="26"/>
                <w:lang w:eastAsia="ko-KR"/>
              </w:rPr>
            </w:pPr>
            <w:r w:rsidRPr="00B20BF9">
              <w:rPr>
                <w:rFonts w:eastAsia="Batang"/>
                <w:b/>
                <w:bCs/>
                <w:sz w:val="26"/>
                <w:szCs w:val="26"/>
                <w:lang w:eastAsia="ko-KR"/>
              </w:rPr>
              <w:t>Неналоговые доходы</w:t>
            </w:r>
          </w:p>
        </w:tc>
        <w:tc>
          <w:tcPr>
            <w:tcW w:w="0" w:type="auto"/>
            <w:tcBorders>
              <w:top w:val="single" w:sz="8" w:space="0" w:color="auto"/>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7 374 669,2</w:t>
            </w:r>
          </w:p>
        </w:tc>
        <w:tc>
          <w:tcPr>
            <w:tcW w:w="0" w:type="auto"/>
            <w:tcBorders>
              <w:top w:val="single" w:sz="8"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6 268 410,2</w:t>
            </w:r>
          </w:p>
        </w:tc>
        <w:tc>
          <w:tcPr>
            <w:tcW w:w="0" w:type="auto"/>
            <w:tcBorders>
              <w:top w:val="single" w:sz="8"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6 454 748,1</w:t>
            </w:r>
          </w:p>
        </w:tc>
        <w:tc>
          <w:tcPr>
            <w:tcW w:w="0" w:type="auto"/>
            <w:tcBorders>
              <w:top w:val="single" w:sz="8" w:space="0" w:color="auto"/>
              <w:left w:val="nil"/>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6 508 094,4</w:t>
            </w:r>
          </w:p>
        </w:tc>
      </w:tr>
      <w:tr w:rsidR="0074534C" w:rsidRPr="00B20BF9" w:rsidTr="00A94714">
        <w:trPr>
          <w:trHeight w:val="157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ИСПОЛЬЗОВАНИЯ ИМУЩЕСТВА, НАХОДЯЩЕГОСЯ В ГОСУДАРСТВЕННОЙ И МУНИЦИПАЛЬНОЙ СОБСТВЕННОСТИ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3 500 076,7</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3 341 649,4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3 418 104,4</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3 419 095,4</w:t>
            </w:r>
          </w:p>
        </w:tc>
      </w:tr>
      <w:tr w:rsidR="0074534C" w:rsidRPr="00B20BF9" w:rsidTr="00A94714">
        <w:trPr>
          <w:trHeight w:val="283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субъектам Российской Федерации или муниципальным образованиям</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размещения средств бюджетов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Проценты, полученные от предоставления бюджетных кредитов внутри страны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13 571,7</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11 992,6</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5 888,2</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3 933,2</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Арендная плата и поступления от продажи права на заключение договоров аренды за земли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2 450 000,0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2 398 325,8</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2 479 670,2</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2 479 670,2</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Доходы от сдачи в аренду имущества, находящегося в оперативном управлении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478 744,4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419 900,0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420 400,0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420 400,0</w:t>
            </w:r>
          </w:p>
        </w:tc>
      </w:tr>
      <w:tr w:rsidR="0074534C" w:rsidRPr="00B20BF9" w:rsidTr="00A94714">
        <w:trPr>
          <w:trHeight w:val="157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сдачи в аренду имущества, составляющего государственную (муниципальную) казну (за исключением земельных участков)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123 150,0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116 200,0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114 700,0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113 700,0</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от государственных и муниципальных унитарных предприятий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25 344,8</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31 080,0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29 783,0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30 182,0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lastRenderedPageBreak/>
              <w:t>Прочие поступления от использования имущества, находящегося в государственной и муниципальной собственности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209 265,8</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351 151,0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354 663,0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358 210,0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ПРИ ПОЛЬЗОВАНИИ ПРИРОДНЫМИ РЕСУРСАМИ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491 110,0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472 775,4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492 040,7</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505 550,1</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Плата за негативное воздействие на окружающую среду</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268 270,0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281 6</w:t>
            </w:r>
            <w:r>
              <w:rPr>
                <w:rFonts w:eastAsia="Batang"/>
                <w:sz w:val="24"/>
                <w:szCs w:val="24"/>
                <w:lang w:eastAsia="ko-KR"/>
              </w:rPr>
              <w:t>8</w:t>
            </w:r>
            <w:r w:rsidRPr="00B20BF9">
              <w:rPr>
                <w:rFonts w:eastAsia="Batang"/>
                <w:sz w:val="24"/>
                <w:szCs w:val="24"/>
                <w:lang w:eastAsia="ko-KR"/>
              </w:rPr>
              <w:t>3,4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299 097,7</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310 556,1</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при пользовании недрами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52 200,0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12 200,0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12 200,0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rPr>
            </w:pPr>
            <w:r w:rsidRPr="00B20BF9">
              <w:rPr>
                <w:rFonts w:eastAsia="Batang"/>
                <w:sz w:val="24"/>
                <w:szCs w:val="24"/>
                <w:lang w:eastAsia="ko-KR"/>
              </w:rPr>
              <w:t>12 </w:t>
            </w:r>
            <w:r w:rsidRPr="00B20BF9">
              <w:rPr>
                <w:rFonts w:eastAsia="Batang"/>
                <w:sz w:val="24"/>
                <w:szCs w:val="24"/>
              </w:rPr>
              <w:t>200,0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Плата за использование лесов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170 640,0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178 892,0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180 743,0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182 794,0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ОКАЗАНИЯ ПЛАТНЫХ УСЛУГ И КОМПЕНСАЦИИ ЗАТРАТ ГОСУДАРСТВА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723 466,0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731 759,1</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764 015,0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797 735,7</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оказания платных услуг (работ)</w:t>
            </w:r>
          </w:p>
        </w:tc>
        <w:tc>
          <w:tcPr>
            <w:tcW w:w="0" w:type="auto"/>
            <w:tcBorders>
              <w:top w:val="nil"/>
              <w:left w:val="single" w:sz="4" w:space="0" w:color="auto"/>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579 127,2</w:t>
            </w:r>
          </w:p>
        </w:tc>
        <w:tc>
          <w:tcPr>
            <w:tcW w:w="0" w:type="auto"/>
            <w:tcBorders>
              <w:top w:val="nil"/>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614 670,6</w:t>
            </w:r>
          </w:p>
        </w:tc>
        <w:tc>
          <w:tcPr>
            <w:tcW w:w="0" w:type="auto"/>
            <w:tcBorders>
              <w:top w:val="nil"/>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645 793,0</w:t>
            </w:r>
          </w:p>
        </w:tc>
        <w:tc>
          <w:tcPr>
            <w:tcW w:w="0" w:type="auto"/>
            <w:tcBorders>
              <w:top w:val="nil"/>
              <w:left w:val="nil"/>
              <w:bottom w:val="nil"/>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678 371,7</w:t>
            </w:r>
          </w:p>
        </w:tc>
      </w:tr>
      <w:tr w:rsidR="0074534C" w:rsidRPr="00B20BF9" w:rsidTr="00A94714">
        <w:trPr>
          <w:trHeight w:val="630"/>
        </w:trPr>
        <w:tc>
          <w:tcPr>
            <w:tcW w:w="0" w:type="auto"/>
            <w:tcBorders>
              <w:top w:val="nil"/>
              <w:left w:val="single" w:sz="8" w:space="0" w:color="auto"/>
              <w:bottom w:val="nil"/>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компенсации затрат государства</w:t>
            </w:r>
          </w:p>
        </w:tc>
        <w:tc>
          <w:tcPr>
            <w:tcW w:w="0" w:type="auto"/>
            <w:tcBorders>
              <w:top w:val="single" w:sz="4" w:space="0" w:color="auto"/>
              <w:left w:val="single" w:sz="4" w:space="0" w:color="auto"/>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144 338,8</w:t>
            </w:r>
          </w:p>
        </w:tc>
        <w:tc>
          <w:tcPr>
            <w:tcW w:w="0" w:type="auto"/>
            <w:tcBorders>
              <w:top w:val="single" w:sz="4" w:space="0" w:color="auto"/>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117 088,5</w:t>
            </w:r>
          </w:p>
        </w:tc>
        <w:tc>
          <w:tcPr>
            <w:tcW w:w="0" w:type="auto"/>
            <w:tcBorders>
              <w:top w:val="single" w:sz="4" w:space="0" w:color="auto"/>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118 222,0</w:t>
            </w:r>
          </w:p>
        </w:tc>
        <w:tc>
          <w:tcPr>
            <w:tcW w:w="0" w:type="auto"/>
            <w:tcBorders>
              <w:top w:val="single" w:sz="4" w:space="0" w:color="auto"/>
              <w:left w:val="nil"/>
              <w:bottom w:val="nil"/>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119 364,0</w:t>
            </w:r>
          </w:p>
        </w:tc>
      </w:tr>
      <w:tr w:rsidR="0074534C" w:rsidRPr="00B20BF9" w:rsidTr="00A94714">
        <w:trPr>
          <w:trHeight w:val="945"/>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МАТЕРИАЛЬНЫХ И НЕМАТЕРИАЛЬНЫХ АКТИВОВ</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1 848 400,0</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1 127 073,9</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1 176 358,0</w:t>
            </w:r>
          </w:p>
        </w:tc>
        <w:tc>
          <w:tcPr>
            <w:tcW w:w="0" w:type="auto"/>
            <w:tcBorders>
              <w:top w:val="single" w:sz="4" w:space="0" w:color="auto"/>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1 176 358,0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земельных участков, находящихся в государственной и муниципальной собственности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1 186 000,0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744 121,1</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791 358,0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791 358,0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прочего имущества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662 400,0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382 952,8</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385 000,0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385 000,0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АДМИНИСТРАТИВНЫЕ ПЛАТЕЖИ И СБОРЫ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9 384,3</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11 081,4</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11 518,0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11 976,2</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ШТРАФЫ, САНКЦИИ, ВОЗМЕЩЕНИЕ УЩЕРБА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507 395,8</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473 832,0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481 371,0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484 925,0</w:t>
            </w:r>
          </w:p>
        </w:tc>
      </w:tr>
      <w:tr w:rsidR="0074534C" w:rsidRPr="00B20BF9" w:rsidTr="00A94714">
        <w:trPr>
          <w:trHeight w:val="645"/>
        </w:trPr>
        <w:tc>
          <w:tcPr>
            <w:tcW w:w="0" w:type="auto"/>
            <w:tcBorders>
              <w:top w:val="nil"/>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ПРОЧИЕ НЕНАЛОГОВЫЕ ДОХОДЫ</w:t>
            </w:r>
          </w:p>
        </w:tc>
        <w:tc>
          <w:tcPr>
            <w:tcW w:w="0" w:type="auto"/>
            <w:tcBorders>
              <w:top w:val="nil"/>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294 836,4</w:t>
            </w:r>
          </w:p>
        </w:tc>
        <w:tc>
          <w:tcPr>
            <w:tcW w:w="0" w:type="auto"/>
            <w:tcBorders>
              <w:top w:val="nil"/>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110 239,0</w:t>
            </w:r>
          </w:p>
        </w:tc>
        <w:tc>
          <w:tcPr>
            <w:tcW w:w="0" w:type="auto"/>
            <w:tcBorders>
              <w:top w:val="nil"/>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111 341,0</w:t>
            </w:r>
          </w:p>
        </w:tc>
        <w:tc>
          <w:tcPr>
            <w:tcW w:w="0" w:type="auto"/>
            <w:tcBorders>
              <w:top w:val="nil"/>
              <w:left w:val="nil"/>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112 454,0</w:t>
            </w:r>
          </w:p>
        </w:tc>
      </w:tr>
      <w:tr w:rsidR="0074534C" w:rsidRPr="00B20BF9" w:rsidTr="00A94714">
        <w:trPr>
          <w:trHeight w:val="64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4534C" w:rsidRPr="00722813" w:rsidRDefault="0074534C" w:rsidP="00A94714">
            <w:pPr>
              <w:widowControl/>
              <w:rPr>
                <w:rFonts w:eastAsia="Batang"/>
                <w:b/>
                <w:sz w:val="24"/>
                <w:szCs w:val="24"/>
                <w:lang w:eastAsia="ko-KR"/>
              </w:rPr>
            </w:pPr>
            <w:r w:rsidRPr="00722813">
              <w:rPr>
                <w:rFonts w:eastAsia="Batang"/>
                <w:b/>
                <w:sz w:val="24"/>
                <w:szCs w:val="24"/>
                <w:lang w:eastAsia="ko-KR"/>
              </w:rPr>
              <w:t>БЕЗВОЗМЕЗДНЫЕ ПОСТУПЛЕНИЯ</w:t>
            </w:r>
          </w:p>
        </w:tc>
        <w:tc>
          <w:tcPr>
            <w:tcW w:w="0" w:type="auto"/>
            <w:tcBorders>
              <w:top w:val="single" w:sz="8" w:space="0" w:color="auto"/>
              <w:left w:val="single" w:sz="4" w:space="0" w:color="auto"/>
              <w:bottom w:val="single" w:sz="8" w:space="0" w:color="auto"/>
              <w:right w:val="single" w:sz="4"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12 324 456,5</w:t>
            </w:r>
          </w:p>
        </w:tc>
        <w:tc>
          <w:tcPr>
            <w:tcW w:w="0" w:type="auto"/>
            <w:tcBorders>
              <w:top w:val="single" w:sz="8" w:space="0" w:color="auto"/>
              <w:left w:val="nil"/>
              <w:bottom w:val="single" w:sz="8" w:space="0" w:color="auto"/>
              <w:right w:val="single" w:sz="4"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6 340 639,8</w:t>
            </w:r>
          </w:p>
        </w:tc>
        <w:tc>
          <w:tcPr>
            <w:tcW w:w="0" w:type="auto"/>
            <w:tcBorders>
              <w:top w:val="single" w:sz="8" w:space="0" w:color="auto"/>
              <w:left w:val="nil"/>
              <w:bottom w:val="single" w:sz="8" w:space="0" w:color="auto"/>
              <w:right w:val="single" w:sz="4"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5 243 008,8</w:t>
            </w:r>
          </w:p>
        </w:tc>
        <w:tc>
          <w:tcPr>
            <w:tcW w:w="0" w:type="auto"/>
            <w:tcBorders>
              <w:top w:val="single" w:sz="8" w:space="0" w:color="auto"/>
              <w:left w:val="nil"/>
              <w:bottom w:val="single" w:sz="8" w:space="0" w:color="auto"/>
              <w:right w:val="single" w:sz="8"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4 842 203,4</w:t>
            </w:r>
          </w:p>
        </w:tc>
      </w:tr>
      <w:tr w:rsidR="0074534C" w:rsidRPr="001D78FF" w:rsidTr="00A94714">
        <w:trPr>
          <w:trHeight w:val="645"/>
        </w:trPr>
        <w:tc>
          <w:tcPr>
            <w:tcW w:w="0" w:type="auto"/>
            <w:tcBorders>
              <w:top w:val="single" w:sz="8" w:space="0" w:color="auto"/>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297A46">
              <w:rPr>
                <w:rFonts w:eastAsia="Batang"/>
                <w:b/>
                <w:sz w:val="24"/>
                <w:szCs w:val="24"/>
                <w:lang w:eastAsia="ko-KR"/>
              </w:rPr>
              <w:t>ВСЕГО ДОХОДОВ</w:t>
            </w:r>
          </w:p>
        </w:tc>
        <w:tc>
          <w:tcPr>
            <w:tcW w:w="0" w:type="auto"/>
            <w:tcBorders>
              <w:top w:val="single" w:sz="8" w:space="0" w:color="auto"/>
              <w:left w:val="single" w:sz="4" w:space="0" w:color="auto"/>
              <w:bottom w:val="single" w:sz="4" w:space="0" w:color="auto"/>
              <w:right w:val="single" w:sz="4" w:space="0" w:color="auto"/>
            </w:tcBorders>
            <w:shd w:val="clear" w:color="auto" w:fill="auto"/>
            <w:noWrap/>
            <w:vAlign w:val="center"/>
          </w:tcPr>
          <w:p w:rsidR="0074534C" w:rsidRPr="001D78FF" w:rsidRDefault="0074534C" w:rsidP="00A94714">
            <w:pPr>
              <w:widowControl/>
              <w:jc w:val="right"/>
              <w:rPr>
                <w:rFonts w:eastAsia="Batang"/>
                <w:b/>
                <w:sz w:val="24"/>
                <w:szCs w:val="24"/>
                <w:lang w:eastAsia="ko-KR"/>
              </w:rPr>
            </w:pPr>
            <w:r>
              <w:rPr>
                <w:rFonts w:eastAsia="Batang"/>
                <w:b/>
                <w:sz w:val="24"/>
                <w:szCs w:val="24"/>
                <w:lang w:eastAsia="ko-KR"/>
              </w:rPr>
              <w:t>105 332 216,3</w:t>
            </w:r>
          </w:p>
        </w:tc>
        <w:tc>
          <w:tcPr>
            <w:tcW w:w="0" w:type="auto"/>
            <w:tcBorders>
              <w:top w:val="single" w:sz="8" w:space="0" w:color="auto"/>
              <w:left w:val="nil"/>
              <w:bottom w:val="single" w:sz="4" w:space="0" w:color="auto"/>
              <w:right w:val="single" w:sz="4" w:space="0" w:color="auto"/>
            </w:tcBorders>
            <w:shd w:val="clear" w:color="auto" w:fill="auto"/>
            <w:noWrap/>
            <w:vAlign w:val="center"/>
          </w:tcPr>
          <w:p w:rsidR="0074534C" w:rsidRPr="001D78FF" w:rsidRDefault="0074534C" w:rsidP="00A94714">
            <w:pPr>
              <w:widowControl/>
              <w:jc w:val="right"/>
              <w:rPr>
                <w:rFonts w:eastAsia="Batang"/>
                <w:b/>
                <w:sz w:val="24"/>
                <w:szCs w:val="24"/>
                <w:lang w:eastAsia="ko-KR"/>
              </w:rPr>
            </w:pPr>
            <w:r>
              <w:rPr>
                <w:rFonts w:eastAsia="Batang"/>
                <w:b/>
                <w:sz w:val="24"/>
                <w:szCs w:val="24"/>
                <w:lang w:eastAsia="ko-KR"/>
              </w:rPr>
              <w:t>100 881 513,9</w:t>
            </w:r>
          </w:p>
        </w:tc>
        <w:tc>
          <w:tcPr>
            <w:tcW w:w="0" w:type="auto"/>
            <w:tcBorders>
              <w:top w:val="single" w:sz="8" w:space="0" w:color="auto"/>
              <w:left w:val="nil"/>
              <w:bottom w:val="single" w:sz="4" w:space="0" w:color="auto"/>
              <w:right w:val="single" w:sz="4" w:space="0" w:color="auto"/>
            </w:tcBorders>
            <w:shd w:val="clear" w:color="auto" w:fill="auto"/>
            <w:noWrap/>
            <w:vAlign w:val="center"/>
          </w:tcPr>
          <w:p w:rsidR="0074534C" w:rsidRPr="001D78FF" w:rsidRDefault="0074534C" w:rsidP="00A94714">
            <w:pPr>
              <w:widowControl/>
              <w:jc w:val="right"/>
              <w:rPr>
                <w:rFonts w:eastAsia="Batang"/>
                <w:b/>
                <w:sz w:val="24"/>
                <w:szCs w:val="24"/>
                <w:lang w:eastAsia="ko-KR"/>
              </w:rPr>
            </w:pPr>
            <w:r>
              <w:rPr>
                <w:rFonts w:eastAsia="Batang"/>
                <w:b/>
                <w:sz w:val="24"/>
                <w:szCs w:val="24"/>
                <w:lang w:eastAsia="ko-KR"/>
              </w:rPr>
              <w:t>105 014 861,5</w:t>
            </w:r>
          </w:p>
        </w:tc>
        <w:tc>
          <w:tcPr>
            <w:tcW w:w="0" w:type="auto"/>
            <w:tcBorders>
              <w:top w:val="single" w:sz="8" w:space="0" w:color="auto"/>
              <w:left w:val="nil"/>
              <w:bottom w:val="single" w:sz="4" w:space="0" w:color="auto"/>
              <w:right w:val="single" w:sz="8" w:space="0" w:color="auto"/>
            </w:tcBorders>
            <w:shd w:val="clear" w:color="auto" w:fill="auto"/>
            <w:noWrap/>
            <w:vAlign w:val="center"/>
          </w:tcPr>
          <w:p w:rsidR="0074534C" w:rsidRPr="001D78FF" w:rsidRDefault="0074534C" w:rsidP="00A94714">
            <w:pPr>
              <w:widowControl/>
              <w:jc w:val="right"/>
              <w:rPr>
                <w:rFonts w:eastAsia="Batang"/>
                <w:b/>
                <w:sz w:val="24"/>
                <w:szCs w:val="24"/>
                <w:lang w:eastAsia="ko-KR"/>
              </w:rPr>
            </w:pPr>
            <w:r>
              <w:rPr>
                <w:rFonts w:eastAsia="Batang"/>
                <w:b/>
                <w:sz w:val="24"/>
                <w:szCs w:val="24"/>
                <w:lang w:eastAsia="ko-KR"/>
              </w:rPr>
              <w:t>109 832 345,6</w:t>
            </w:r>
          </w:p>
        </w:tc>
      </w:tr>
    </w:tbl>
    <w:p w:rsidR="0074534C" w:rsidRPr="00B20BF9" w:rsidRDefault="0074534C" w:rsidP="0074534C">
      <w:pPr>
        <w:widowControl/>
        <w:autoSpaceDE w:val="0"/>
        <w:autoSpaceDN w:val="0"/>
        <w:adjustRightInd w:val="0"/>
        <w:ind w:firstLine="709"/>
        <w:jc w:val="both"/>
        <w:rPr>
          <w:sz w:val="28"/>
          <w:szCs w:val="24"/>
        </w:rPr>
      </w:pPr>
      <w:r w:rsidRPr="00B20BF9">
        <w:rPr>
          <w:sz w:val="28"/>
          <w:szCs w:val="24"/>
        </w:rPr>
        <w:t>Основными доходными источниками консолидированного бюджета Ленинградской области являются поступления по налоговым платежам.</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Доля неналоговых доходов от общего объема доходов консолидированного бюджета области (без учета безвозмездных поступлений) составляет около 7 процентов.</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 xml:space="preserve">Доля </w:t>
      </w:r>
      <w:r>
        <w:rPr>
          <w:sz w:val="28"/>
          <w:szCs w:val="24"/>
        </w:rPr>
        <w:t xml:space="preserve">безвозмездных поступлений </w:t>
      </w:r>
      <w:r w:rsidRPr="00B20BF9">
        <w:rPr>
          <w:sz w:val="28"/>
          <w:szCs w:val="24"/>
        </w:rPr>
        <w:t xml:space="preserve">от общего объема доходов консолидированного бюджета области  составляет </w:t>
      </w:r>
      <w:r>
        <w:rPr>
          <w:sz w:val="28"/>
          <w:szCs w:val="24"/>
        </w:rPr>
        <w:t xml:space="preserve"> 6,3  </w:t>
      </w:r>
      <w:r w:rsidRPr="00B20BF9">
        <w:rPr>
          <w:sz w:val="28"/>
          <w:szCs w:val="24"/>
        </w:rPr>
        <w:t>процент</w:t>
      </w:r>
      <w:r>
        <w:rPr>
          <w:sz w:val="28"/>
          <w:szCs w:val="24"/>
        </w:rPr>
        <w:t>а</w:t>
      </w:r>
      <w:r w:rsidRPr="00B20BF9">
        <w:rPr>
          <w:sz w:val="28"/>
          <w:szCs w:val="24"/>
        </w:rPr>
        <w:t>.</w:t>
      </w:r>
    </w:p>
    <w:p w:rsidR="0074534C" w:rsidRPr="00343E97" w:rsidRDefault="0074534C" w:rsidP="0074534C">
      <w:pPr>
        <w:widowControl/>
        <w:ind w:firstLine="709"/>
        <w:jc w:val="both"/>
        <w:rPr>
          <w:sz w:val="28"/>
          <w:szCs w:val="28"/>
        </w:rPr>
      </w:pPr>
      <w:r w:rsidRPr="00343E97">
        <w:rPr>
          <w:sz w:val="28"/>
          <w:szCs w:val="28"/>
        </w:rPr>
        <w:lastRenderedPageBreak/>
        <w:t>Прогноз доходов областного бюджета Ленинградской области составит:</w:t>
      </w:r>
    </w:p>
    <w:p w:rsidR="0074534C" w:rsidRPr="00343E97" w:rsidRDefault="0074534C" w:rsidP="0074534C">
      <w:pPr>
        <w:widowControl/>
        <w:ind w:firstLine="709"/>
        <w:jc w:val="both"/>
        <w:rPr>
          <w:sz w:val="28"/>
          <w:szCs w:val="28"/>
        </w:rPr>
      </w:pPr>
      <w:r w:rsidRPr="00343E97">
        <w:rPr>
          <w:sz w:val="28"/>
          <w:szCs w:val="28"/>
        </w:rPr>
        <w:t xml:space="preserve">на 2015 год – </w:t>
      </w:r>
      <w:r w:rsidRPr="00343E97">
        <w:rPr>
          <w:rFonts w:eastAsia="Batang"/>
          <w:sz w:val="28"/>
          <w:szCs w:val="28"/>
          <w:lang w:eastAsia="ko-KR"/>
        </w:rPr>
        <w:t xml:space="preserve">77 373 941,3 </w:t>
      </w:r>
      <w:r w:rsidRPr="00343E97">
        <w:rPr>
          <w:sz w:val="28"/>
          <w:szCs w:val="28"/>
        </w:rPr>
        <w:t>млн.</w:t>
      </w:r>
      <w:r w:rsidR="00EC58F6">
        <w:rPr>
          <w:sz w:val="28"/>
          <w:szCs w:val="28"/>
        </w:rPr>
        <w:t> </w:t>
      </w:r>
      <w:r w:rsidRPr="00343E97">
        <w:rPr>
          <w:sz w:val="28"/>
          <w:szCs w:val="28"/>
        </w:rPr>
        <w:t>руб.;</w:t>
      </w:r>
    </w:p>
    <w:p w:rsidR="0074534C" w:rsidRPr="00343E97" w:rsidRDefault="0074534C" w:rsidP="0074534C">
      <w:pPr>
        <w:widowControl/>
        <w:ind w:firstLine="709"/>
        <w:jc w:val="both"/>
        <w:rPr>
          <w:sz w:val="28"/>
          <w:szCs w:val="28"/>
        </w:rPr>
      </w:pPr>
      <w:r w:rsidRPr="00343E97">
        <w:rPr>
          <w:sz w:val="28"/>
          <w:szCs w:val="28"/>
        </w:rPr>
        <w:t xml:space="preserve">на 2016 год – </w:t>
      </w:r>
      <w:r w:rsidRPr="00343E97">
        <w:rPr>
          <w:rFonts w:eastAsia="Batang"/>
          <w:sz w:val="28"/>
          <w:szCs w:val="28"/>
          <w:lang w:eastAsia="ko-KR"/>
        </w:rPr>
        <w:t>80 595 823,7</w:t>
      </w:r>
      <w:r w:rsidRPr="00343E97">
        <w:rPr>
          <w:sz w:val="28"/>
          <w:szCs w:val="28"/>
        </w:rPr>
        <w:t xml:space="preserve"> млн.</w:t>
      </w:r>
      <w:r w:rsidR="00EC58F6">
        <w:rPr>
          <w:sz w:val="28"/>
          <w:szCs w:val="28"/>
        </w:rPr>
        <w:t> </w:t>
      </w:r>
      <w:r w:rsidRPr="00343E97">
        <w:rPr>
          <w:sz w:val="28"/>
          <w:szCs w:val="28"/>
        </w:rPr>
        <w:t>руб.;</w:t>
      </w:r>
    </w:p>
    <w:p w:rsidR="0074534C" w:rsidRPr="00343E97" w:rsidRDefault="0074534C" w:rsidP="0074534C">
      <w:pPr>
        <w:widowControl/>
        <w:ind w:firstLine="709"/>
        <w:jc w:val="both"/>
        <w:rPr>
          <w:sz w:val="28"/>
          <w:szCs w:val="28"/>
        </w:rPr>
      </w:pPr>
      <w:r w:rsidRPr="00343E97">
        <w:rPr>
          <w:sz w:val="28"/>
          <w:szCs w:val="28"/>
        </w:rPr>
        <w:t xml:space="preserve">на 2017 год – </w:t>
      </w:r>
      <w:r w:rsidRPr="00343E97">
        <w:rPr>
          <w:rFonts w:eastAsia="Batang"/>
          <w:sz w:val="28"/>
          <w:szCs w:val="28"/>
          <w:lang w:eastAsia="ko-KR"/>
        </w:rPr>
        <w:t>84 700 233,1</w:t>
      </w:r>
      <w:r w:rsidRPr="00343E97">
        <w:rPr>
          <w:sz w:val="28"/>
          <w:szCs w:val="28"/>
        </w:rPr>
        <w:t xml:space="preserve"> млн.</w:t>
      </w:r>
      <w:r w:rsidR="00EC58F6">
        <w:rPr>
          <w:sz w:val="28"/>
          <w:szCs w:val="28"/>
        </w:rPr>
        <w:t> </w:t>
      </w:r>
      <w:r w:rsidRPr="00343E97">
        <w:rPr>
          <w:sz w:val="28"/>
          <w:szCs w:val="28"/>
        </w:rPr>
        <w:t xml:space="preserve">руб. </w:t>
      </w:r>
    </w:p>
    <w:p w:rsidR="0074534C" w:rsidRDefault="0074534C" w:rsidP="0074534C">
      <w:pPr>
        <w:widowControl/>
        <w:ind w:firstLine="709"/>
        <w:jc w:val="both"/>
        <w:rPr>
          <w:sz w:val="28"/>
          <w:szCs w:val="24"/>
        </w:rPr>
      </w:pPr>
    </w:p>
    <w:p w:rsidR="0074534C" w:rsidRPr="00B20BF9" w:rsidRDefault="0074534C" w:rsidP="0074534C">
      <w:pPr>
        <w:widowControl/>
        <w:ind w:firstLine="709"/>
        <w:jc w:val="center"/>
        <w:rPr>
          <w:b/>
          <w:bCs/>
          <w:sz w:val="28"/>
          <w:szCs w:val="24"/>
        </w:rPr>
      </w:pPr>
      <w:r w:rsidRPr="00B20BF9">
        <w:rPr>
          <w:b/>
          <w:bCs/>
          <w:sz w:val="28"/>
          <w:szCs w:val="24"/>
        </w:rPr>
        <w:t>Доходы</w:t>
      </w:r>
    </w:p>
    <w:p w:rsidR="0074534C" w:rsidRPr="00B20BF9" w:rsidRDefault="0074534C" w:rsidP="0074534C">
      <w:pPr>
        <w:widowControl/>
        <w:ind w:firstLine="709"/>
        <w:jc w:val="center"/>
        <w:rPr>
          <w:sz w:val="28"/>
          <w:szCs w:val="24"/>
        </w:rPr>
      </w:pPr>
      <w:r w:rsidRPr="00B20BF9">
        <w:rPr>
          <w:b/>
          <w:bCs/>
          <w:sz w:val="28"/>
          <w:szCs w:val="24"/>
        </w:rPr>
        <w:t>областного бюджета Ленинградской области</w:t>
      </w:r>
    </w:p>
    <w:p w:rsidR="0074534C" w:rsidRPr="00B20BF9" w:rsidRDefault="0074534C" w:rsidP="0074534C">
      <w:pPr>
        <w:widowControl/>
        <w:ind w:firstLine="709"/>
        <w:jc w:val="right"/>
        <w:rPr>
          <w:sz w:val="20"/>
        </w:rPr>
      </w:pPr>
      <w:r w:rsidRPr="00B20BF9">
        <w:rPr>
          <w:sz w:val="20"/>
        </w:rPr>
        <w:t>тыс.</w:t>
      </w:r>
      <w:r w:rsidR="0073646C">
        <w:rPr>
          <w:sz w:val="20"/>
        </w:rPr>
        <w:t> </w:t>
      </w:r>
      <w:r w:rsidRPr="00B20BF9">
        <w:rPr>
          <w:sz w:val="20"/>
        </w:rPr>
        <w:t>руб.</w:t>
      </w:r>
    </w:p>
    <w:tbl>
      <w:tblPr>
        <w:tblW w:w="0" w:type="auto"/>
        <w:tblInd w:w="108" w:type="dxa"/>
        <w:tblLook w:val="0000" w:firstRow="0" w:lastRow="0" w:firstColumn="0" w:lastColumn="0" w:noHBand="0" w:noVBand="0"/>
      </w:tblPr>
      <w:tblGrid>
        <w:gridCol w:w="3988"/>
        <w:gridCol w:w="1583"/>
        <w:gridCol w:w="1581"/>
        <w:gridCol w:w="1581"/>
        <w:gridCol w:w="1581"/>
      </w:tblGrid>
      <w:tr w:rsidR="0074534C" w:rsidRPr="00B20BF9" w:rsidTr="00A94714">
        <w:trPr>
          <w:trHeight w:val="330"/>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74534C" w:rsidRPr="00B20BF9" w:rsidRDefault="0074534C" w:rsidP="00A94714">
            <w:pPr>
              <w:widowControl/>
              <w:jc w:val="center"/>
              <w:rPr>
                <w:rFonts w:eastAsia="Batang"/>
                <w:sz w:val="24"/>
                <w:szCs w:val="24"/>
                <w:lang w:eastAsia="ko-KR"/>
              </w:rPr>
            </w:pPr>
            <w:r w:rsidRPr="00B20BF9">
              <w:rPr>
                <w:rFonts w:eastAsia="Batang"/>
                <w:sz w:val="24"/>
                <w:szCs w:val="24"/>
                <w:lang w:eastAsia="ko-KR"/>
              </w:rPr>
              <w:t>Наименование вида доходов</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Оценка 2014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2015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2016 год</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center"/>
              <w:rPr>
                <w:rFonts w:eastAsia="Batang"/>
                <w:sz w:val="20"/>
                <w:lang w:eastAsia="ko-KR"/>
              </w:rPr>
            </w:pPr>
            <w:r w:rsidRPr="00B20BF9">
              <w:rPr>
                <w:rFonts w:eastAsia="Batang"/>
                <w:sz w:val="20"/>
                <w:lang w:eastAsia="ko-KR"/>
              </w:rPr>
              <w:t>2017 год</w:t>
            </w:r>
          </w:p>
        </w:tc>
      </w:tr>
      <w:tr w:rsidR="0074534C" w:rsidRPr="00B20BF9" w:rsidTr="00A94714">
        <w:trPr>
          <w:trHeight w:val="390"/>
        </w:trPr>
        <w:tc>
          <w:tcPr>
            <w:tcW w:w="0" w:type="auto"/>
            <w:tcBorders>
              <w:top w:val="single" w:sz="4" w:space="0" w:color="auto"/>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6"/>
                <w:szCs w:val="26"/>
                <w:lang w:eastAsia="ko-KR"/>
              </w:rPr>
            </w:pPr>
            <w:r w:rsidRPr="00B20BF9">
              <w:rPr>
                <w:rFonts w:eastAsia="Batang"/>
                <w:b/>
                <w:bCs/>
                <w:sz w:val="26"/>
                <w:szCs w:val="26"/>
                <w:lang w:eastAsia="ko-KR"/>
              </w:rPr>
              <w:t>НАЛОГОВЫЕ И НЕНАЛОГОВЫЕ ДОХОДЫ</w:t>
            </w:r>
          </w:p>
        </w:tc>
        <w:tc>
          <w:tcPr>
            <w:tcW w:w="0" w:type="auto"/>
            <w:tcBorders>
              <w:top w:val="single" w:sz="4" w:space="0" w:color="auto"/>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69 380 832,2</w:t>
            </w:r>
          </w:p>
        </w:tc>
        <w:tc>
          <w:tcPr>
            <w:tcW w:w="0" w:type="auto"/>
            <w:tcBorders>
              <w:top w:val="single" w:sz="4"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70 964 040,3</w:t>
            </w:r>
          </w:p>
        </w:tc>
        <w:tc>
          <w:tcPr>
            <w:tcW w:w="0" w:type="auto"/>
            <w:tcBorders>
              <w:top w:val="single" w:sz="4" w:space="0" w:color="auto"/>
              <w:left w:val="nil"/>
              <w:bottom w:val="single" w:sz="8" w:space="0" w:color="auto"/>
              <w:right w:val="nil"/>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75 283 553,7</w:t>
            </w:r>
          </w:p>
        </w:tc>
        <w:tc>
          <w:tcPr>
            <w:tcW w:w="0" w:type="auto"/>
            <w:tcBorders>
              <w:top w:val="single" w:sz="4" w:space="0" w:color="auto"/>
              <w:left w:val="single" w:sz="4" w:space="0" w:color="auto"/>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79 788 768,5</w:t>
            </w:r>
          </w:p>
        </w:tc>
      </w:tr>
      <w:tr w:rsidR="0074534C" w:rsidRPr="00B20BF9" w:rsidTr="00A94714">
        <w:trPr>
          <w:trHeight w:val="345"/>
        </w:trPr>
        <w:tc>
          <w:tcPr>
            <w:tcW w:w="0" w:type="auto"/>
            <w:tcBorders>
              <w:top w:val="nil"/>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6"/>
                <w:szCs w:val="26"/>
                <w:lang w:eastAsia="ko-KR"/>
              </w:rPr>
            </w:pPr>
            <w:r w:rsidRPr="00B20BF9">
              <w:rPr>
                <w:rFonts w:eastAsia="Batang"/>
                <w:b/>
                <w:bCs/>
                <w:sz w:val="26"/>
                <w:szCs w:val="26"/>
                <w:lang w:eastAsia="ko-KR"/>
              </w:rPr>
              <w:t>Налоговые доходы</w:t>
            </w:r>
          </w:p>
        </w:tc>
        <w:tc>
          <w:tcPr>
            <w:tcW w:w="0" w:type="auto"/>
            <w:tcBorders>
              <w:top w:val="nil"/>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67 978 177,4</w:t>
            </w:r>
          </w:p>
        </w:tc>
        <w:tc>
          <w:tcPr>
            <w:tcW w:w="0" w:type="auto"/>
            <w:tcBorders>
              <w:top w:val="nil"/>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69 781 995,4</w:t>
            </w:r>
          </w:p>
        </w:tc>
        <w:tc>
          <w:tcPr>
            <w:tcW w:w="0" w:type="auto"/>
            <w:tcBorders>
              <w:top w:val="nil"/>
              <w:left w:val="nil"/>
              <w:bottom w:val="single" w:sz="8" w:space="0" w:color="auto"/>
              <w:right w:val="nil"/>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74 063 996,6</w:t>
            </w:r>
          </w:p>
        </w:tc>
        <w:tc>
          <w:tcPr>
            <w:tcW w:w="0" w:type="auto"/>
            <w:tcBorders>
              <w:top w:val="nil"/>
              <w:left w:val="single" w:sz="4" w:space="0" w:color="auto"/>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78 531 176,5</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ПРИБЫЛЬ, ДОХОДЫ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49 463 470,0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49 797 588,2</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52 486 658,0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55 110 991,0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прибыль организаций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33 015 870,0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32 651 996,5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34 415 204,0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36 135 964,0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доходы физических лиц</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16 447 600,0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17 145 591,7</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18 071 454,0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18 975 027,0</w:t>
            </w:r>
          </w:p>
        </w:tc>
      </w:tr>
      <w:tr w:rsidR="0074534C" w:rsidRPr="00B20BF9" w:rsidTr="00A94714">
        <w:trPr>
          <w:trHeight w:val="157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ТОВАРЫ (РАБОТЫ, УСЛУГИ), РЕАЛИЗУЕМЫЕ НА ТЕРРИТОРИИ РОССИЙСКОЙ ФЕДЕРАЦИИ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5 168 847,9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5 774 257,2</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6 651 294,8</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7 036 332,3</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Акцизы по подакцизным товарам (продукции), производимым на территории Российской Федерации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5 168 847,9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5 774 257,2</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6 651 294,8</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7 036 332,3</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акцизы на нефтепродукты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val="en-US" w:eastAsia="ko-KR"/>
              </w:rPr>
              <w:t>3 941 564</w:t>
            </w:r>
            <w:r w:rsidRPr="00B20BF9">
              <w:rPr>
                <w:rFonts w:eastAsia="Batang"/>
                <w:sz w:val="24"/>
                <w:szCs w:val="24"/>
                <w:lang w:eastAsia="ko-KR"/>
              </w:rPr>
              <w:t>,9</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4 351 605,2</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5 079 224,8</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5 385 658,3</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акцизы на алкогольную продукцию</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1 227 283,0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1 422 652,0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1 572 070,0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1 650 674,0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НА ИМУЩЕСТВО</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val="en-US" w:eastAsia="ko-KR"/>
              </w:rPr>
            </w:pPr>
            <w:r w:rsidRPr="00B20BF9">
              <w:rPr>
                <w:rFonts w:eastAsia="Batang"/>
                <w:sz w:val="24"/>
                <w:szCs w:val="24"/>
                <w:lang w:val="en-US" w:eastAsia="ko-KR"/>
              </w:rPr>
              <w:t>12 918 825</w:t>
            </w:r>
            <w:r w:rsidRPr="00B20BF9">
              <w:rPr>
                <w:rFonts w:eastAsia="Batang"/>
                <w:sz w:val="24"/>
                <w:szCs w:val="24"/>
                <w:lang w:eastAsia="ko-KR"/>
              </w:rPr>
              <w:t>,</w:t>
            </w:r>
            <w:r w:rsidRPr="00B20BF9">
              <w:rPr>
                <w:rFonts w:eastAsia="Batang"/>
                <w:sz w:val="24"/>
                <w:szCs w:val="24"/>
                <w:lang w:val="en-US" w:eastAsia="ko-KR"/>
              </w:rPr>
              <w:t>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13 644 390,0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14 348 476,8</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15 796 552,2</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имущество организаций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11 925 000,0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12 640 510,0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13 334 570,6</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14 772 519,5</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Транспортный налог</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992 685,5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val="en-US"/>
              </w:rPr>
            </w:pPr>
            <w:r w:rsidRPr="00B20BF9">
              <w:rPr>
                <w:rFonts w:eastAsia="Batang"/>
                <w:sz w:val="24"/>
                <w:szCs w:val="24"/>
                <w:lang w:val="en-US" w:eastAsia="ko-KR"/>
              </w:rPr>
              <w:t>1 002</w:t>
            </w:r>
            <w:r w:rsidRPr="00B20BF9">
              <w:rPr>
                <w:rFonts w:eastAsia="Batang"/>
                <w:sz w:val="24"/>
                <w:szCs w:val="24"/>
                <w:lang w:eastAsia="ko-KR"/>
              </w:rPr>
              <w:t> </w:t>
            </w:r>
            <w:r w:rsidRPr="00B20BF9">
              <w:rPr>
                <w:rFonts w:eastAsia="Batang"/>
                <w:sz w:val="24"/>
                <w:szCs w:val="24"/>
                <w:lang w:val="en-US"/>
              </w:rPr>
              <w:t>620</w:t>
            </w:r>
            <w:r w:rsidRPr="00B20BF9">
              <w:rPr>
                <w:rFonts w:eastAsia="Batang"/>
                <w:sz w:val="24"/>
                <w:szCs w:val="24"/>
              </w:rPr>
              <w:t>,</w:t>
            </w:r>
            <w:r w:rsidRPr="00B20BF9">
              <w:rPr>
                <w:rFonts w:eastAsia="Batang"/>
                <w:sz w:val="24"/>
                <w:szCs w:val="24"/>
                <w:lang w:val="en-US"/>
              </w:rPr>
              <w:t>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1 012 646,2</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1 022 </w:t>
            </w:r>
            <w:r w:rsidRPr="00B20BF9">
              <w:rPr>
                <w:rFonts w:eastAsia="Batang"/>
                <w:sz w:val="24"/>
                <w:szCs w:val="24"/>
                <w:lang w:eastAsia="ko-KR"/>
              </w:rPr>
              <w:t>772,7</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игорный бизнес</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1 140,0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1 260,0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НАЛОГИ, СБОРЫ И РЕГУЛЯРНЫЕ ПЛАТЕЖИ ЗА ПОЛЬЗОВАНИЕ ПРИРОДНЫМИ РЕСУРСАМИ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362 324,0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371 084,0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380 370,0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388 583,0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Налог на добычу полезных ископаемых</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361 892,0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370 283,0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379 537,0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387 723,0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Сборы за пользование объектами животного мира и за пользование объектами водных биологических ресурсов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432,0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801,0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833,0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860,0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lastRenderedPageBreak/>
              <w:t>ГОСУДАРСТВЕННАЯ ПОШЛИНА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rPr>
            </w:pPr>
            <w:r w:rsidRPr="00B20BF9">
              <w:rPr>
                <w:rFonts w:eastAsia="Batang"/>
                <w:sz w:val="24"/>
                <w:szCs w:val="24"/>
                <w:lang w:eastAsia="ko-KR"/>
              </w:rPr>
              <w:t>64 </w:t>
            </w:r>
            <w:r w:rsidRPr="00B20BF9">
              <w:rPr>
                <w:rFonts w:eastAsia="Batang"/>
                <w:sz w:val="24"/>
                <w:szCs w:val="24"/>
              </w:rPr>
              <w:t>710,0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194 676,0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197 197,0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198 718,0</w:t>
            </w:r>
          </w:p>
        </w:tc>
      </w:tr>
      <w:tr w:rsidR="0074534C" w:rsidRPr="00B20BF9" w:rsidTr="00A94714">
        <w:trPr>
          <w:trHeight w:val="34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rsidR="0074534C" w:rsidRPr="00B20BF9" w:rsidRDefault="0074534C" w:rsidP="00A94714">
            <w:pPr>
              <w:widowControl/>
              <w:rPr>
                <w:rFonts w:eastAsia="Batang"/>
                <w:b/>
                <w:bCs/>
                <w:sz w:val="26"/>
                <w:szCs w:val="26"/>
                <w:lang w:eastAsia="ko-KR"/>
              </w:rPr>
            </w:pPr>
            <w:r w:rsidRPr="00B20BF9">
              <w:rPr>
                <w:rFonts w:eastAsia="Batang"/>
                <w:b/>
                <w:bCs/>
                <w:sz w:val="26"/>
                <w:szCs w:val="26"/>
                <w:lang w:eastAsia="ko-KR"/>
              </w:rPr>
              <w:t>Неналоговые доходы</w:t>
            </w:r>
          </w:p>
        </w:tc>
        <w:tc>
          <w:tcPr>
            <w:tcW w:w="0" w:type="auto"/>
            <w:tcBorders>
              <w:top w:val="single" w:sz="8" w:space="0" w:color="auto"/>
              <w:left w:val="single" w:sz="4" w:space="0" w:color="auto"/>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Pr>
                <w:rFonts w:eastAsia="Batang"/>
                <w:b/>
                <w:bCs/>
                <w:sz w:val="26"/>
                <w:szCs w:val="26"/>
                <w:lang w:eastAsia="ko-KR"/>
              </w:rPr>
              <w:t>1 402</w:t>
            </w:r>
            <w:r w:rsidRPr="00B20BF9">
              <w:rPr>
                <w:rFonts w:eastAsia="Batang"/>
                <w:b/>
                <w:bCs/>
                <w:sz w:val="26"/>
                <w:szCs w:val="26"/>
                <w:lang w:eastAsia="ko-KR"/>
              </w:rPr>
              <w:t> 654,8</w:t>
            </w:r>
          </w:p>
        </w:tc>
        <w:tc>
          <w:tcPr>
            <w:tcW w:w="0" w:type="auto"/>
            <w:tcBorders>
              <w:top w:val="single" w:sz="8" w:space="0" w:color="auto"/>
              <w:left w:val="nil"/>
              <w:bottom w:val="single" w:sz="8" w:space="0" w:color="auto"/>
              <w:right w:val="single" w:sz="4"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1 182 044,9</w:t>
            </w:r>
          </w:p>
        </w:tc>
        <w:tc>
          <w:tcPr>
            <w:tcW w:w="0" w:type="auto"/>
            <w:tcBorders>
              <w:top w:val="single" w:sz="8" w:space="0" w:color="auto"/>
              <w:left w:val="nil"/>
              <w:bottom w:val="single" w:sz="8" w:space="0" w:color="auto"/>
              <w:right w:val="nil"/>
            </w:tcBorders>
            <w:shd w:val="clear" w:color="auto" w:fill="auto"/>
            <w:noWrap/>
            <w:vAlign w:val="center"/>
          </w:tcPr>
          <w:p w:rsidR="0074534C" w:rsidRPr="00B20BF9" w:rsidRDefault="0074534C" w:rsidP="00A94714">
            <w:pPr>
              <w:widowControl/>
              <w:jc w:val="right"/>
              <w:rPr>
                <w:rFonts w:eastAsia="Batang"/>
                <w:b/>
                <w:bCs/>
                <w:sz w:val="26"/>
                <w:szCs w:val="26"/>
                <w:lang w:val="en-US" w:eastAsia="ko-KR"/>
              </w:rPr>
            </w:pPr>
            <w:r w:rsidRPr="00B20BF9">
              <w:rPr>
                <w:rFonts w:eastAsia="Batang"/>
                <w:b/>
                <w:bCs/>
                <w:sz w:val="26"/>
                <w:szCs w:val="26"/>
                <w:lang w:eastAsia="ko-KR"/>
              </w:rPr>
              <w:t>1 219 </w:t>
            </w:r>
            <w:r w:rsidRPr="00B20BF9">
              <w:rPr>
                <w:rFonts w:eastAsia="Batang"/>
                <w:b/>
                <w:bCs/>
                <w:sz w:val="26"/>
                <w:szCs w:val="26"/>
                <w:lang w:val="en-US" w:eastAsia="ko-KR"/>
              </w:rPr>
              <w:t>557</w:t>
            </w:r>
            <w:r w:rsidRPr="00B20BF9">
              <w:rPr>
                <w:rFonts w:eastAsia="Batang"/>
                <w:b/>
                <w:bCs/>
                <w:sz w:val="26"/>
                <w:szCs w:val="26"/>
                <w:lang w:eastAsia="ko-KR"/>
              </w:rPr>
              <w:t>,</w:t>
            </w:r>
            <w:r w:rsidRPr="00B20BF9">
              <w:rPr>
                <w:rFonts w:eastAsia="Batang"/>
                <w:b/>
                <w:bCs/>
                <w:sz w:val="26"/>
                <w:szCs w:val="26"/>
                <w:lang w:val="en-US" w:eastAsia="ko-KR"/>
              </w:rPr>
              <w:t>1</w:t>
            </w:r>
          </w:p>
        </w:tc>
        <w:tc>
          <w:tcPr>
            <w:tcW w:w="0" w:type="auto"/>
            <w:tcBorders>
              <w:top w:val="single" w:sz="8" w:space="0" w:color="auto"/>
              <w:left w:val="single" w:sz="4" w:space="0" w:color="auto"/>
              <w:bottom w:val="single" w:sz="8" w:space="0" w:color="auto"/>
              <w:right w:val="single" w:sz="8" w:space="0" w:color="auto"/>
            </w:tcBorders>
            <w:shd w:val="clear" w:color="auto" w:fill="auto"/>
            <w:noWrap/>
            <w:vAlign w:val="center"/>
          </w:tcPr>
          <w:p w:rsidR="0074534C" w:rsidRPr="00B20BF9" w:rsidRDefault="0074534C" w:rsidP="00A94714">
            <w:pPr>
              <w:widowControl/>
              <w:jc w:val="right"/>
              <w:rPr>
                <w:rFonts w:eastAsia="Batang"/>
                <w:b/>
                <w:bCs/>
                <w:sz w:val="26"/>
                <w:szCs w:val="26"/>
                <w:lang w:eastAsia="ko-KR"/>
              </w:rPr>
            </w:pPr>
            <w:r w:rsidRPr="00B20BF9">
              <w:rPr>
                <w:rFonts w:eastAsia="Batang"/>
                <w:b/>
                <w:bCs/>
                <w:sz w:val="26"/>
                <w:szCs w:val="26"/>
                <w:lang w:eastAsia="ko-KR"/>
              </w:rPr>
              <w:t>1 257 592,0</w:t>
            </w:r>
          </w:p>
        </w:tc>
      </w:tr>
      <w:tr w:rsidR="0074534C" w:rsidRPr="00B20BF9" w:rsidTr="00A94714">
        <w:trPr>
          <w:trHeight w:val="1477"/>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ИСПОЛЬЗОВАНИЯ ИМУЩЕСТВА, НАХОДЯЩЕГОСЯ В ГОСУДАРСТВЕННОЙ И МУНИЦИПАЛЬНОЙ СОБСТВЕННОСТИ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260 647,2</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67 072,0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58 670,6</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56 114,6</w:t>
            </w:r>
          </w:p>
        </w:tc>
      </w:tr>
      <w:tr w:rsidR="0074534C" w:rsidRPr="00B20BF9" w:rsidTr="00A94714">
        <w:trPr>
          <w:trHeight w:val="2699"/>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Российской Федерации, субъектам Российской Федерации или муниципальным образованиям</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5 000,0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5 000,0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размещения средств бюджетов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0,0</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Проценты, полученные от предоставления бюджетных кредитов внутри страны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13 571,7</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11 992,6</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5 888,2</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3 933,2</w:t>
            </w:r>
          </w:p>
        </w:tc>
      </w:tr>
      <w:tr w:rsidR="0074534C" w:rsidRPr="00B20BF9" w:rsidTr="00A94714">
        <w:trPr>
          <w:trHeight w:val="947"/>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Арендная плата и поступления от продажи права на заключение договоров аренды за земли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13 000,0</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 xml:space="preserve">Доходы от сдачи в аренду имущества, находящегося в оперативном управлении </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5 500,0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6 000,0</w:t>
            </w:r>
          </w:p>
        </w:tc>
      </w:tr>
      <w:tr w:rsidR="0074534C" w:rsidRPr="00B20BF9" w:rsidTr="00A94714">
        <w:trPr>
          <w:trHeight w:val="1262"/>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сдачи в аренду имущества, составляющего государственную (муниципальную) казну (за исключением земельных участков)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25 000,0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val="en-US" w:eastAsia="ko-KR"/>
              </w:rPr>
              <w:t>25 500</w:t>
            </w:r>
            <w:r w:rsidRPr="00B20BF9">
              <w:rPr>
                <w:rFonts w:eastAsia="Batang"/>
                <w:sz w:val="24"/>
                <w:szCs w:val="24"/>
                <w:lang w:eastAsia="ko-KR"/>
              </w:rPr>
              <w:t>,0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24 000,0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23 000,0</w:t>
            </w:r>
          </w:p>
        </w:tc>
      </w:tr>
      <w:tr w:rsidR="0074534C" w:rsidRPr="00B20BF9" w:rsidTr="00A94714">
        <w:trPr>
          <w:trHeight w:val="94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от государственных и муниципальных унитарных предприятий</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10 075,5</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6 079,4</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4 782,4</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5 181,4</w:t>
            </w:r>
          </w:p>
        </w:tc>
      </w:tr>
      <w:tr w:rsidR="0074534C" w:rsidRPr="00B20BF9" w:rsidTr="00A94714">
        <w:trPr>
          <w:trHeight w:val="79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ПРИ ПОЛЬЗОВАНИИ ПРИРОДНЫМИ РЕСУРСАМИ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356 975,0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331 933,7</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342 491,9</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350 272,1</w:t>
            </w:r>
          </w:p>
        </w:tc>
      </w:tr>
      <w:tr w:rsidR="0074534C" w:rsidRPr="00B20BF9" w:rsidTr="00A94714">
        <w:trPr>
          <w:trHeight w:val="789"/>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Плата за негативное воздействие на окружающую среду</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134 135,0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140 841,7</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149 548,9</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155 278,1</w:t>
            </w:r>
          </w:p>
        </w:tc>
      </w:tr>
      <w:tr w:rsidR="0074534C" w:rsidRPr="00B20BF9" w:rsidTr="00A94714">
        <w:trPr>
          <w:trHeight w:val="364"/>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Платежи при пользовании недрами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52 200,0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12 200,0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12 200,0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12 200,0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Плата за использование лесов</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170 640,0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178 892,0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180 743,0</w:t>
            </w:r>
          </w:p>
        </w:tc>
        <w:tc>
          <w:tcPr>
            <w:tcW w:w="0" w:type="auto"/>
            <w:tcBorders>
              <w:top w:val="nil"/>
              <w:left w:val="nil"/>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182 794,0</w:t>
            </w:r>
          </w:p>
        </w:tc>
      </w:tr>
      <w:tr w:rsidR="0074534C" w:rsidRPr="00B20BF9" w:rsidTr="00A94714">
        <w:trPr>
          <w:trHeight w:val="126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lastRenderedPageBreak/>
              <w:t>ДОХОДЫ ОТ ОКАЗАНИЯ ПЛАТНЫХ УСЛУГ И КОМПЕНСАЦИИ ЗАТРАТ ГОСУДАРСТВА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377 252,0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388 431,6</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417 254,0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447 510,7</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оказания платных услуг (работ)</w:t>
            </w:r>
          </w:p>
        </w:tc>
        <w:tc>
          <w:tcPr>
            <w:tcW w:w="0" w:type="auto"/>
            <w:tcBorders>
              <w:top w:val="nil"/>
              <w:left w:val="single" w:sz="4" w:space="0" w:color="auto"/>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347 252,0</w:t>
            </w:r>
          </w:p>
        </w:tc>
        <w:tc>
          <w:tcPr>
            <w:tcW w:w="0" w:type="auto"/>
            <w:tcBorders>
              <w:top w:val="nil"/>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384 696,6</w:t>
            </w:r>
          </w:p>
        </w:tc>
        <w:tc>
          <w:tcPr>
            <w:tcW w:w="0" w:type="auto"/>
            <w:tcBorders>
              <w:top w:val="nil"/>
              <w:left w:val="nil"/>
              <w:bottom w:val="nil"/>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413 519,9</w:t>
            </w:r>
          </w:p>
        </w:tc>
        <w:tc>
          <w:tcPr>
            <w:tcW w:w="0" w:type="auto"/>
            <w:tcBorders>
              <w:top w:val="nil"/>
              <w:left w:val="single" w:sz="4" w:space="0" w:color="auto"/>
              <w:bottom w:val="nil"/>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443 775,7</w:t>
            </w:r>
          </w:p>
        </w:tc>
      </w:tr>
      <w:tr w:rsidR="0074534C" w:rsidRPr="00B20BF9" w:rsidTr="00A94714">
        <w:trPr>
          <w:trHeight w:val="630"/>
        </w:trPr>
        <w:tc>
          <w:tcPr>
            <w:tcW w:w="0" w:type="auto"/>
            <w:tcBorders>
              <w:top w:val="nil"/>
              <w:left w:val="single" w:sz="8" w:space="0" w:color="auto"/>
              <w:bottom w:val="nil"/>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компенсации затрат государства</w:t>
            </w:r>
          </w:p>
        </w:tc>
        <w:tc>
          <w:tcPr>
            <w:tcW w:w="0" w:type="auto"/>
            <w:tcBorders>
              <w:top w:val="single" w:sz="4" w:space="0" w:color="auto"/>
              <w:left w:val="single" w:sz="4" w:space="0" w:color="auto"/>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30 000,0</w:t>
            </w:r>
          </w:p>
        </w:tc>
        <w:tc>
          <w:tcPr>
            <w:tcW w:w="0" w:type="auto"/>
            <w:tcBorders>
              <w:top w:val="single" w:sz="4" w:space="0" w:color="auto"/>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3 735,0</w:t>
            </w:r>
          </w:p>
        </w:tc>
        <w:tc>
          <w:tcPr>
            <w:tcW w:w="0" w:type="auto"/>
            <w:tcBorders>
              <w:top w:val="single" w:sz="4" w:space="0" w:color="auto"/>
              <w:left w:val="nil"/>
              <w:bottom w:val="nil"/>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3 735,0</w:t>
            </w:r>
          </w:p>
        </w:tc>
        <w:tc>
          <w:tcPr>
            <w:tcW w:w="0" w:type="auto"/>
            <w:tcBorders>
              <w:top w:val="single" w:sz="4" w:space="0" w:color="auto"/>
              <w:left w:val="nil"/>
              <w:bottom w:val="nil"/>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3 735,0</w:t>
            </w:r>
          </w:p>
        </w:tc>
      </w:tr>
      <w:tr w:rsidR="0074534C" w:rsidRPr="00B20BF9" w:rsidTr="00A94714">
        <w:trPr>
          <w:trHeight w:val="806"/>
        </w:trPr>
        <w:tc>
          <w:tcPr>
            <w:tcW w:w="0" w:type="auto"/>
            <w:tcBorders>
              <w:top w:val="single" w:sz="4" w:space="0" w:color="auto"/>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МАТЕРИАЛЬНЫХ И НЕМАТЕРИАЛЬНЫХ АКТИВОВ</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59 000,0</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54 000,0</w:t>
            </w:r>
          </w:p>
        </w:tc>
        <w:tc>
          <w:tcPr>
            <w:tcW w:w="0" w:type="auto"/>
            <w:tcBorders>
              <w:top w:val="single" w:sz="4" w:space="0" w:color="auto"/>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54 000,0</w:t>
            </w:r>
          </w:p>
        </w:tc>
        <w:tc>
          <w:tcPr>
            <w:tcW w:w="0" w:type="auto"/>
            <w:tcBorders>
              <w:top w:val="single" w:sz="4" w:space="0" w:color="auto"/>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54 000,0</w:t>
            </w:r>
          </w:p>
        </w:tc>
      </w:tr>
      <w:tr w:rsidR="0074534C" w:rsidRPr="00B20BF9" w:rsidTr="00A94714">
        <w:trPr>
          <w:trHeight w:val="315"/>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земельных участков, находящихся в государственной и муниципальной собственности</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24 000,0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19 000,0</w:t>
            </w:r>
          </w:p>
        </w:tc>
        <w:tc>
          <w:tcPr>
            <w:tcW w:w="0" w:type="auto"/>
            <w:tcBorders>
              <w:top w:val="nil"/>
              <w:left w:val="single" w:sz="4" w:space="0" w:color="auto"/>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19 000,0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доходы от продажи прочего имущества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35 000,0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35 000,0</w:t>
            </w:r>
          </w:p>
        </w:tc>
        <w:tc>
          <w:tcPr>
            <w:tcW w:w="0" w:type="auto"/>
            <w:tcBorders>
              <w:top w:val="nil"/>
              <w:left w:val="single" w:sz="4" w:space="0" w:color="auto"/>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35 000,0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35 000,0</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8C432C">
            <w:pPr>
              <w:widowControl/>
              <w:rPr>
                <w:rFonts w:eastAsia="Batang"/>
                <w:sz w:val="24"/>
                <w:szCs w:val="24"/>
                <w:lang w:eastAsia="ko-KR"/>
              </w:rPr>
            </w:pPr>
            <w:r w:rsidRPr="00B20BF9">
              <w:rPr>
                <w:rFonts w:eastAsia="Batang"/>
                <w:sz w:val="24"/>
                <w:szCs w:val="24"/>
                <w:lang w:eastAsia="ko-KR"/>
              </w:rPr>
              <w:t>АДМИНИСТРАТИВНЫЕ ПЛАТЕЖИ И СБОРЫ</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8 760,6</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10 692,6</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11 125,6</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11 579,6</w:t>
            </w:r>
          </w:p>
        </w:tc>
      </w:tr>
      <w:tr w:rsidR="0074534C" w:rsidRPr="00B20BF9" w:rsidTr="00A94714">
        <w:trPr>
          <w:trHeight w:val="630"/>
        </w:trPr>
        <w:tc>
          <w:tcPr>
            <w:tcW w:w="0" w:type="auto"/>
            <w:tcBorders>
              <w:top w:val="nil"/>
              <w:left w:val="single" w:sz="8" w:space="0" w:color="auto"/>
              <w:bottom w:val="single" w:sz="4" w:space="0" w:color="auto"/>
              <w:right w:val="single" w:sz="8" w:space="0" w:color="auto"/>
            </w:tcBorders>
            <w:shd w:val="clear" w:color="auto" w:fill="auto"/>
            <w:vAlign w:val="center"/>
          </w:tcPr>
          <w:p w:rsidR="0074534C" w:rsidRPr="00B20BF9" w:rsidRDefault="0074534C" w:rsidP="00A94714">
            <w:pPr>
              <w:widowControl/>
              <w:rPr>
                <w:rFonts w:eastAsia="Batang"/>
                <w:sz w:val="24"/>
                <w:szCs w:val="24"/>
                <w:lang w:eastAsia="ko-KR"/>
              </w:rPr>
            </w:pPr>
            <w:r w:rsidRPr="00B20BF9">
              <w:rPr>
                <w:rFonts w:eastAsia="Batang"/>
                <w:sz w:val="24"/>
                <w:szCs w:val="24"/>
                <w:lang w:eastAsia="ko-KR"/>
              </w:rPr>
              <w:t>ШТРАФЫ, САНКЦИИ, ВОЗМЕЩЕНИЕ УЩЕРБА</w:t>
            </w:r>
          </w:p>
        </w:tc>
        <w:tc>
          <w:tcPr>
            <w:tcW w:w="0" w:type="auto"/>
            <w:tcBorders>
              <w:top w:val="nil"/>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310 000,0</w:t>
            </w:r>
          </w:p>
        </w:tc>
        <w:tc>
          <w:tcPr>
            <w:tcW w:w="0" w:type="auto"/>
            <w:tcBorders>
              <w:top w:val="nil"/>
              <w:left w:val="nil"/>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329 915,0</w:t>
            </w:r>
          </w:p>
        </w:tc>
        <w:tc>
          <w:tcPr>
            <w:tcW w:w="0" w:type="auto"/>
            <w:tcBorders>
              <w:top w:val="nil"/>
              <w:left w:val="nil"/>
              <w:bottom w:val="single" w:sz="4" w:space="0" w:color="auto"/>
              <w:right w:val="nil"/>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336 015,0</w:t>
            </w:r>
          </w:p>
        </w:tc>
        <w:tc>
          <w:tcPr>
            <w:tcW w:w="0" w:type="auto"/>
            <w:tcBorders>
              <w:top w:val="nil"/>
              <w:left w:val="single" w:sz="4" w:space="0" w:color="auto"/>
              <w:bottom w:val="single" w:sz="4" w:space="0" w:color="auto"/>
              <w:right w:val="single" w:sz="8"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sidRPr="00B20BF9">
              <w:rPr>
                <w:rFonts w:eastAsia="Batang"/>
                <w:sz w:val="24"/>
                <w:szCs w:val="24"/>
                <w:lang w:eastAsia="ko-KR"/>
              </w:rPr>
              <w:t>338 115,0</w:t>
            </w:r>
          </w:p>
        </w:tc>
      </w:tr>
      <w:tr w:rsidR="0074534C" w:rsidRPr="00B20BF9"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722813" w:rsidRDefault="0074534C" w:rsidP="00A94714">
            <w:pPr>
              <w:widowControl/>
              <w:rPr>
                <w:rFonts w:eastAsia="Batang"/>
                <w:b/>
                <w:sz w:val="24"/>
                <w:szCs w:val="24"/>
                <w:lang w:eastAsia="ko-KR"/>
              </w:rPr>
            </w:pPr>
            <w:r w:rsidRPr="00722813">
              <w:rPr>
                <w:rFonts w:eastAsia="Batang"/>
                <w:b/>
                <w:sz w:val="24"/>
                <w:szCs w:val="24"/>
                <w:lang w:eastAsia="ko-KR"/>
              </w:rPr>
              <w:t xml:space="preserve">БЕЗВОЗМЕЗДНЫЕ ПОСТУПЛЕНИЯ, </w:t>
            </w:r>
          </w:p>
          <w:p w:rsidR="0074534C" w:rsidRPr="00B20BF9" w:rsidRDefault="0074534C" w:rsidP="00A94714">
            <w:pPr>
              <w:widowControl/>
              <w:rPr>
                <w:rFonts w:eastAsia="Batang"/>
                <w:sz w:val="24"/>
                <w:szCs w:val="24"/>
                <w:lang w:eastAsia="ko-KR"/>
              </w:rPr>
            </w:pPr>
            <w:r>
              <w:rPr>
                <w:rFonts w:eastAsia="Batang"/>
                <w:sz w:val="24"/>
                <w:szCs w:val="24"/>
                <w:lang w:eastAsia="ko-KR"/>
              </w:rPr>
              <w:t>в том числе</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E707EC" w:rsidP="00A94714">
            <w:pPr>
              <w:widowControl/>
              <w:jc w:val="right"/>
              <w:rPr>
                <w:rFonts w:eastAsia="Batang"/>
                <w:b/>
                <w:sz w:val="24"/>
                <w:szCs w:val="24"/>
                <w:lang w:eastAsia="ko-KR"/>
              </w:rPr>
            </w:pPr>
            <w:r w:rsidRPr="00E707EC">
              <w:rPr>
                <w:rFonts w:eastAsia="Batang"/>
                <w:b/>
                <w:sz w:val="24"/>
                <w:szCs w:val="24"/>
                <w:lang w:eastAsia="ko-KR"/>
              </w:rPr>
              <w:t>12 359 414,7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b/>
                <w:sz w:val="24"/>
                <w:szCs w:val="24"/>
                <w:lang w:eastAsia="ko-KR"/>
              </w:rPr>
            </w:pPr>
            <w:r w:rsidRPr="00E707EC">
              <w:rPr>
                <w:rFonts w:eastAsia="Batang"/>
                <w:b/>
                <w:sz w:val="24"/>
                <w:szCs w:val="24"/>
                <w:lang w:eastAsia="ko-KR"/>
              </w:rPr>
              <w:t>6 409 901,0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5 312 270,0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C2571C" w:rsidRDefault="0074534C" w:rsidP="00A94714">
            <w:pPr>
              <w:widowControl/>
              <w:jc w:val="right"/>
              <w:rPr>
                <w:rFonts w:eastAsia="Batang"/>
                <w:b/>
                <w:sz w:val="24"/>
                <w:szCs w:val="24"/>
                <w:lang w:eastAsia="ko-KR"/>
              </w:rPr>
            </w:pPr>
            <w:r w:rsidRPr="00C2571C">
              <w:rPr>
                <w:rFonts w:eastAsia="Batang"/>
                <w:b/>
                <w:sz w:val="24"/>
                <w:szCs w:val="24"/>
                <w:lang w:eastAsia="ko-KR"/>
              </w:rPr>
              <w:t>4 911 464,6</w:t>
            </w:r>
          </w:p>
        </w:tc>
      </w:tr>
      <w:tr w:rsidR="0074534C" w:rsidRPr="00E36A14"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rPr>
                <w:rFonts w:eastAsia="Batang"/>
                <w:sz w:val="24"/>
                <w:szCs w:val="24"/>
                <w:lang w:eastAsia="ko-KR"/>
              </w:rPr>
            </w:pPr>
            <w:r>
              <w:rPr>
                <w:rFonts w:eastAsia="Batang"/>
                <w:sz w:val="24"/>
                <w:szCs w:val="24"/>
                <w:lang w:eastAsia="ko-KR"/>
              </w:rPr>
              <w:t>из федерального бюджета</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E707EC" w:rsidP="00A94714">
            <w:pPr>
              <w:widowControl/>
              <w:jc w:val="right"/>
              <w:rPr>
                <w:rFonts w:eastAsia="Batang"/>
                <w:sz w:val="24"/>
                <w:szCs w:val="24"/>
                <w:lang w:eastAsia="ko-KR"/>
              </w:rPr>
            </w:pPr>
            <w:r w:rsidRPr="00E707EC">
              <w:rPr>
                <w:rFonts w:eastAsia="Batang"/>
                <w:sz w:val="24"/>
                <w:szCs w:val="24"/>
                <w:lang w:eastAsia="ko-KR"/>
              </w:rPr>
              <w:t>9 483 465,9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sz w:val="24"/>
                <w:szCs w:val="24"/>
                <w:lang w:eastAsia="ko-KR"/>
              </w:rPr>
            </w:pPr>
            <w:r w:rsidRPr="00E707EC">
              <w:rPr>
                <w:rFonts w:eastAsia="Batang"/>
                <w:sz w:val="24"/>
                <w:szCs w:val="24"/>
                <w:lang w:eastAsia="ko-KR"/>
              </w:rPr>
              <w:t>5 709 748,1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4 726 252,1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343E97" w:rsidRDefault="0074534C" w:rsidP="00A94714">
            <w:pPr>
              <w:widowControl/>
              <w:jc w:val="right"/>
              <w:rPr>
                <w:rFonts w:eastAsia="Batang"/>
                <w:sz w:val="24"/>
                <w:szCs w:val="24"/>
                <w:lang w:eastAsia="ko-KR"/>
              </w:rPr>
            </w:pPr>
            <w:r w:rsidRPr="00343E97">
              <w:rPr>
                <w:rFonts w:eastAsia="Batang"/>
                <w:sz w:val="24"/>
                <w:szCs w:val="24"/>
                <w:lang w:eastAsia="ko-KR"/>
              </w:rPr>
              <w:t>4</w:t>
            </w:r>
            <w:r w:rsidR="00E707EC">
              <w:rPr>
                <w:rFonts w:eastAsia="Batang"/>
                <w:sz w:val="24"/>
                <w:szCs w:val="24"/>
                <w:lang w:eastAsia="ko-KR"/>
              </w:rPr>
              <w:t xml:space="preserve"> </w:t>
            </w:r>
            <w:r w:rsidRPr="00343E97">
              <w:rPr>
                <w:rFonts w:eastAsia="Batang"/>
                <w:sz w:val="24"/>
                <w:szCs w:val="24"/>
                <w:lang w:eastAsia="ko-KR"/>
              </w:rPr>
              <w:t>676</w:t>
            </w:r>
            <w:r w:rsidR="00E707EC">
              <w:rPr>
                <w:rFonts w:eastAsia="Batang"/>
                <w:sz w:val="24"/>
                <w:szCs w:val="24"/>
                <w:lang w:eastAsia="ko-KR"/>
              </w:rPr>
              <w:t xml:space="preserve"> </w:t>
            </w:r>
            <w:r w:rsidRPr="00343E97">
              <w:rPr>
                <w:rFonts w:eastAsia="Batang"/>
                <w:sz w:val="24"/>
                <w:szCs w:val="24"/>
                <w:lang w:eastAsia="ko-KR"/>
              </w:rPr>
              <w:t>966,4</w:t>
            </w:r>
          </w:p>
        </w:tc>
      </w:tr>
      <w:tr w:rsidR="0074534C" w:rsidRPr="00B20BF9"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rPr>
                <w:rFonts w:eastAsia="Batang"/>
                <w:sz w:val="24"/>
                <w:szCs w:val="24"/>
                <w:lang w:eastAsia="ko-KR"/>
              </w:rPr>
            </w:pPr>
            <w:r>
              <w:rPr>
                <w:rFonts w:eastAsia="Batang"/>
                <w:sz w:val="24"/>
                <w:szCs w:val="24"/>
                <w:lang w:eastAsia="ko-KR"/>
              </w:rPr>
              <w:t>из  местных бюджетов (отрицательные трансферты)</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sz w:val="24"/>
                <w:szCs w:val="24"/>
                <w:lang w:eastAsia="ko-KR"/>
              </w:rPr>
            </w:pPr>
            <w:r w:rsidRPr="00E707EC">
              <w:rPr>
                <w:rFonts w:eastAsia="Batang"/>
                <w:sz w:val="24"/>
                <w:szCs w:val="24"/>
                <w:lang w:eastAsia="ko-KR"/>
              </w:rPr>
              <w:t>34 958,2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sz w:val="24"/>
                <w:szCs w:val="24"/>
                <w:lang w:eastAsia="ko-KR"/>
              </w:rPr>
            </w:pPr>
            <w:r w:rsidRPr="00E707EC">
              <w:rPr>
                <w:rFonts w:eastAsia="Batang"/>
                <w:sz w:val="24"/>
                <w:szCs w:val="24"/>
                <w:lang w:eastAsia="ko-KR"/>
              </w:rPr>
              <w:t>69 261,2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69 261,2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69 261,2</w:t>
            </w:r>
          </w:p>
        </w:tc>
      </w:tr>
      <w:tr w:rsidR="0074534C" w:rsidRPr="00B20BF9"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rPr>
                <w:rFonts w:eastAsia="Batang"/>
                <w:sz w:val="24"/>
                <w:szCs w:val="24"/>
                <w:lang w:eastAsia="ko-KR"/>
              </w:rPr>
            </w:pPr>
            <w:r>
              <w:rPr>
                <w:rFonts w:eastAsia="Batang"/>
                <w:sz w:val="24"/>
                <w:szCs w:val="24"/>
                <w:lang w:eastAsia="ko-KR"/>
              </w:rPr>
              <w:t>от государственной корпорации</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E707EC" w:rsidP="00A94714">
            <w:pPr>
              <w:widowControl/>
              <w:jc w:val="right"/>
              <w:rPr>
                <w:rFonts w:eastAsia="Batang"/>
                <w:sz w:val="24"/>
                <w:szCs w:val="24"/>
                <w:lang w:eastAsia="ko-KR"/>
              </w:rPr>
            </w:pPr>
            <w:r w:rsidRPr="00E707EC">
              <w:rPr>
                <w:rFonts w:eastAsia="Batang"/>
                <w:sz w:val="24"/>
                <w:szCs w:val="24"/>
                <w:lang w:eastAsia="ko-KR"/>
              </w:rPr>
              <w:t>822 614,4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sz w:val="24"/>
                <w:szCs w:val="24"/>
                <w:lang w:eastAsia="ko-KR"/>
              </w:rPr>
            </w:pPr>
            <w:r w:rsidRPr="00E707EC">
              <w:rPr>
                <w:rFonts w:eastAsia="Batang"/>
                <w:sz w:val="24"/>
                <w:szCs w:val="24"/>
                <w:lang w:eastAsia="ko-KR"/>
              </w:rPr>
              <w:t>630 891,7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516 756,7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165 237,0</w:t>
            </w:r>
          </w:p>
        </w:tc>
      </w:tr>
      <w:tr w:rsidR="0074534C" w:rsidRPr="00B20BF9"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B20BF9" w:rsidRDefault="0074534C" w:rsidP="00A94714">
            <w:pPr>
              <w:widowControl/>
              <w:rPr>
                <w:rFonts w:eastAsia="Batang"/>
                <w:sz w:val="24"/>
                <w:szCs w:val="24"/>
                <w:lang w:eastAsia="ko-KR"/>
              </w:rPr>
            </w:pPr>
            <w:r>
              <w:rPr>
                <w:rFonts w:eastAsia="Batang"/>
                <w:sz w:val="24"/>
                <w:szCs w:val="24"/>
                <w:lang w:eastAsia="ko-KR"/>
              </w:rPr>
              <w:t>другие безвозмездные поступления</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E707EC">
            <w:pPr>
              <w:widowControl/>
              <w:jc w:val="right"/>
              <w:rPr>
                <w:rFonts w:eastAsia="Batang"/>
                <w:sz w:val="24"/>
                <w:szCs w:val="24"/>
                <w:lang w:eastAsia="ko-KR"/>
              </w:rPr>
            </w:pPr>
            <w:r w:rsidRPr="00E707EC">
              <w:rPr>
                <w:rFonts w:eastAsia="Batang"/>
                <w:sz w:val="24"/>
                <w:szCs w:val="24"/>
                <w:lang w:eastAsia="ko-KR"/>
              </w:rPr>
              <w:t>2 018 3</w:t>
            </w:r>
            <w:r w:rsidR="00E707EC" w:rsidRPr="00E707EC">
              <w:rPr>
                <w:rFonts w:eastAsia="Batang"/>
                <w:sz w:val="24"/>
                <w:szCs w:val="24"/>
                <w:lang w:eastAsia="ko-KR"/>
              </w:rPr>
              <w:t>76</w:t>
            </w:r>
            <w:r w:rsidRPr="00E707EC">
              <w:rPr>
                <w:rFonts w:eastAsia="Batang"/>
                <w:sz w:val="24"/>
                <w:szCs w:val="24"/>
                <w:lang w:eastAsia="ko-KR"/>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sz w:val="24"/>
                <w:szCs w:val="24"/>
                <w:lang w:eastAsia="ko-KR"/>
              </w:rPr>
            </w:pPr>
            <w:r w:rsidRPr="00E707EC">
              <w:rPr>
                <w:rFonts w:eastAsia="Batang"/>
                <w:sz w:val="24"/>
                <w:szCs w:val="24"/>
                <w:lang w:eastAsia="ko-KR"/>
              </w:rPr>
              <w:t>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0,0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B20BF9" w:rsidRDefault="0074534C" w:rsidP="00A94714">
            <w:pPr>
              <w:widowControl/>
              <w:jc w:val="right"/>
              <w:rPr>
                <w:rFonts w:eastAsia="Batang"/>
                <w:sz w:val="24"/>
                <w:szCs w:val="24"/>
                <w:lang w:eastAsia="ko-KR"/>
              </w:rPr>
            </w:pPr>
            <w:r>
              <w:rPr>
                <w:rFonts w:eastAsia="Batang"/>
                <w:sz w:val="24"/>
                <w:szCs w:val="24"/>
                <w:lang w:eastAsia="ko-KR"/>
              </w:rPr>
              <w:t>0,0</w:t>
            </w:r>
          </w:p>
        </w:tc>
      </w:tr>
      <w:tr w:rsidR="0074534C" w:rsidRPr="00297A46" w:rsidTr="00A94714">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4534C" w:rsidRPr="00297A46" w:rsidRDefault="0074534C" w:rsidP="00A94714">
            <w:pPr>
              <w:widowControl/>
              <w:rPr>
                <w:rFonts w:eastAsia="Batang"/>
                <w:b/>
                <w:sz w:val="24"/>
                <w:szCs w:val="24"/>
                <w:lang w:eastAsia="ko-KR"/>
              </w:rPr>
            </w:pPr>
            <w:r w:rsidRPr="00297A46">
              <w:rPr>
                <w:rFonts w:eastAsia="Batang"/>
                <w:b/>
                <w:sz w:val="24"/>
                <w:szCs w:val="24"/>
                <w:lang w:eastAsia="ko-KR"/>
              </w:rPr>
              <w:t>ВСЕГО ДОХОДОВ</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E707EC" w:rsidP="00A94714">
            <w:pPr>
              <w:widowControl/>
              <w:jc w:val="right"/>
              <w:rPr>
                <w:rFonts w:eastAsia="Batang"/>
                <w:b/>
                <w:sz w:val="24"/>
                <w:szCs w:val="24"/>
                <w:lang w:eastAsia="ko-KR"/>
              </w:rPr>
            </w:pPr>
            <w:r w:rsidRPr="00E707EC">
              <w:rPr>
                <w:rFonts w:eastAsia="Batang"/>
                <w:b/>
                <w:sz w:val="24"/>
                <w:szCs w:val="24"/>
                <w:lang w:eastAsia="ko-KR"/>
              </w:rPr>
              <w:t>81 740 246,9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E707EC" w:rsidRDefault="0074534C" w:rsidP="00A94714">
            <w:pPr>
              <w:widowControl/>
              <w:jc w:val="right"/>
              <w:rPr>
                <w:rFonts w:eastAsia="Batang"/>
                <w:b/>
                <w:sz w:val="24"/>
                <w:szCs w:val="24"/>
                <w:lang w:eastAsia="ko-KR"/>
              </w:rPr>
            </w:pPr>
            <w:r w:rsidRPr="00E707EC">
              <w:rPr>
                <w:rFonts w:eastAsia="Batang"/>
                <w:b/>
                <w:sz w:val="24"/>
                <w:szCs w:val="24"/>
                <w:lang w:eastAsia="ko-KR"/>
              </w:rPr>
              <w:t>77 373 941,3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297A46" w:rsidRDefault="0074534C" w:rsidP="00A94714">
            <w:pPr>
              <w:widowControl/>
              <w:jc w:val="right"/>
              <w:rPr>
                <w:rFonts w:eastAsia="Batang"/>
                <w:b/>
                <w:sz w:val="24"/>
                <w:szCs w:val="24"/>
                <w:lang w:eastAsia="ko-KR"/>
              </w:rPr>
            </w:pPr>
            <w:r>
              <w:rPr>
                <w:rFonts w:eastAsia="Batang"/>
                <w:b/>
                <w:sz w:val="24"/>
                <w:szCs w:val="24"/>
                <w:lang w:eastAsia="ko-KR"/>
              </w:rPr>
              <w:t>80 595 823,7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74534C" w:rsidRPr="00297A46" w:rsidRDefault="0074534C" w:rsidP="00A94714">
            <w:pPr>
              <w:widowControl/>
              <w:jc w:val="right"/>
              <w:rPr>
                <w:rFonts w:eastAsia="Batang"/>
                <w:b/>
                <w:sz w:val="24"/>
                <w:szCs w:val="24"/>
                <w:lang w:eastAsia="ko-KR"/>
              </w:rPr>
            </w:pPr>
            <w:r>
              <w:rPr>
                <w:rFonts w:eastAsia="Batang"/>
                <w:b/>
                <w:sz w:val="24"/>
                <w:szCs w:val="24"/>
                <w:lang w:eastAsia="ko-KR"/>
              </w:rPr>
              <w:t>84 700 233,1</w:t>
            </w:r>
          </w:p>
        </w:tc>
      </w:tr>
    </w:tbl>
    <w:p w:rsidR="0074534C" w:rsidRPr="00B20BF9" w:rsidRDefault="0074534C" w:rsidP="0074534C">
      <w:pPr>
        <w:widowControl/>
        <w:ind w:firstLine="709"/>
        <w:jc w:val="both"/>
        <w:rPr>
          <w:b/>
          <w:bCs/>
          <w:sz w:val="28"/>
          <w:szCs w:val="24"/>
        </w:rPr>
      </w:pPr>
      <w:r w:rsidRPr="00B20BF9">
        <w:rPr>
          <w:sz w:val="28"/>
          <w:szCs w:val="24"/>
        </w:rPr>
        <w:t xml:space="preserve">Доля неналоговых доходов от общего объема доходов </w:t>
      </w:r>
      <w:r>
        <w:rPr>
          <w:sz w:val="28"/>
          <w:szCs w:val="24"/>
        </w:rPr>
        <w:t>областного</w:t>
      </w:r>
      <w:r w:rsidRPr="00B20BF9">
        <w:rPr>
          <w:sz w:val="28"/>
          <w:szCs w:val="24"/>
        </w:rPr>
        <w:t xml:space="preserve"> бюджета (без учета безвозмездных поступлений) составляет </w:t>
      </w:r>
      <w:r>
        <w:rPr>
          <w:sz w:val="28"/>
          <w:szCs w:val="24"/>
        </w:rPr>
        <w:t>менее 2</w:t>
      </w:r>
      <w:r w:rsidRPr="00B20BF9">
        <w:rPr>
          <w:sz w:val="28"/>
          <w:szCs w:val="24"/>
        </w:rPr>
        <w:t xml:space="preserve"> процентов.</w:t>
      </w:r>
    </w:p>
    <w:p w:rsidR="0074534C" w:rsidRPr="00B20BF9" w:rsidRDefault="0074534C" w:rsidP="0074534C">
      <w:pPr>
        <w:widowControl/>
        <w:ind w:firstLine="709"/>
        <w:jc w:val="center"/>
        <w:rPr>
          <w:b/>
          <w:bCs/>
          <w:sz w:val="28"/>
          <w:szCs w:val="24"/>
        </w:rPr>
      </w:pPr>
    </w:p>
    <w:p w:rsidR="0074534C" w:rsidRPr="00B20BF9" w:rsidRDefault="0074534C" w:rsidP="0074534C">
      <w:pPr>
        <w:widowControl/>
        <w:ind w:firstLine="709"/>
        <w:jc w:val="center"/>
        <w:rPr>
          <w:b/>
          <w:bCs/>
          <w:sz w:val="28"/>
          <w:szCs w:val="24"/>
        </w:rPr>
      </w:pPr>
      <w:r w:rsidRPr="00B20BF9">
        <w:rPr>
          <w:b/>
          <w:bCs/>
          <w:sz w:val="28"/>
          <w:szCs w:val="24"/>
        </w:rPr>
        <w:t>Расчеты</w:t>
      </w:r>
    </w:p>
    <w:p w:rsidR="0074534C" w:rsidRPr="00B20BF9" w:rsidRDefault="0074534C" w:rsidP="0074534C">
      <w:pPr>
        <w:widowControl/>
        <w:ind w:firstLine="709"/>
        <w:jc w:val="center"/>
        <w:rPr>
          <w:b/>
          <w:bCs/>
          <w:sz w:val="28"/>
          <w:szCs w:val="24"/>
        </w:rPr>
      </w:pPr>
      <w:r w:rsidRPr="00B20BF9">
        <w:rPr>
          <w:b/>
          <w:bCs/>
          <w:sz w:val="28"/>
          <w:szCs w:val="24"/>
        </w:rPr>
        <w:t>по основным доходным источникам консолидированного бюджета Ленинградской области</w:t>
      </w:r>
    </w:p>
    <w:p w:rsidR="0074534C" w:rsidRPr="00B20BF9" w:rsidRDefault="0074534C" w:rsidP="0074534C">
      <w:pPr>
        <w:widowControl/>
        <w:ind w:firstLine="709"/>
        <w:jc w:val="center"/>
        <w:rPr>
          <w:b/>
          <w:bCs/>
          <w:sz w:val="28"/>
          <w:szCs w:val="24"/>
        </w:rPr>
      </w:pPr>
    </w:p>
    <w:p w:rsidR="0074534C" w:rsidRPr="00B20BF9" w:rsidRDefault="0074534C" w:rsidP="0074534C">
      <w:pPr>
        <w:widowControl/>
        <w:autoSpaceDE w:val="0"/>
        <w:autoSpaceDN w:val="0"/>
        <w:adjustRightInd w:val="0"/>
        <w:ind w:firstLine="709"/>
        <w:jc w:val="both"/>
        <w:rPr>
          <w:bCs/>
          <w:sz w:val="28"/>
          <w:szCs w:val="28"/>
        </w:rPr>
      </w:pPr>
      <w:r w:rsidRPr="00B20BF9">
        <w:rPr>
          <w:bCs/>
          <w:sz w:val="28"/>
        </w:rPr>
        <w:t>1.</w:t>
      </w:r>
      <w:r w:rsidRPr="00B20BF9">
        <w:rPr>
          <w:sz w:val="28"/>
        </w:rPr>
        <w:t xml:space="preserve"> В основу расчета </w:t>
      </w:r>
      <w:r w:rsidRPr="00B20BF9">
        <w:rPr>
          <w:b/>
          <w:sz w:val="28"/>
        </w:rPr>
        <w:t>налога на прибыль организаций</w:t>
      </w:r>
      <w:r w:rsidRPr="00B20BF9">
        <w:rPr>
          <w:sz w:val="28"/>
        </w:rPr>
        <w:t xml:space="preserve"> положена оценка ожидаемого поступления налога в 2014 году в сумме </w:t>
      </w:r>
      <w:r w:rsidRPr="00B20BF9">
        <w:rPr>
          <w:sz w:val="28"/>
          <w:szCs w:val="28"/>
        </w:rPr>
        <w:t xml:space="preserve">33 015,9 </w:t>
      </w:r>
      <w:r w:rsidRPr="00B20BF9">
        <w:rPr>
          <w:sz w:val="28"/>
        </w:rPr>
        <w:t>млн.</w:t>
      </w:r>
      <w:r w:rsidR="00EC58F6">
        <w:rPr>
          <w:sz w:val="28"/>
        </w:rPr>
        <w:t> </w:t>
      </w:r>
      <w:r w:rsidRPr="00B20BF9">
        <w:rPr>
          <w:sz w:val="28"/>
        </w:rPr>
        <w:t xml:space="preserve">руб., исчисленная на основании поступления данного налога за 6 месяцев 2014 </w:t>
      </w:r>
      <w:r w:rsidRPr="00B20BF9">
        <w:rPr>
          <w:sz w:val="28"/>
          <w:szCs w:val="28"/>
        </w:rPr>
        <w:t xml:space="preserve">года с </w:t>
      </w:r>
      <w:r w:rsidRPr="00B20BF9">
        <w:rPr>
          <w:sz w:val="28"/>
          <w:szCs w:val="28"/>
        </w:rPr>
        <w:lastRenderedPageBreak/>
        <w:t>учетом сроков его уплаты и</w:t>
      </w:r>
      <w:r w:rsidRPr="00B20BF9">
        <w:rPr>
          <w:rFonts w:ascii="Arial" w:hAnsi="Arial"/>
          <w:sz w:val="28"/>
          <w:szCs w:val="28"/>
        </w:rPr>
        <w:t xml:space="preserve"> </w:t>
      </w:r>
      <w:r w:rsidRPr="00B20BF9">
        <w:rPr>
          <w:bCs/>
          <w:sz w:val="28"/>
          <w:szCs w:val="28"/>
        </w:rPr>
        <w:t xml:space="preserve">сложившейся за три предыдущих года динамики поступлений налога </w:t>
      </w:r>
      <w:r w:rsidRPr="00B20BF9">
        <w:rPr>
          <w:sz w:val="28"/>
          <w:szCs w:val="28"/>
        </w:rPr>
        <w:t>(д</w:t>
      </w:r>
      <w:r w:rsidRPr="00B20BF9">
        <w:rPr>
          <w:bCs/>
          <w:sz w:val="28"/>
          <w:szCs w:val="28"/>
        </w:rPr>
        <w:t xml:space="preserve">оля </w:t>
      </w:r>
      <w:r w:rsidRPr="00B20BF9">
        <w:rPr>
          <w:bCs/>
          <w:sz w:val="28"/>
          <w:szCs w:val="28"/>
          <w:lang w:val="en-US"/>
        </w:rPr>
        <w:t>I</w:t>
      </w:r>
      <w:r w:rsidRPr="00B20BF9">
        <w:rPr>
          <w:bCs/>
          <w:sz w:val="28"/>
          <w:szCs w:val="28"/>
        </w:rPr>
        <w:t xml:space="preserve"> полугодия составляет 50 процентов).</w:t>
      </w:r>
    </w:p>
    <w:p w:rsidR="0074534C" w:rsidRPr="00B20BF9" w:rsidRDefault="0074534C" w:rsidP="0074534C">
      <w:pPr>
        <w:widowControl/>
        <w:ind w:firstLine="709"/>
        <w:jc w:val="both"/>
        <w:rPr>
          <w:sz w:val="28"/>
          <w:szCs w:val="28"/>
        </w:rPr>
      </w:pPr>
      <w:r w:rsidRPr="00B20BF9">
        <w:rPr>
          <w:sz w:val="28"/>
          <w:szCs w:val="28"/>
        </w:rPr>
        <w:t xml:space="preserve">В </w:t>
      </w:r>
      <w:r w:rsidRPr="00B20BF9">
        <w:rPr>
          <w:sz w:val="28"/>
          <w:szCs w:val="28"/>
          <w:lang w:val="en-US"/>
        </w:rPr>
        <w:t>I</w:t>
      </w:r>
      <w:r w:rsidRPr="00B20BF9">
        <w:rPr>
          <w:sz w:val="28"/>
          <w:szCs w:val="28"/>
        </w:rPr>
        <w:t xml:space="preserve"> полугодии 2014 года 45,7% всех поступлений налога на прибыль организаций обеспечили крупнейшие налогоплательщики области (ООО ПО «Киришинефтеоргсинтез», ОАО «Распределительный перевалочный комплекс Высоцк-Лукойл </w:t>
      </w:r>
      <w:r w:rsidRPr="00B20BF9">
        <w:rPr>
          <w:sz w:val="28"/>
          <w:szCs w:val="28"/>
          <w:lang w:val="en-US"/>
        </w:rPr>
        <w:t>II</w:t>
      </w:r>
      <w:r w:rsidRPr="00B20BF9">
        <w:rPr>
          <w:sz w:val="28"/>
          <w:szCs w:val="28"/>
        </w:rPr>
        <w:t>», ООО «Газпром», ОАО АК «Транснефть», Концерн «Росэнергоатом» филиал «Ленинградская АЭС», ООО «Новатэк Северо-Запад»), вошедшие в состав 9 консолидированных групп налогоплательщиков.</w:t>
      </w:r>
    </w:p>
    <w:p w:rsidR="0074534C" w:rsidRPr="00B20BF9" w:rsidRDefault="0074534C" w:rsidP="0074534C">
      <w:pPr>
        <w:widowControl/>
        <w:ind w:firstLine="709"/>
        <w:jc w:val="both"/>
        <w:rPr>
          <w:iCs/>
          <w:sz w:val="28"/>
          <w:szCs w:val="28"/>
        </w:rPr>
      </w:pPr>
      <w:r w:rsidRPr="00B20BF9">
        <w:rPr>
          <w:sz w:val="28"/>
          <w:szCs w:val="28"/>
        </w:rPr>
        <w:t xml:space="preserve">Объем налога, перечисленного в областной бюджет ответственными участниками консолидированных групп, за </w:t>
      </w:r>
      <w:r w:rsidRPr="00B20BF9">
        <w:rPr>
          <w:sz w:val="28"/>
          <w:szCs w:val="28"/>
          <w:lang w:val="en-US"/>
        </w:rPr>
        <w:t>I</w:t>
      </w:r>
      <w:r w:rsidRPr="00B20BF9">
        <w:rPr>
          <w:sz w:val="28"/>
          <w:szCs w:val="28"/>
        </w:rPr>
        <w:t xml:space="preserve"> полугодие 2014 года увеличился по сравнению с аналогичным периодом прошлого года на 6 690,0  </w:t>
      </w:r>
      <w:r w:rsidR="0060248C">
        <w:rPr>
          <w:sz w:val="28"/>
          <w:szCs w:val="28"/>
        </w:rPr>
        <w:t>млн. руб.</w:t>
      </w:r>
      <w:r w:rsidRPr="00B20BF9">
        <w:rPr>
          <w:sz w:val="28"/>
          <w:szCs w:val="28"/>
        </w:rPr>
        <w:t>, или в 3,3 раза</w:t>
      </w:r>
      <w:r w:rsidRPr="00B20BF9">
        <w:rPr>
          <w:iCs/>
          <w:sz w:val="28"/>
          <w:szCs w:val="28"/>
        </w:rPr>
        <w:t>.</w:t>
      </w:r>
    </w:p>
    <w:p w:rsidR="0074534C" w:rsidRPr="00B20BF9" w:rsidRDefault="0074534C" w:rsidP="0074534C">
      <w:pPr>
        <w:widowControl/>
        <w:ind w:firstLine="709"/>
        <w:jc w:val="both"/>
        <w:rPr>
          <w:sz w:val="28"/>
          <w:szCs w:val="24"/>
        </w:rPr>
      </w:pPr>
      <w:r w:rsidRPr="00B20BF9">
        <w:rPr>
          <w:sz w:val="28"/>
          <w:szCs w:val="24"/>
        </w:rPr>
        <w:t xml:space="preserve">Однако следует отметить, что основная доля вышеуказанных поступлений 2014 года обеспечена за счет прибыли, образовавшейся в результате положительного изменения валютного курса, что было учтено при прогнозировании поступлений налога на прибыль организаций в 2015 году. </w:t>
      </w:r>
    </w:p>
    <w:p w:rsidR="0074534C" w:rsidRPr="00B20BF9" w:rsidRDefault="0074534C" w:rsidP="0074534C">
      <w:pPr>
        <w:widowControl/>
        <w:autoSpaceDE w:val="0"/>
        <w:autoSpaceDN w:val="0"/>
        <w:adjustRightInd w:val="0"/>
        <w:ind w:firstLine="709"/>
        <w:jc w:val="both"/>
        <w:rPr>
          <w:sz w:val="28"/>
        </w:rPr>
      </w:pPr>
      <w:r w:rsidRPr="00B20BF9">
        <w:rPr>
          <w:sz w:val="28"/>
        </w:rPr>
        <w:t xml:space="preserve">Темпы роста налога в соответствии с прогнозом социально- экономического развития Ленинградской области на 2015-2017 годы запланированы с коэффициентами </w:t>
      </w:r>
      <w:r w:rsidRPr="00B20BF9">
        <w:rPr>
          <w:bCs/>
          <w:sz w:val="28"/>
        </w:rPr>
        <w:t>1,057, 1,054 и 1,05 соответственно</w:t>
      </w:r>
      <w:r w:rsidRPr="00B20BF9">
        <w:rPr>
          <w:sz w:val="28"/>
        </w:rPr>
        <w:t>, отражающими темп роста прибыли прибыльных предприятий.</w:t>
      </w:r>
    </w:p>
    <w:p w:rsidR="0074534C" w:rsidRPr="00B20BF9" w:rsidRDefault="0074534C" w:rsidP="0074534C">
      <w:pPr>
        <w:widowControl/>
        <w:ind w:firstLine="709"/>
        <w:jc w:val="both"/>
        <w:rPr>
          <w:bCs/>
          <w:sz w:val="28"/>
          <w:szCs w:val="28"/>
        </w:rPr>
      </w:pPr>
      <w:r w:rsidRPr="00B20BF9">
        <w:rPr>
          <w:sz w:val="28"/>
          <w:szCs w:val="28"/>
        </w:rPr>
        <w:t xml:space="preserve">По основным плательщикам налога на прибыль платежи налога запланированы на уровне ожидаемого поступления в 2014 году с учетом среднеобластного </w:t>
      </w:r>
      <w:r w:rsidRPr="00B20BF9">
        <w:rPr>
          <w:bCs/>
          <w:sz w:val="28"/>
          <w:szCs w:val="28"/>
        </w:rPr>
        <w:t xml:space="preserve">роста прибыли прибыльных предприятий. </w:t>
      </w:r>
    </w:p>
    <w:p w:rsidR="0074534C" w:rsidRPr="00B20BF9" w:rsidRDefault="0074534C" w:rsidP="0074534C">
      <w:pPr>
        <w:widowControl/>
        <w:ind w:firstLine="709"/>
        <w:jc w:val="both"/>
        <w:rPr>
          <w:sz w:val="28"/>
          <w:szCs w:val="28"/>
        </w:rPr>
      </w:pPr>
      <w:r w:rsidRPr="00B20BF9">
        <w:rPr>
          <w:sz w:val="28"/>
          <w:szCs w:val="28"/>
        </w:rPr>
        <w:t>По крупнейшим плательщикам – ЗАО «Филип Моррис Ижора», ООО </w:t>
      </w:r>
      <w:r w:rsidRPr="00B20BF9">
        <w:rPr>
          <w:bCs/>
          <w:sz w:val="28"/>
          <w:szCs w:val="28"/>
        </w:rPr>
        <w:t xml:space="preserve">«Нокиан Шина», а также по </w:t>
      </w:r>
      <w:r w:rsidRPr="00B20BF9">
        <w:rPr>
          <w:iCs/>
          <w:sz w:val="28"/>
          <w:szCs w:val="28"/>
        </w:rPr>
        <w:t>ответственным участникам консолидированных групп налогоплательщиков</w:t>
      </w:r>
      <w:r w:rsidRPr="00B20BF9">
        <w:rPr>
          <w:bCs/>
          <w:sz w:val="28"/>
          <w:szCs w:val="28"/>
        </w:rPr>
        <w:t xml:space="preserve"> совокупный объем </w:t>
      </w:r>
      <w:r w:rsidRPr="00B20BF9">
        <w:rPr>
          <w:sz w:val="28"/>
          <w:szCs w:val="28"/>
        </w:rPr>
        <w:t>поступлений на 2015, 2016 и 2017 годы запланирован в сумме 18 400 млн.</w:t>
      </w:r>
      <w:r w:rsidR="00EC58F6">
        <w:rPr>
          <w:sz w:val="28"/>
          <w:szCs w:val="28"/>
        </w:rPr>
        <w:t> </w:t>
      </w:r>
      <w:r w:rsidRPr="00B20BF9">
        <w:rPr>
          <w:sz w:val="28"/>
          <w:szCs w:val="28"/>
        </w:rPr>
        <w:t>руб., 19 300 млн.</w:t>
      </w:r>
      <w:r w:rsidR="00EC58F6">
        <w:rPr>
          <w:sz w:val="28"/>
          <w:szCs w:val="28"/>
        </w:rPr>
        <w:t> </w:t>
      </w:r>
      <w:r w:rsidRPr="00B20BF9">
        <w:rPr>
          <w:sz w:val="28"/>
          <w:szCs w:val="28"/>
        </w:rPr>
        <w:t>руб. и 20 200 млн.</w:t>
      </w:r>
      <w:r w:rsidR="00EC58F6">
        <w:rPr>
          <w:sz w:val="28"/>
          <w:szCs w:val="28"/>
        </w:rPr>
        <w:t> </w:t>
      </w:r>
      <w:r w:rsidRPr="00B20BF9">
        <w:rPr>
          <w:sz w:val="28"/>
          <w:szCs w:val="28"/>
        </w:rPr>
        <w:t>руб., соответственно.</w:t>
      </w:r>
    </w:p>
    <w:p w:rsidR="0074534C" w:rsidRPr="00B20BF9" w:rsidRDefault="0074534C" w:rsidP="0074534C">
      <w:pPr>
        <w:widowControl/>
        <w:ind w:firstLine="709"/>
        <w:jc w:val="both"/>
        <w:rPr>
          <w:sz w:val="28"/>
          <w:szCs w:val="28"/>
        </w:rPr>
      </w:pPr>
      <w:r w:rsidRPr="00B20BF9">
        <w:rPr>
          <w:sz w:val="28"/>
          <w:szCs w:val="28"/>
        </w:rPr>
        <w:t>При прогнозировании поступлений налога на прибыль организаций учитывалось также наличие переплаты по налогу по состоянию на 1 августа 2014 года в объеме 4 356 млн.</w:t>
      </w:r>
      <w:r w:rsidR="00EC58F6">
        <w:rPr>
          <w:sz w:val="28"/>
          <w:szCs w:val="28"/>
        </w:rPr>
        <w:t> </w:t>
      </w:r>
      <w:r w:rsidRPr="00B20BF9">
        <w:rPr>
          <w:sz w:val="28"/>
          <w:szCs w:val="28"/>
        </w:rPr>
        <w:t>руб., а также информация налоговых органов о представленных налогоплательщиками декларациях, предусматривающих уменьшение налога в сумме 1 050 млн.</w:t>
      </w:r>
      <w:r w:rsidR="00EC58F6">
        <w:rPr>
          <w:sz w:val="28"/>
          <w:szCs w:val="28"/>
        </w:rPr>
        <w:t> </w:t>
      </w:r>
      <w:r w:rsidRPr="00B20BF9">
        <w:rPr>
          <w:sz w:val="28"/>
          <w:szCs w:val="28"/>
        </w:rPr>
        <w:t>руб.</w:t>
      </w:r>
    </w:p>
    <w:p w:rsidR="0074534C" w:rsidRPr="00B20BF9" w:rsidRDefault="0074534C" w:rsidP="0074534C">
      <w:pPr>
        <w:widowControl/>
        <w:ind w:firstLine="709"/>
        <w:jc w:val="both"/>
        <w:rPr>
          <w:sz w:val="28"/>
          <w:szCs w:val="28"/>
        </w:rPr>
      </w:pPr>
      <w:r w:rsidRPr="00B20BF9">
        <w:rPr>
          <w:sz w:val="28"/>
          <w:szCs w:val="28"/>
        </w:rPr>
        <w:t xml:space="preserve">С учетом всех указанных факторов прогноз поступлений налога на прибыль организаций в консолидированный бюджет Ленинградской области составит: </w:t>
      </w:r>
    </w:p>
    <w:p w:rsidR="0074534C" w:rsidRPr="00B20BF9" w:rsidRDefault="0074534C" w:rsidP="0074534C">
      <w:pPr>
        <w:widowControl/>
        <w:ind w:firstLine="709"/>
        <w:jc w:val="both"/>
        <w:rPr>
          <w:sz w:val="28"/>
          <w:szCs w:val="28"/>
        </w:rPr>
      </w:pPr>
      <w:r w:rsidRPr="00B20BF9">
        <w:rPr>
          <w:sz w:val="28"/>
          <w:szCs w:val="28"/>
        </w:rPr>
        <w:t>2015г.– 32 652,0 млн.</w:t>
      </w:r>
      <w:r w:rsidR="00EC58F6">
        <w:rPr>
          <w:sz w:val="28"/>
          <w:szCs w:val="28"/>
        </w:rPr>
        <w:t> </w:t>
      </w:r>
      <w:r w:rsidRPr="00B20BF9">
        <w:rPr>
          <w:sz w:val="28"/>
          <w:szCs w:val="28"/>
        </w:rPr>
        <w:t>руб.</w:t>
      </w:r>
      <w:r w:rsidR="007F76FF">
        <w:rPr>
          <w:sz w:val="28"/>
          <w:szCs w:val="28"/>
        </w:rPr>
        <w:t>;</w:t>
      </w:r>
    </w:p>
    <w:p w:rsidR="0074534C" w:rsidRPr="00B20BF9" w:rsidRDefault="0074534C" w:rsidP="0074534C">
      <w:pPr>
        <w:widowControl/>
        <w:ind w:firstLine="709"/>
        <w:jc w:val="both"/>
        <w:rPr>
          <w:sz w:val="28"/>
          <w:szCs w:val="28"/>
        </w:rPr>
      </w:pPr>
      <w:r w:rsidRPr="00B20BF9">
        <w:rPr>
          <w:sz w:val="28"/>
          <w:szCs w:val="28"/>
        </w:rPr>
        <w:t>2016г.– 34 415, 2 млн.</w:t>
      </w:r>
      <w:r w:rsidR="00EC58F6">
        <w:rPr>
          <w:sz w:val="28"/>
          <w:szCs w:val="28"/>
        </w:rPr>
        <w:t> </w:t>
      </w:r>
      <w:r w:rsidRPr="00B20BF9">
        <w:rPr>
          <w:sz w:val="28"/>
          <w:szCs w:val="28"/>
        </w:rPr>
        <w:t>руб.</w:t>
      </w:r>
      <w:r w:rsidR="007F76FF">
        <w:rPr>
          <w:sz w:val="28"/>
          <w:szCs w:val="28"/>
        </w:rPr>
        <w:t>;</w:t>
      </w:r>
    </w:p>
    <w:p w:rsidR="0074534C" w:rsidRPr="00B20BF9" w:rsidRDefault="0074534C" w:rsidP="0074534C">
      <w:pPr>
        <w:widowControl/>
        <w:ind w:firstLine="709"/>
        <w:rPr>
          <w:sz w:val="24"/>
          <w:szCs w:val="24"/>
        </w:rPr>
      </w:pPr>
      <w:r w:rsidRPr="00B20BF9">
        <w:rPr>
          <w:sz w:val="28"/>
          <w:szCs w:val="28"/>
        </w:rPr>
        <w:t>2017г.– 36 136,0 млн.</w:t>
      </w:r>
      <w:r w:rsidR="00EC58F6">
        <w:rPr>
          <w:sz w:val="28"/>
          <w:szCs w:val="28"/>
        </w:rPr>
        <w:t> </w:t>
      </w:r>
      <w:r w:rsidRPr="00B20BF9">
        <w:rPr>
          <w:sz w:val="28"/>
          <w:szCs w:val="28"/>
        </w:rPr>
        <w:t>руб.</w:t>
      </w:r>
      <w:r w:rsidRPr="00B20BF9">
        <w:rPr>
          <w:sz w:val="24"/>
          <w:szCs w:val="24"/>
        </w:rPr>
        <w:t xml:space="preserve"> </w:t>
      </w:r>
    </w:p>
    <w:p w:rsidR="0074534C" w:rsidRPr="00B20BF9" w:rsidRDefault="0074534C" w:rsidP="0074534C">
      <w:pPr>
        <w:widowControl/>
        <w:autoSpaceDE w:val="0"/>
        <w:autoSpaceDN w:val="0"/>
        <w:adjustRightInd w:val="0"/>
        <w:ind w:firstLine="709"/>
        <w:jc w:val="both"/>
        <w:rPr>
          <w:bCs/>
          <w:sz w:val="28"/>
        </w:rPr>
      </w:pPr>
      <w:r w:rsidRPr="00B20BF9">
        <w:rPr>
          <w:bCs/>
          <w:sz w:val="28"/>
          <w:szCs w:val="28"/>
        </w:rPr>
        <w:t>Зачисление вышеперечисленных сумм налога на прибыль организаций в полном объеме осуществляется в доход областного бюджета.</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2. Планируемые поступления </w:t>
      </w:r>
      <w:r w:rsidRPr="00B20BF9">
        <w:rPr>
          <w:b/>
          <w:sz w:val="28"/>
          <w:szCs w:val="24"/>
        </w:rPr>
        <w:t>налога на доходы физических лиц</w:t>
      </w:r>
      <w:r w:rsidRPr="00B20BF9">
        <w:rPr>
          <w:sz w:val="28"/>
          <w:szCs w:val="24"/>
        </w:rPr>
        <w:t xml:space="preserve"> в консолидированный бюджет Ленинградской области на 2015-2017 годы рассчитаны исходя из ожидаемого поступления налога в 2014 году в сумме 27 305,2 млн.</w:t>
      </w:r>
      <w:r w:rsidR="00EC58F6">
        <w:rPr>
          <w:sz w:val="28"/>
          <w:szCs w:val="24"/>
        </w:rPr>
        <w:t> </w:t>
      </w:r>
      <w:r w:rsidRPr="00B20BF9">
        <w:rPr>
          <w:sz w:val="28"/>
          <w:szCs w:val="24"/>
        </w:rPr>
        <w:t>руб. и темпа роста фонда заработной платы в размере:</w:t>
      </w:r>
    </w:p>
    <w:p w:rsidR="0074534C" w:rsidRPr="00B20BF9" w:rsidRDefault="0074534C" w:rsidP="0074534C">
      <w:pPr>
        <w:widowControl/>
        <w:autoSpaceDE w:val="0"/>
        <w:autoSpaceDN w:val="0"/>
        <w:adjustRightInd w:val="0"/>
        <w:ind w:firstLine="709"/>
        <w:jc w:val="both"/>
        <w:rPr>
          <w:bCs/>
          <w:sz w:val="28"/>
        </w:rPr>
      </w:pPr>
      <w:r w:rsidRPr="00B20BF9">
        <w:rPr>
          <w:sz w:val="28"/>
        </w:rPr>
        <w:lastRenderedPageBreak/>
        <w:t xml:space="preserve">2014 год </w:t>
      </w:r>
      <w:r w:rsidRPr="00B20BF9">
        <w:rPr>
          <w:bCs/>
          <w:sz w:val="28"/>
        </w:rPr>
        <w:t>– 1,057;</w:t>
      </w:r>
    </w:p>
    <w:p w:rsidR="0074534C" w:rsidRPr="00B20BF9" w:rsidRDefault="0074534C" w:rsidP="0074534C">
      <w:pPr>
        <w:widowControl/>
        <w:autoSpaceDE w:val="0"/>
        <w:autoSpaceDN w:val="0"/>
        <w:adjustRightInd w:val="0"/>
        <w:ind w:firstLine="709"/>
        <w:jc w:val="both"/>
        <w:rPr>
          <w:bCs/>
          <w:sz w:val="28"/>
        </w:rPr>
      </w:pPr>
      <w:r w:rsidRPr="00B20BF9">
        <w:rPr>
          <w:bCs/>
          <w:sz w:val="28"/>
        </w:rPr>
        <w:t>2015 год – 1,054;</w:t>
      </w:r>
    </w:p>
    <w:p w:rsidR="0074534C" w:rsidRPr="00B20BF9" w:rsidRDefault="0074534C" w:rsidP="0074534C">
      <w:pPr>
        <w:widowControl/>
        <w:autoSpaceDE w:val="0"/>
        <w:autoSpaceDN w:val="0"/>
        <w:adjustRightInd w:val="0"/>
        <w:ind w:firstLine="709"/>
        <w:jc w:val="both"/>
        <w:rPr>
          <w:sz w:val="28"/>
        </w:rPr>
      </w:pPr>
      <w:r w:rsidRPr="00B20BF9">
        <w:rPr>
          <w:bCs/>
          <w:sz w:val="28"/>
        </w:rPr>
        <w:t>2016 год – 1,050.</w:t>
      </w:r>
    </w:p>
    <w:p w:rsidR="0074534C" w:rsidRPr="00B20BF9" w:rsidRDefault="0074534C" w:rsidP="0074534C">
      <w:pPr>
        <w:widowControl/>
        <w:ind w:firstLine="709"/>
        <w:jc w:val="both"/>
        <w:rPr>
          <w:sz w:val="28"/>
          <w:szCs w:val="28"/>
        </w:rPr>
      </w:pPr>
      <w:r w:rsidRPr="00B20BF9">
        <w:rPr>
          <w:sz w:val="28"/>
          <w:szCs w:val="28"/>
        </w:rPr>
        <w:t>При расчете потенциала доходов на 2015 год из фактических поступлений налога в 2014 году исключены поступления в счет погашения недоимки за предыдущи</w:t>
      </w:r>
      <w:r w:rsidRPr="00B20BF9">
        <w:rPr>
          <w:sz w:val="28"/>
          <w:szCs w:val="24"/>
        </w:rPr>
        <w:t xml:space="preserve">е годы, а также разовые платежи с территории отдельных муниципальных образований, </w:t>
      </w:r>
      <w:r w:rsidRPr="00B20BF9">
        <w:rPr>
          <w:sz w:val="28"/>
          <w:szCs w:val="28"/>
        </w:rPr>
        <w:t>в общей сумме 133,2 млн.</w:t>
      </w:r>
      <w:r w:rsidR="00EC58F6">
        <w:rPr>
          <w:sz w:val="28"/>
          <w:szCs w:val="28"/>
        </w:rPr>
        <w:t> </w:t>
      </w:r>
      <w:r w:rsidRPr="00B20BF9">
        <w:rPr>
          <w:sz w:val="28"/>
          <w:szCs w:val="28"/>
        </w:rPr>
        <w:t xml:space="preserve">руб. </w:t>
      </w:r>
    </w:p>
    <w:p w:rsidR="0074534C" w:rsidRPr="00B20BF9" w:rsidRDefault="0074534C" w:rsidP="0074534C">
      <w:pPr>
        <w:widowControl/>
        <w:ind w:firstLine="709"/>
        <w:jc w:val="both"/>
        <w:rPr>
          <w:sz w:val="28"/>
          <w:szCs w:val="28"/>
        </w:rPr>
      </w:pPr>
      <w:r w:rsidRPr="00B20BF9">
        <w:rPr>
          <w:sz w:val="28"/>
          <w:szCs w:val="28"/>
        </w:rPr>
        <w:t>В расчетах учтен ежегодный рост социальных и имущественных налоговых вычетов, предоставляемых физическим лицам в рамках ежегодной декларационной кампании по налогу на доходы физических лиц, в сумме 166,3 млн.</w:t>
      </w:r>
      <w:r w:rsidR="00EC58F6">
        <w:rPr>
          <w:sz w:val="28"/>
          <w:szCs w:val="28"/>
        </w:rPr>
        <w:t> </w:t>
      </w:r>
      <w:r w:rsidRPr="00B20BF9">
        <w:rPr>
          <w:sz w:val="28"/>
          <w:szCs w:val="28"/>
        </w:rPr>
        <w:t>руб.</w:t>
      </w:r>
    </w:p>
    <w:p w:rsidR="0074534C" w:rsidRPr="00B20BF9" w:rsidRDefault="0074534C" w:rsidP="0074534C">
      <w:pPr>
        <w:widowControl/>
        <w:ind w:firstLine="709"/>
        <w:jc w:val="both"/>
        <w:rPr>
          <w:sz w:val="28"/>
          <w:szCs w:val="24"/>
        </w:rPr>
      </w:pPr>
      <w:r w:rsidRPr="00B20BF9">
        <w:rPr>
          <w:sz w:val="28"/>
          <w:szCs w:val="24"/>
        </w:rPr>
        <w:t xml:space="preserve">Расчет налога на доходы физических лиц без учета этих факторов может привести к необоснованному завышению доходной части бюджета. </w:t>
      </w:r>
    </w:p>
    <w:p w:rsidR="0074534C" w:rsidRPr="00B20BF9" w:rsidRDefault="0074534C" w:rsidP="0074534C">
      <w:pPr>
        <w:widowControl/>
        <w:ind w:firstLine="709"/>
        <w:jc w:val="both"/>
        <w:rPr>
          <w:sz w:val="28"/>
          <w:szCs w:val="24"/>
        </w:rPr>
      </w:pPr>
      <w:r w:rsidRPr="00B20BF9">
        <w:rPr>
          <w:sz w:val="28"/>
          <w:szCs w:val="24"/>
        </w:rPr>
        <w:t>Прогноз поступлений налога на доходы физических лиц в консолидированный бюджет Ленинградской области составит:</w:t>
      </w:r>
    </w:p>
    <w:p w:rsidR="0074534C" w:rsidRPr="00B20BF9" w:rsidRDefault="0074534C" w:rsidP="0074534C">
      <w:pPr>
        <w:widowControl/>
        <w:ind w:firstLine="709"/>
        <w:jc w:val="both"/>
        <w:rPr>
          <w:sz w:val="28"/>
          <w:szCs w:val="24"/>
        </w:rPr>
      </w:pPr>
      <w:r w:rsidRPr="00B20BF9">
        <w:rPr>
          <w:sz w:val="28"/>
          <w:szCs w:val="24"/>
        </w:rPr>
        <w:t xml:space="preserve">на 2015 год – </w:t>
      </w:r>
      <w:r w:rsidRPr="00B20BF9">
        <w:rPr>
          <w:sz w:val="28"/>
          <w:szCs w:val="28"/>
        </w:rPr>
        <w:t>28 547,8</w:t>
      </w:r>
      <w:r w:rsidRPr="00B20BF9">
        <w:rPr>
          <w:sz w:val="28"/>
          <w:szCs w:val="24"/>
        </w:rPr>
        <w:t xml:space="preserve"> млн.</w:t>
      </w:r>
      <w:r w:rsidR="00EC58F6">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2016 год – 30 089,4 млн.</w:t>
      </w:r>
      <w:r w:rsidR="00EC58F6">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2017 год – 31 593,8 млн.</w:t>
      </w:r>
      <w:r w:rsidR="00EC58F6">
        <w:rPr>
          <w:sz w:val="28"/>
          <w:szCs w:val="24"/>
        </w:rPr>
        <w:t> </w:t>
      </w:r>
      <w:r w:rsidRPr="00B20BF9">
        <w:rPr>
          <w:sz w:val="28"/>
          <w:szCs w:val="24"/>
        </w:rPr>
        <w:t>руб.</w:t>
      </w:r>
    </w:p>
    <w:p w:rsidR="0074534C" w:rsidRPr="00B20BF9" w:rsidRDefault="0074534C" w:rsidP="0074534C">
      <w:pPr>
        <w:widowControl/>
        <w:autoSpaceDE w:val="0"/>
        <w:autoSpaceDN w:val="0"/>
        <w:adjustRightInd w:val="0"/>
        <w:ind w:firstLine="709"/>
        <w:jc w:val="both"/>
        <w:rPr>
          <w:bCs/>
          <w:sz w:val="28"/>
          <w:szCs w:val="28"/>
        </w:rPr>
      </w:pP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В доход областного бюджета зачисление налога на доходы физических лиц осуществляется в размере 60 процентов от общих поступлений налога и 75 процентов от поступлений налога на доходы физических лиц налога, уплачиваемого иностранными гражданами в виде фиксированного авансового платежа при осуществлении ими на территории Российской Федерации трудовой деятельности на основании патента.</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Прогнозируемые поступления налога в областной бюджет составляют:</w:t>
      </w:r>
    </w:p>
    <w:p w:rsidR="0074534C" w:rsidRPr="00B20BF9" w:rsidRDefault="0074534C" w:rsidP="0074534C">
      <w:pPr>
        <w:widowControl/>
        <w:ind w:firstLine="709"/>
        <w:jc w:val="both"/>
        <w:rPr>
          <w:sz w:val="28"/>
          <w:szCs w:val="28"/>
        </w:rPr>
      </w:pPr>
      <w:r w:rsidRPr="00B20BF9">
        <w:rPr>
          <w:sz w:val="28"/>
          <w:szCs w:val="28"/>
        </w:rPr>
        <w:t>на 2015 год – 17 145,6 млн.</w:t>
      </w:r>
      <w:r w:rsidR="00EC58F6">
        <w:rPr>
          <w:sz w:val="28"/>
          <w:szCs w:val="28"/>
        </w:rPr>
        <w:t> </w:t>
      </w:r>
      <w:r w:rsidRPr="00B20BF9">
        <w:rPr>
          <w:sz w:val="28"/>
          <w:szCs w:val="28"/>
        </w:rPr>
        <w:t>руб.;</w:t>
      </w:r>
    </w:p>
    <w:p w:rsidR="0074534C" w:rsidRPr="00B20BF9" w:rsidRDefault="0074534C" w:rsidP="0074534C">
      <w:pPr>
        <w:widowControl/>
        <w:ind w:firstLine="709"/>
        <w:jc w:val="both"/>
        <w:rPr>
          <w:sz w:val="28"/>
          <w:szCs w:val="28"/>
        </w:rPr>
      </w:pPr>
      <w:r w:rsidRPr="00B20BF9">
        <w:rPr>
          <w:sz w:val="28"/>
          <w:szCs w:val="28"/>
        </w:rPr>
        <w:t>на 2016 год – 18 071,5 млн.</w:t>
      </w:r>
      <w:r w:rsidR="00EC58F6">
        <w:rPr>
          <w:sz w:val="28"/>
          <w:szCs w:val="28"/>
        </w:rPr>
        <w:t> </w:t>
      </w:r>
      <w:r w:rsidRPr="00B20BF9">
        <w:rPr>
          <w:sz w:val="28"/>
          <w:szCs w:val="28"/>
        </w:rPr>
        <w:t>руб.;</w:t>
      </w:r>
    </w:p>
    <w:p w:rsidR="0074534C" w:rsidRPr="00B20BF9" w:rsidRDefault="0074534C" w:rsidP="0074534C">
      <w:pPr>
        <w:widowControl/>
        <w:ind w:firstLine="709"/>
        <w:jc w:val="both"/>
        <w:rPr>
          <w:sz w:val="28"/>
          <w:szCs w:val="28"/>
        </w:rPr>
      </w:pPr>
      <w:r w:rsidRPr="00B20BF9">
        <w:rPr>
          <w:sz w:val="28"/>
          <w:szCs w:val="28"/>
        </w:rPr>
        <w:t>на 2017 год – 18 975,0 млн.</w:t>
      </w:r>
      <w:r w:rsidR="00EC58F6">
        <w:rPr>
          <w:sz w:val="28"/>
          <w:szCs w:val="28"/>
        </w:rPr>
        <w:t> </w:t>
      </w:r>
      <w:r w:rsidRPr="00B20BF9">
        <w:rPr>
          <w:sz w:val="28"/>
          <w:szCs w:val="28"/>
        </w:rPr>
        <w:t>руб.</w:t>
      </w:r>
    </w:p>
    <w:p w:rsidR="0074534C" w:rsidRPr="00B20BF9" w:rsidRDefault="0074534C" w:rsidP="0074534C">
      <w:pPr>
        <w:widowControl/>
        <w:ind w:firstLine="709"/>
        <w:jc w:val="both"/>
        <w:rPr>
          <w:sz w:val="24"/>
          <w:szCs w:val="24"/>
        </w:rPr>
      </w:pPr>
    </w:p>
    <w:p w:rsidR="0074534C" w:rsidRPr="00B20BF9" w:rsidRDefault="0074534C" w:rsidP="0074534C">
      <w:pPr>
        <w:widowControl/>
        <w:ind w:firstLine="709"/>
        <w:jc w:val="both"/>
        <w:rPr>
          <w:sz w:val="28"/>
          <w:szCs w:val="24"/>
        </w:rPr>
      </w:pPr>
      <w:r w:rsidRPr="00B20BF9">
        <w:rPr>
          <w:sz w:val="28"/>
          <w:szCs w:val="24"/>
        </w:rPr>
        <w:t>3.</w:t>
      </w:r>
      <w:r w:rsidRPr="00B20BF9">
        <w:rPr>
          <w:bCs/>
          <w:iCs/>
          <w:sz w:val="28"/>
          <w:szCs w:val="24"/>
        </w:rPr>
        <w:t xml:space="preserve"> </w:t>
      </w:r>
      <w:r w:rsidRPr="00B20BF9">
        <w:rPr>
          <w:b/>
          <w:bCs/>
          <w:iCs/>
          <w:sz w:val="28"/>
          <w:szCs w:val="24"/>
        </w:rPr>
        <w:t>Акцизы на нефтепродукты</w:t>
      </w:r>
      <w:r w:rsidRPr="00B20BF9">
        <w:rPr>
          <w:bCs/>
          <w:iCs/>
          <w:sz w:val="28"/>
          <w:szCs w:val="24"/>
        </w:rPr>
        <w:t xml:space="preserve"> на 2015 год запланированы исходя из ожидаемого поступления налога в 2014 году с учетом </w:t>
      </w:r>
      <w:r w:rsidRPr="00B20BF9">
        <w:rPr>
          <w:sz w:val="28"/>
          <w:szCs w:val="24"/>
        </w:rPr>
        <w:t>сохранения установленного порядка распределения акцизов, при котором Уполномоченным органом Федерального казначейства 28% общей суммы поступивших акцизов направляется в федеральный бюджет, а 72%  - распределяется по нормативам, утвержденным законом о федеральном бюджете на очередной финансовый год и на плановый период и направляется в Управления Федерального казначейства по субъектам Российской Федерации для вторичного распределения между бюджетами субъектов Российской Федерации и местными бюджетами по нормативам, установленными законами соответствующих субъектов Российской Федерации.</w:t>
      </w:r>
    </w:p>
    <w:p w:rsidR="0074534C" w:rsidRPr="00B20BF9" w:rsidRDefault="0074534C" w:rsidP="0074534C">
      <w:pPr>
        <w:widowControl/>
        <w:ind w:firstLine="709"/>
        <w:jc w:val="both"/>
        <w:rPr>
          <w:sz w:val="28"/>
          <w:szCs w:val="24"/>
        </w:rPr>
      </w:pPr>
      <w:r w:rsidRPr="00B20BF9">
        <w:rPr>
          <w:sz w:val="28"/>
          <w:szCs w:val="24"/>
        </w:rPr>
        <w:t xml:space="preserve">Методикой расчета норматива, применяемого при распределении акцизов между субъектами Российской Федерации, предусмотрено использование показателей, характеризующих </w:t>
      </w:r>
      <w:r w:rsidRPr="00B20BF9">
        <w:rPr>
          <w:rFonts w:hint="eastAsia"/>
          <w:sz w:val="28"/>
          <w:szCs w:val="24"/>
        </w:rPr>
        <w:t>количеств</w:t>
      </w:r>
      <w:r w:rsidRPr="00B20BF9">
        <w:rPr>
          <w:sz w:val="28"/>
          <w:szCs w:val="24"/>
        </w:rPr>
        <w:t>о</w:t>
      </w:r>
      <w:r w:rsidRPr="00B20BF9">
        <w:rPr>
          <w:rFonts w:hint="eastAsia"/>
          <w:sz w:val="28"/>
          <w:szCs w:val="24"/>
        </w:rPr>
        <w:t xml:space="preserve"> автомототранспорт</w:t>
      </w:r>
      <w:r w:rsidRPr="00B20BF9">
        <w:rPr>
          <w:sz w:val="28"/>
          <w:szCs w:val="24"/>
        </w:rPr>
        <w:t>ных средств</w:t>
      </w:r>
      <w:r w:rsidRPr="00B20BF9">
        <w:rPr>
          <w:rFonts w:hint="eastAsia"/>
          <w:sz w:val="28"/>
          <w:szCs w:val="24"/>
        </w:rPr>
        <w:t xml:space="preserve"> </w:t>
      </w:r>
      <w:r w:rsidRPr="00B20BF9">
        <w:rPr>
          <w:sz w:val="28"/>
          <w:szCs w:val="24"/>
        </w:rPr>
        <w:t xml:space="preserve">на 01.01.2014г. (в Ленинградской области данный показатель составляет 654 119 единиц), </w:t>
      </w:r>
      <w:r w:rsidRPr="00B20BF9">
        <w:rPr>
          <w:rFonts w:hint="eastAsia"/>
          <w:sz w:val="28"/>
          <w:szCs w:val="24"/>
        </w:rPr>
        <w:t>протяженност</w:t>
      </w:r>
      <w:r w:rsidRPr="00B20BF9">
        <w:rPr>
          <w:sz w:val="28"/>
          <w:szCs w:val="24"/>
        </w:rPr>
        <w:t>ь</w:t>
      </w:r>
      <w:r w:rsidRPr="00B20BF9">
        <w:rPr>
          <w:rFonts w:hint="eastAsia"/>
          <w:sz w:val="28"/>
          <w:szCs w:val="24"/>
        </w:rPr>
        <w:t xml:space="preserve"> </w:t>
      </w:r>
      <w:r w:rsidRPr="00B20BF9">
        <w:rPr>
          <w:sz w:val="28"/>
          <w:szCs w:val="24"/>
        </w:rPr>
        <w:t>авто</w:t>
      </w:r>
      <w:r w:rsidRPr="00B20BF9">
        <w:rPr>
          <w:rFonts w:hint="eastAsia"/>
          <w:sz w:val="28"/>
          <w:szCs w:val="24"/>
        </w:rPr>
        <w:t>дорог</w:t>
      </w:r>
      <w:r w:rsidRPr="00B20BF9">
        <w:rPr>
          <w:sz w:val="28"/>
          <w:szCs w:val="24"/>
        </w:rPr>
        <w:t xml:space="preserve"> на 01.01.2014г. (</w:t>
      </w:r>
      <w:r w:rsidRPr="00B20BF9">
        <w:rPr>
          <w:rFonts w:hint="eastAsia"/>
          <w:sz w:val="28"/>
          <w:szCs w:val="24"/>
        </w:rPr>
        <w:t xml:space="preserve">в </w:t>
      </w:r>
      <w:r w:rsidRPr="00B20BF9">
        <w:rPr>
          <w:sz w:val="28"/>
          <w:szCs w:val="24"/>
        </w:rPr>
        <w:t>Ленинградской области данный показатель составляет 25 349,8 км), а также</w:t>
      </w:r>
      <w:r w:rsidRPr="00B20BF9">
        <w:rPr>
          <w:rFonts w:hint="eastAsia"/>
          <w:sz w:val="28"/>
          <w:szCs w:val="24"/>
        </w:rPr>
        <w:t xml:space="preserve"> среднегодовую</w:t>
      </w:r>
      <w:r w:rsidRPr="00B20BF9">
        <w:rPr>
          <w:sz w:val="28"/>
          <w:szCs w:val="24"/>
        </w:rPr>
        <w:t xml:space="preserve"> </w:t>
      </w:r>
      <w:r w:rsidRPr="00B20BF9">
        <w:rPr>
          <w:rFonts w:hint="eastAsia"/>
          <w:sz w:val="28"/>
          <w:szCs w:val="24"/>
        </w:rPr>
        <w:t xml:space="preserve">розничную </w:t>
      </w:r>
      <w:r w:rsidRPr="00B20BF9">
        <w:rPr>
          <w:rFonts w:hint="eastAsia"/>
          <w:sz w:val="28"/>
          <w:szCs w:val="24"/>
        </w:rPr>
        <w:lastRenderedPageBreak/>
        <w:t>продажу автомобильного бензина</w:t>
      </w:r>
      <w:r w:rsidRPr="00B20BF9">
        <w:rPr>
          <w:sz w:val="28"/>
          <w:szCs w:val="24"/>
        </w:rPr>
        <w:t xml:space="preserve"> (</w:t>
      </w:r>
      <w:r w:rsidRPr="00B20BF9">
        <w:rPr>
          <w:rFonts w:hint="eastAsia"/>
          <w:sz w:val="28"/>
          <w:szCs w:val="24"/>
        </w:rPr>
        <w:t xml:space="preserve">в </w:t>
      </w:r>
      <w:r w:rsidRPr="00B20BF9">
        <w:rPr>
          <w:sz w:val="28"/>
          <w:szCs w:val="24"/>
        </w:rPr>
        <w:t>Ленинградской области данный показатель составляет 20 181,8 млн.</w:t>
      </w:r>
      <w:r w:rsidR="00EC58F6">
        <w:rPr>
          <w:sz w:val="28"/>
          <w:szCs w:val="24"/>
        </w:rPr>
        <w:t> </w:t>
      </w:r>
      <w:r w:rsidRPr="00B20BF9">
        <w:rPr>
          <w:sz w:val="28"/>
          <w:szCs w:val="24"/>
        </w:rPr>
        <w:t>руб., что на 13,6% выше аналогичного показателя на 01.01.2013г.).</w:t>
      </w:r>
    </w:p>
    <w:p w:rsidR="0074534C" w:rsidRPr="00B20BF9" w:rsidRDefault="0074534C" w:rsidP="0074534C">
      <w:pPr>
        <w:widowControl/>
        <w:ind w:firstLine="709"/>
        <w:jc w:val="both"/>
        <w:rPr>
          <w:sz w:val="28"/>
          <w:szCs w:val="24"/>
        </w:rPr>
      </w:pPr>
      <w:r w:rsidRPr="00B20BF9">
        <w:rPr>
          <w:sz w:val="28"/>
          <w:szCs w:val="24"/>
        </w:rPr>
        <w:t>На 2015 год норматив для Ленинградской области рассчитан в размере 1,4181, что соответствует уровню 2014 года.</w:t>
      </w:r>
    </w:p>
    <w:p w:rsidR="0074534C" w:rsidRPr="00B20BF9" w:rsidRDefault="0074534C" w:rsidP="0074534C">
      <w:pPr>
        <w:autoSpaceDE w:val="0"/>
        <w:autoSpaceDN w:val="0"/>
        <w:adjustRightInd w:val="0"/>
        <w:ind w:firstLine="709"/>
        <w:jc w:val="both"/>
        <w:rPr>
          <w:sz w:val="28"/>
          <w:szCs w:val="28"/>
        </w:rPr>
      </w:pPr>
      <w:r w:rsidRPr="00B20BF9">
        <w:rPr>
          <w:sz w:val="28"/>
          <w:szCs w:val="24"/>
        </w:rPr>
        <w:t xml:space="preserve">При расчете акцизов на нефтепродукты, зачисляемых в областной бюджет, учитывалось, что в соответствии с </w:t>
      </w:r>
      <w:r w:rsidRPr="00B20BF9">
        <w:rPr>
          <w:sz w:val="28"/>
          <w:szCs w:val="28"/>
        </w:rPr>
        <w:t xml:space="preserve">Федеральным законом </w:t>
      </w:r>
      <w:r w:rsidRPr="00B20BF9">
        <w:rPr>
          <w:rFonts w:eastAsia="Batang"/>
          <w:sz w:val="28"/>
          <w:szCs w:val="28"/>
          <w:lang w:eastAsia="ko-KR"/>
        </w:rPr>
        <w:t>от 03.12.2012г. N 244-ФЗ "О внесении изменений в Бюджетный кодекс Российской Федерации и отдельные законодательные акты Российской Федерации" с 1 января 2014 года</w:t>
      </w:r>
      <w:r w:rsidRPr="00B20BF9">
        <w:rPr>
          <w:sz w:val="28"/>
          <w:szCs w:val="28"/>
        </w:rPr>
        <w:t xml:space="preserve"> 10 процентов налоговых доходов консолидированного бюджета Ленинградской области от указанного налога передано местным бюджетам</w:t>
      </w:r>
      <w:r>
        <w:rPr>
          <w:sz w:val="28"/>
          <w:szCs w:val="28"/>
        </w:rPr>
        <w:t xml:space="preserve"> или  483,5 млн. руб.</w:t>
      </w:r>
    </w:p>
    <w:p w:rsidR="0074534C" w:rsidRPr="00B20BF9" w:rsidRDefault="0074534C" w:rsidP="0074534C">
      <w:pPr>
        <w:widowControl/>
        <w:ind w:firstLine="709"/>
        <w:jc w:val="both"/>
        <w:rPr>
          <w:sz w:val="16"/>
          <w:szCs w:val="16"/>
          <w:highlight w:val="yellow"/>
        </w:rPr>
      </w:pPr>
    </w:p>
    <w:p w:rsidR="0074534C" w:rsidRPr="00B20BF9" w:rsidRDefault="0074534C" w:rsidP="0074534C">
      <w:pPr>
        <w:widowControl/>
        <w:ind w:firstLine="709"/>
        <w:jc w:val="both"/>
        <w:rPr>
          <w:sz w:val="16"/>
          <w:szCs w:val="16"/>
          <w:highlight w:val="yellow"/>
        </w:rPr>
      </w:pPr>
    </w:p>
    <w:p w:rsidR="0074534C" w:rsidRPr="00B20BF9" w:rsidRDefault="0074534C" w:rsidP="0074534C">
      <w:pPr>
        <w:widowControl/>
        <w:autoSpaceDE w:val="0"/>
        <w:autoSpaceDN w:val="0"/>
        <w:adjustRightInd w:val="0"/>
        <w:ind w:firstLine="709"/>
        <w:jc w:val="both"/>
        <w:rPr>
          <w:bCs/>
          <w:sz w:val="28"/>
        </w:rPr>
      </w:pPr>
      <w:r w:rsidRPr="00B20BF9">
        <w:rPr>
          <w:bCs/>
          <w:sz w:val="28"/>
        </w:rPr>
        <w:t>В целом прогнозируемая сумма поступлений акцизов на нефтепродукты составит:</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2015 год </w:t>
      </w:r>
      <w:r w:rsidRPr="00B20BF9">
        <w:rPr>
          <w:rFonts w:ascii="Arial" w:hAnsi="Arial"/>
          <w:b/>
          <w:sz w:val="16"/>
        </w:rPr>
        <w:t>––</w:t>
      </w:r>
      <w:r w:rsidRPr="00B20BF9">
        <w:rPr>
          <w:bCs/>
          <w:sz w:val="28"/>
        </w:rPr>
        <w:t xml:space="preserve"> 4</w:t>
      </w:r>
      <w:r w:rsidRPr="00B20BF9">
        <w:rPr>
          <w:bCs/>
          <w:sz w:val="28"/>
          <w:lang w:val="en-US"/>
        </w:rPr>
        <w:t> </w:t>
      </w:r>
      <w:r w:rsidRPr="00B20BF9">
        <w:rPr>
          <w:bCs/>
          <w:sz w:val="28"/>
        </w:rPr>
        <w:t>835,1 млн. руб., в том числе доля доходов местных бюджетов – 483,5 млн. руб.;</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2016 год </w:t>
      </w:r>
      <w:r w:rsidRPr="00B20BF9">
        <w:rPr>
          <w:rFonts w:ascii="Arial" w:hAnsi="Arial"/>
          <w:b/>
          <w:sz w:val="16"/>
        </w:rPr>
        <w:t>––</w:t>
      </w:r>
      <w:r w:rsidRPr="00B20BF9">
        <w:rPr>
          <w:bCs/>
          <w:sz w:val="28"/>
        </w:rPr>
        <w:t xml:space="preserve"> 5 643,6 млн. руб., в том числе доля доходов местных бюджетов – 564,4 млн. руб.;</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2017 год </w:t>
      </w:r>
      <w:r w:rsidRPr="00B20BF9">
        <w:rPr>
          <w:rFonts w:ascii="Arial" w:hAnsi="Arial"/>
          <w:b/>
          <w:sz w:val="16"/>
        </w:rPr>
        <w:t>––</w:t>
      </w:r>
      <w:r w:rsidRPr="00B20BF9">
        <w:rPr>
          <w:bCs/>
          <w:sz w:val="28"/>
        </w:rPr>
        <w:t xml:space="preserve"> 5 984,1 млн.</w:t>
      </w:r>
      <w:r w:rsidR="00EC58F6">
        <w:rPr>
          <w:bCs/>
          <w:sz w:val="28"/>
        </w:rPr>
        <w:t> </w:t>
      </w:r>
      <w:r w:rsidRPr="00B20BF9">
        <w:rPr>
          <w:bCs/>
          <w:sz w:val="28"/>
        </w:rPr>
        <w:t xml:space="preserve">руб., в том числе доля доходов местных бюджетов – 598,4 млн. руб. </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При расчете </w:t>
      </w:r>
      <w:r w:rsidRPr="00B20BF9">
        <w:rPr>
          <w:b/>
          <w:bCs/>
          <w:sz w:val="28"/>
          <w:szCs w:val="24"/>
        </w:rPr>
        <w:t>акцизов на алкогольную продукцию</w:t>
      </w:r>
      <w:r w:rsidRPr="00B20BF9">
        <w:rPr>
          <w:sz w:val="28"/>
          <w:szCs w:val="24"/>
        </w:rPr>
        <w:t xml:space="preserve"> учитывалась оценка поступлений за 2014 год в объеме 1 227,3 млн.</w:t>
      </w:r>
      <w:r w:rsidR="00EC58F6">
        <w:rPr>
          <w:sz w:val="28"/>
          <w:szCs w:val="24"/>
        </w:rPr>
        <w:t> </w:t>
      </w:r>
      <w:r w:rsidRPr="00B20BF9">
        <w:rPr>
          <w:sz w:val="28"/>
          <w:szCs w:val="24"/>
        </w:rPr>
        <w:t>руб., а также проводимая на федеральном уровне налоговая политика в части индексации ставок акцизов по соответствующим подакцизным товарам на 2015-2017 годы (смотри выше).</w:t>
      </w:r>
    </w:p>
    <w:p w:rsidR="0074534C" w:rsidRPr="00B20BF9" w:rsidRDefault="0074534C" w:rsidP="0074534C">
      <w:pPr>
        <w:widowControl/>
        <w:autoSpaceDE w:val="0"/>
        <w:autoSpaceDN w:val="0"/>
        <w:adjustRightInd w:val="0"/>
        <w:ind w:firstLine="709"/>
        <w:jc w:val="both"/>
        <w:rPr>
          <w:bCs/>
          <w:sz w:val="28"/>
        </w:rPr>
      </w:pPr>
      <w:r w:rsidRPr="00B20BF9">
        <w:rPr>
          <w:bCs/>
          <w:sz w:val="28"/>
        </w:rPr>
        <w:t>При прогнозировании поступлений по данному доходному источнику учитывалось также:</w:t>
      </w:r>
    </w:p>
    <w:p w:rsidR="0074534C" w:rsidRPr="00B20BF9" w:rsidRDefault="0074534C" w:rsidP="0074534C">
      <w:pPr>
        <w:widowControl/>
        <w:autoSpaceDE w:val="0"/>
        <w:autoSpaceDN w:val="0"/>
        <w:adjustRightInd w:val="0"/>
        <w:ind w:firstLine="709"/>
        <w:jc w:val="both"/>
        <w:rPr>
          <w:bCs/>
          <w:sz w:val="28"/>
        </w:rPr>
      </w:pPr>
      <w:r w:rsidRPr="00B20BF9">
        <w:rPr>
          <w:bCs/>
          <w:sz w:val="28"/>
        </w:rPr>
        <w:t>- сохранение установленного с 2012 года порядка распределения акцизов на алкогольную продукцию с объемной долей этилового спирта свыше 9 процентов, в т.</w:t>
      </w:r>
      <w:r w:rsidR="00EC58F6">
        <w:rPr>
          <w:bCs/>
          <w:sz w:val="28"/>
        </w:rPr>
        <w:t> </w:t>
      </w:r>
      <w:r w:rsidRPr="00B20BF9">
        <w:rPr>
          <w:bCs/>
          <w:sz w:val="28"/>
        </w:rPr>
        <w:t>ч. напитков, изготавливаемых на основе пива, произведенных с добавлением спирта этилового (за исключением пива, вин натуральных, в т.</w:t>
      </w:r>
      <w:r w:rsidR="00EC58F6">
        <w:rPr>
          <w:bCs/>
          <w:sz w:val="28"/>
        </w:rPr>
        <w:t> </w:t>
      </w:r>
      <w:r w:rsidRPr="00B20BF9">
        <w:rPr>
          <w:bCs/>
          <w:sz w:val="28"/>
        </w:rPr>
        <w:t xml:space="preserve">ч. шампанских, игристых, газированных, шипучих, натуральных напитков с объемной долей этилового спирта не более 6% объема готовой продукции), при котором 40% доходов от уплаты акцизов зачисляется в бюджет Ленинградской области, а 60% в доход федерального бюджета. </w:t>
      </w:r>
    </w:p>
    <w:p w:rsidR="0074534C" w:rsidRPr="00B20BF9" w:rsidRDefault="0074534C" w:rsidP="0074534C">
      <w:pPr>
        <w:widowControl/>
        <w:autoSpaceDE w:val="0"/>
        <w:autoSpaceDN w:val="0"/>
        <w:adjustRightInd w:val="0"/>
        <w:ind w:firstLine="709"/>
        <w:jc w:val="both"/>
        <w:rPr>
          <w:bCs/>
          <w:sz w:val="28"/>
        </w:rPr>
      </w:pPr>
      <w:r w:rsidRPr="00B20BF9">
        <w:rPr>
          <w:bCs/>
          <w:sz w:val="28"/>
        </w:rPr>
        <w:t>- сохранение действующих в 2013 году нормативов распределения по остальным видам акцизов на алкогольную продукцию между разными уровнями бюджетной системы Российской Федерации, в том числе:</w:t>
      </w:r>
    </w:p>
    <w:p w:rsidR="0074534C" w:rsidRPr="00B20BF9" w:rsidRDefault="0074534C" w:rsidP="0074534C">
      <w:pPr>
        <w:widowControl/>
        <w:ind w:firstLine="709"/>
        <w:jc w:val="both"/>
        <w:rPr>
          <w:sz w:val="28"/>
          <w:szCs w:val="24"/>
        </w:rPr>
      </w:pPr>
      <w:r w:rsidRPr="00B20BF9">
        <w:rPr>
          <w:sz w:val="28"/>
          <w:szCs w:val="24"/>
        </w:rPr>
        <w:t>по этиловому спирту из пищевого сырья и спиртосодержащей продукции:</w:t>
      </w:r>
    </w:p>
    <w:p w:rsidR="0074534C" w:rsidRPr="00B20BF9" w:rsidRDefault="0074534C" w:rsidP="0074534C">
      <w:pPr>
        <w:widowControl/>
        <w:ind w:firstLine="709"/>
        <w:jc w:val="both"/>
        <w:rPr>
          <w:sz w:val="28"/>
          <w:szCs w:val="24"/>
        </w:rPr>
      </w:pPr>
      <w:r w:rsidRPr="00B20BF9">
        <w:rPr>
          <w:sz w:val="28"/>
          <w:szCs w:val="24"/>
        </w:rPr>
        <w:t>50% - в федеральный бюджет;</w:t>
      </w:r>
    </w:p>
    <w:p w:rsidR="0074534C" w:rsidRPr="00B20BF9" w:rsidRDefault="0074534C" w:rsidP="0074534C">
      <w:pPr>
        <w:widowControl/>
        <w:ind w:firstLine="709"/>
        <w:jc w:val="both"/>
        <w:rPr>
          <w:sz w:val="28"/>
          <w:szCs w:val="24"/>
        </w:rPr>
      </w:pPr>
      <w:r w:rsidRPr="00B20BF9">
        <w:rPr>
          <w:sz w:val="28"/>
          <w:szCs w:val="24"/>
        </w:rPr>
        <w:t>50% - в бюджет Ленинградской области;</w:t>
      </w:r>
    </w:p>
    <w:p w:rsidR="0074534C" w:rsidRPr="00B20BF9" w:rsidRDefault="0074534C" w:rsidP="0074534C">
      <w:pPr>
        <w:widowControl/>
        <w:ind w:firstLine="709"/>
        <w:jc w:val="both"/>
        <w:rPr>
          <w:sz w:val="28"/>
          <w:szCs w:val="24"/>
        </w:rPr>
      </w:pPr>
      <w:r w:rsidRPr="00B20BF9">
        <w:rPr>
          <w:sz w:val="28"/>
          <w:szCs w:val="24"/>
        </w:rPr>
        <w:t>по всем другим алкогольным напиткам и пиву - 100% в бюджет Ленинградской области.</w:t>
      </w:r>
    </w:p>
    <w:p w:rsidR="0074534C" w:rsidRPr="00B20BF9" w:rsidRDefault="0074534C" w:rsidP="0074534C">
      <w:pPr>
        <w:widowControl/>
        <w:autoSpaceDE w:val="0"/>
        <w:autoSpaceDN w:val="0"/>
        <w:adjustRightInd w:val="0"/>
        <w:ind w:firstLine="709"/>
        <w:jc w:val="both"/>
        <w:rPr>
          <w:bCs/>
          <w:sz w:val="16"/>
          <w:szCs w:val="16"/>
          <w:highlight w:val="yellow"/>
        </w:rPr>
      </w:pPr>
    </w:p>
    <w:p w:rsidR="0074534C" w:rsidRPr="00B20BF9" w:rsidRDefault="0074534C" w:rsidP="0074534C">
      <w:pPr>
        <w:widowControl/>
        <w:autoSpaceDE w:val="0"/>
        <w:autoSpaceDN w:val="0"/>
        <w:adjustRightInd w:val="0"/>
        <w:ind w:firstLine="709"/>
        <w:jc w:val="both"/>
        <w:rPr>
          <w:bCs/>
          <w:sz w:val="28"/>
        </w:rPr>
      </w:pPr>
      <w:r w:rsidRPr="00B20BF9">
        <w:rPr>
          <w:bCs/>
          <w:sz w:val="28"/>
        </w:rPr>
        <w:lastRenderedPageBreak/>
        <w:t>Общая прогнозируемая сумма акцизов на алкогольную продукцию, зачисляемая в областной бюджет, составит:</w:t>
      </w:r>
    </w:p>
    <w:p w:rsidR="0074534C" w:rsidRPr="00B20BF9" w:rsidRDefault="0074534C" w:rsidP="0074534C">
      <w:pPr>
        <w:widowControl/>
        <w:autoSpaceDE w:val="0"/>
        <w:autoSpaceDN w:val="0"/>
        <w:adjustRightInd w:val="0"/>
        <w:ind w:firstLine="709"/>
        <w:jc w:val="both"/>
        <w:rPr>
          <w:bCs/>
          <w:sz w:val="28"/>
        </w:rPr>
      </w:pPr>
      <w:r w:rsidRPr="00B20BF9">
        <w:rPr>
          <w:bCs/>
          <w:sz w:val="28"/>
        </w:rPr>
        <w:t>на 2015 год – 1 422,7 млн. руб.;</w:t>
      </w:r>
    </w:p>
    <w:p w:rsidR="0074534C" w:rsidRPr="00B20BF9" w:rsidRDefault="0074534C" w:rsidP="0074534C">
      <w:pPr>
        <w:widowControl/>
        <w:autoSpaceDE w:val="0"/>
        <w:autoSpaceDN w:val="0"/>
        <w:adjustRightInd w:val="0"/>
        <w:ind w:firstLine="709"/>
        <w:jc w:val="both"/>
        <w:rPr>
          <w:bCs/>
          <w:sz w:val="28"/>
        </w:rPr>
      </w:pPr>
      <w:r w:rsidRPr="00B20BF9">
        <w:rPr>
          <w:bCs/>
          <w:sz w:val="28"/>
        </w:rPr>
        <w:t>на 2016 год – 1 572,1 млн. руб.;</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2017 год – 1 650,7 млн. руб. </w:t>
      </w:r>
    </w:p>
    <w:p w:rsidR="0074534C" w:rsidRPr="00B20BF9" w:rsidRDefault="0074534C" w:rsidP="0074534C">
      <w:pPr>
        <w:widowControl/>
        <w:ind w:firstLine="709"/>
        <w:jc w:val="both"/>
        <w:rPr>
          <w:bCs/>
          <w:iCs/>
          <w:sz w:val="28"/>
          <w:szCs w:val="24"/>
        </w:rPr>
      </w:pPr>
    </w:p>
    <w:p w:rsidR="0074534C" w:rsidRPr="00B20BF9" w:rsidRDefault="0074534C" w:rsidP="0074534C">
      <w:pPr>
        <w:widowControl/>
        <w:ind w:firstLine="709"/>
        <w:jc w:val="both"/>
        <w:rPr>
          <w:sz w:val="28"/>
          <w:szCs w:val="24"/>
        </w:rPr>
      </w:pPr>
      <w:r w:rsidRPr="00B20BF9">
        <w:rPr>
          <w:sz w:val="28"/>
          <w:szCs w:val="24"/>
        </w:rPr>
        <w:t xml:space="preserve">4. Расчет планируемых поступлений </w:t>
      </w:r>
      <w:r w:rsidRPr="00B20BF9">
        <w:rPr>
          <w:b/>
          <w:sz w:val="28"/>
          <w:szCs w:val="24"/>
        </w:rPr>
        <w:t>единого налога на вмененный доход для отдельных видов деятельности</w:t>
      </w:r>
      <w:r w:rsidRPr="00B20BF9">
        <w:rPr>
          <w:sz w:val="28"/>
          <w:szCs w:val="24"/>
        </w:rPr>
        <w:t xml:space="preserve"> на 2015-2017 годы произведен исходя из ожидаемого поступления налога в 2014 году в объеме 704,0 млн.</w:t>
      </w:r>
      <w:r w:rsidR="00EC58F6">
        <w:rPr>
          <w:sz w:val="28"/>
          <w:szCs w:val="24"/>
        </w:rPr>
        <w:t> </w:t>
      </w:r>
      <w:r w:rsidRPr="00B20BF9">
        <w:rPr>
          <w:sz w:val="28"/>
          <w:szCs w:val="24"/>
        </w:rPr>
        <w:t xml:space="preserve">руб. При расчете ожидаемого поступления учитывались суммы налога, фактически поступившие в бюджеты муниципальных районов и городского округа за 6 месяцев 2014 года с применением среднеобластного показателя удельного веса поступлений </w:t>
      </w:r>
      <w:r w:rsidRPr="00B20BF9">
        <w:rPr>
          <w:sz w:val="28"/>
          <w:szCs w:val="24"/>
          <w:lang w:val="en-US"/>
        </w:rPr>
        <w:t>I</w:t>
      </w:r>
      <w:r w:rsidRPr="00B20BF9">
        <w:rPr>
          <w:sz w:val="28"/>
          <w:szCs w:val="24"/>
        </w:rPr>
        <w:t xml:space="preserve"> полугодия в годовых поступлениях в размере 50%.</w:t>
      </w:r>
    </w:p>
    <w:p w:rsidR="0074534C" w:rsidRPr="00B20BF9" w:rsidRDefault="0074534C" w:rsidP="0074534C">
      <w:pPr>
        <w:widowControl/>
        <w:ind w:firstLine="709"/>
        <w:jc w:val="both"/>
        <w:rPr>
          <w:sz w:val="28"/>
          <w:szCs w:val="24"/>
        </w:rPr>
      </w:pPr>
      <w:r w:rsidRPr="00B20BF9">
        <w:rPr>
          <w:sz w:val="28"/>
          <w:szCs w:val="24"/>
        </w:rPr>
        <w:t xml:space="preserve">Учитывая проводимую Российской Федерацией налоговую политику по постепенной отмене единого налога на вмененный доход, индексация по данному доходному источнику на 2015-2017 годы не проводилась. </w:t>
      </w:r>
    </w:p>
    <w:p w:rsidR="0074534C" w:rsidRPr="00B20BF9" w:rsidRDefault="0074534C" w:rsidP="0074534C">
      <w:pPr>
        <w:widowControl/>
        <w:ind w:firstLine="709"/>
        <w:jc w:val="both"/>
        <w:rPr>
          <w:sz w:val="28"/>
          <w:szCs w:val="24"/>
        </w:rPr>
      </w:pPr>
      <w:r w:rsidRPr="00B20BF9">
        <w:rPr>
          <w:sz w:val="28"/>
          <w:szCs w:val="24"/>
        </w:rPr>
        <w:t>Аналогичную позицию занимает Управление Федеральной налоговой службы по Ленинградской области как главный администратор рассматриваемого доходного источника.</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Таким образом, прогнозируемая сумма поступлений единого налога на вмененный доход составляет:</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2015 год </w:t>
      </w:r>
      <w:r w:rsidRPr="00B20BF9">
        <w:rPr>
          <w:rFonts w:ascii="Arial" w:hAnsi="Arial"/>
          <w:b/>
          <w:sz w:val="16"/>
        </w:rPr>
        <w:t>––</w:t>
      </w:r>
      <w:r w:rsidRPr="00B20BF9">
        <w:rPr>
          <w:bCs/>
          <w:sz w:val="28"/>
        </w:rPr>
        <w:t xml:space="preserve"> 704,0 млн.</w:t>
      </w:r>
      <w:r w:rsidR="00EC58F6">
        <w:rPr>
          <w:bCs/>
          <w:sz w:val="28"/>
        </w:rPr>
        <w:t> </w:t>
      </w:r>
      <w:r w:rsidRPr="00B20BF9">
        <w:rPr>
          <w:bCs/>
          <w:sz w:val="28"/>
        </w:rPr>
        <w:t>руб</w:t>
      </w:r>
      <w:r w:rsidR="00EC58F6">
        <w:rPr>
          <w:bCs/>
          <w:sz w:val="28"/>
        </w:rPr>
        <w:t>.</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2016 год </w:t>
      </w:r>
      <w:r w:rsidRPr="00B20BF9">
        <w:rPr>
          <w:rFonts w:ascii="Arial" w:hAnsi="Arial"/>
          <w:b/>
          <w:sz w:val="16"/>
        </w:rPr>
        <w:t>––</w:t>
      </w:r>
      <w:r w:rsidRPr="00B20BF9">
        <w:rPr>
          <w:bCs/>
          <w:sz w:val="28"/>
        </w:rPr>
        <w:t xml:space="preserve"> 704,0 млн.</w:t>
      </w:r>
      <w:r w:rsidR="00EC58F6">
        <w:rPr>
          <w:bCs/>
          <w:sz w:val="28"/>
        </w:rPr>
        <w:t> </w:t>
      </w:r>
      <w:r w:rsidRPr="00B20BF9">
        <w:rPr>
          <w:bCs/>
          <w:sz w:val="28"/>
        </w:rPr>
        <w:t>руб</w:t>
      </w:r>
      <w:r w:rsidR="00EC58F6">
        <w:rPr>
          <w:bCs/>
          <w:sz w:val="28"/>
        </w:rPr>
        <w:t>.</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2017 год </w:t>
      </w:r>
      <w:r w:rsidRPr="00B20BF9">
        <w:rPr>
          <w:rFonts w:ascii="Arial" w:hAnsi="Arial"/>
          <w:b/>
          <w:sz w:val="16"/>
        </w:rPr>
        <w:t>––</w:t>
      </w:r>
      <w:r w:rsidRPr="00B20BF9">
        <w:rPr>
          <w:bCs/>
          <w:sz w:val="28"/>
        </w:rPr>
        <w:t xml:space="preserve"> 704,0 млн.</w:t>
      </w:r>
      <w:r w:rsidR="00EC58F6">
        <w:rPr>
          <w:bCs/>
          <w:sz w:val="28"/>
          <w:lang w:val="en-US"/>
        </w:rPr>
        <w:t> </w:t>
      </w:r>
      <w:r w:rsidRPr="00B20BF9">
        <w:rPr>
          <w:bCs/>
          <w:sz w:val="28"/>
        </w:rPr>
        <w:t xml:space="preserve">руб. </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5. </w:t>
      </w:r>
      <w:r w:rsidRPr="00B20BF9">
        <w:rPr>
          <w:b/>
          <w:sz w:val="28"/>
          <w:szCs w:val="24"/>
        </w:rPr>
        <w:t>Налог, взимаемый в связи с применением упрощенной системы налогообложения</w:t>
      </w:r>
      <w:r w:rsidRPr="00B20BF9">
        <w:rPr>
          <w:sz w:val="28"/>
          <w:szCs w:val="24"/>
        </w:rPr>
        <w:t>, предусмотрен в следующих объемах:</w:t>
      </w:r>
    </w:p>
    <w:p w:rsidR="0074534C" w:rsidRPr="00B20BF9" w:rsidRDefault="0074534C" w:rsidP="0074534C">
      <w:pPr>
        <w:widowControl/>
        <w:ind w:firstLine="709"/>
        <w:jc w:val="both"/>
        <w:rPr>
          <w:sz w:val="28"/>
          <w:szCs w:val="24"/>
        </w:rPr>
      </w:pPr>
      <w:r w:rsidRPr="00B20BF9">
        <w:rPr>
          <w:sz w:val="28"/>
          <w:szCs w:val="24"/>
        </w:rPr>
        <w:t>на 2015 год – 1 631,8 млн. руб.;</w:t>
      </w:r>
    </w:p>
    <w:p w:rsidR="0074534C" w:rsidRPr="00B20BF9" w:rsidRDefault="0074534C" w:rsidP="0074534C">
      <w:pPr>
        <w:widowControl/>
        <w:ind w:firstLine="709"/>
        <w:jc w:val="both"/>
        <w:rPr>
          <w:sz w:val="28"/>
          <w:szCs w:val="24"/>
        </w:rPr>
      </w:pPr>
      <w:r w:rsidRPr="00B20BF9">
        <w:rPr>
          <w:sz w:val="28"/>
          <w:szCs w:val="24"/>
        </w:rPr>
        <w:t>на 2016 год – 1 674,3 млн. руб.;</w:t>
      </w:r>
    </w:p>
    <w:p w:rsidR="0074534C" w:rsidRPr="00B20BF9" w:rsidRDefault="0074534C" w:rsidP="0074534C">
      <w:pPr>
        <w:widowControl/>
        <w:ind w:firstLine="709"/>
        <w:jc w:val="both"/>
        <w:rPr>
          <w:sz w:val="28"/>
          <w:szCs w:val="24"/>
        </w:rPr>
      </w:pPr>
      <w:r w:rsidRPr="00B20BF9">
        <w:rPr>
          <w:sz w:val="28"/>
          <w:szCs w:val="24"/>
        </w:rPr>
        <w:t xml:space="preserve">на 2017 год – 1 712,8 млн. руб. </w:t>
      </w:r>
    </w:p>
    <w:p w:rsidR="0074534C" w:rsidRPr="00B20BF9" w:rsidRDefault="0074534C" w:rsidP="0074534C">
      <w:pPr>
        <w:widowControl/>
        <w:ind w:firstLine="709"/>
        <w:jc w:val="both"/>
        <w:rPr>
          <w:sz w:val="28"/>
          <w:szCs w:val="24"/>
        </w:rPr>
      </w:pPr>
      <w:r w:rsidRPr="00B20BF9">
        <w:rPr>
          <w:sz w:val="28"/>
          <w:szCs w:val="24"/>
        </w:rPr>
        <w:t xml:space="preserve">При прогнозировании налога учтено ожидаемое исполнение за 2014 год с применением индекса роста промышленного производства в следующих размерах: </w:t>
      </w:r>
    </w:p>
    <w:p w:rsidR="0074534C" w:rsidRPr="00B20BF9" w:rsidRDefault="0074534C" w:rsidP="0074534C">
      <w:pPr>
        <w:widowControl/>
        <w:ind w:firstLine="709"/>
        <w:jc w:val="both"/>
        <w:rPr>
          <w:sz w:val="28"/>
          <w:szCs w:val="24"/>
        </w:rPr>
      </w:pPr>
      <w:r w:rsidRPr="00B20BF9">
        <w:rPr>
          <w:sz w:val="28"/>
          <w:szCs w:val="24"/>
        </w:rPr>
        <w:t>на 2015 год – 1,027;</w:t>
      </w:r>
    </w:p>
    <w:p w:rsidR="0074534C" w:rsidRPr="00B20BF9" w:rsidRDefault="0074534C" w:rsidP="0074534C">
      <w:pPr>
        <w:widowControl/>
        <w:ind w:firstLine="709"/>
        <w:jc w:val="both"/>
        <w:rPr>
          <w:sz w:val="28"/>
          <w:szCs w:val="24"/>
        </w:rPr>
      </w:pPr>
      <w:r w:rsidRPr="00B20BF9">
        <w:rPr>
          <w:sz w:val="28"/>
          <w:szCs w:val="24"/>
        </w:rPr>
        <w:t>на 2016 год – 1,026;</w:t>
      </w:r>
    </w:p>
    <w:p w:rsidR="0074534C" w:rsidRPr="00B20BF9" w:rsidRDefault="0074534C" w:rsidP="0074534C">
      <w:pPr>
        <w:widowControl/>
        <w:ind w:firstLine="709"/>
        <w:jc w:val="both"/>
        <w:rPr>
          <w:sz w:val="28"/>
          <w:szCs w:val="24"/>
        </w:rPr>
      </w:pPr>
      <w:r w:rsidRPr="00B20BF9">
        <w:rPr>
          <w:sz w:val="28"/>
          <w:szCs w:val="24"/>
        </w:rPr>
        <w:t>на 2017 год – 1,023.</w:t>
      </w:r>
    </w:p>
    <w:p w:rsidR="0074534C" w:rsidRPr="00B20BF9" w:rsidRDefault="0074534C" w:rsidP="0074534C">
      <w:pPr>
        <w:autoSpaceDE w:val="0"/>
        <w:autoSpaceDN w:val="0"/>
        <w:adjustRightInd w:val="0"/>
        <w:ind w:firstLine="709"/>
        <w:jc w:val="both"/>
        <w:rPr>
          <w:sz w:val="28"/>
          <w:szCs w:val="24"/>
        </w:rPr>
      </w:pPr>
      <w:r w:rsidRPr="00B20BF9">
        <w:rPr>
          <w:sz w:val="28"/>
          <w:szCs w:val="24"/>
        </w:rPr>
        <w:t xml:space="preserve">С 2014 года в целях повышения бюджетной обеспеченности местных бюджетов Ленинградской области областным законом </w:t>
      </w:r>
      <w:r w:rsidRPr="00B20BF9">
        <w:rPr>
          <w:sz w:val="28"/>
          <w:szCs w:val="28"/>
        </w:rPr>
        <w:t xml:space="preserve">Ленинградской области от 07.11.2012 N 81-оз (ред. от 03.10.2013) "Об установлении единых нормативов отчислений в бюджеты муниципальных районов (городских округов) Ленинградской области от налога, взимаемого в связи с применением упрощенной системы налогообложения" налог, взимаемый в связи с применением упрощенной системы налогообложения, в полном объеме передан бюджетам муниципальных районов и городскому округу. </w:t>
      </w:r>
    </w:p>
    <w:p w:rsidR="0074534C" w:rsidRPr="00B20BF9" w:rsidRDefault="0074534C" w:rsidP="0074534C">
      <w:pPr>
        <w:widowControl/>
        <w:ind w:firstLine="709"/>
        <w:jc w:val="both"/>
        <w:rPr>
          <w:sz w:val="28"/>
          <w:szCs w:val="28"/>
        </w:rPr>
      </w:pPr>
    </w:p>
    <w:p w:rsidR="0074534C" w:rsidRPr="00B20BF9" w:rsidRDefault="0074534C" w:rsidP="0074534C">
      <w:pPr>
        <w:widowControl/>
        <w:ind w:firstLine="709"/>
        <w:jc w:val="both"/>
        <w:rPr>
          <w:bCs/>
          <w:sz w:val="28"/>
          <w:szCs w:val="28"/>
        </w:rPr>
      </w:pPr>
      <w:r w:rsidRPr="00B20BF9">
        <w:rPr>
          <w:sz w:val="28"/>
          <w:szCs w:val="28"/>
        </w:rPr>
        <w:lastRenderedPageBreak/>
        <w:t>6.</w:t>
      </w:r>
      <w:r w:rsidRPr="00B20BF9">
        <w:rPr>
          <w:color w:val="008000"/>
          <w:sz w:val="28"/>
          <w:szCs w:val="28"/>
        </w:rPr>
        <w:t xml:space="preserve"> </w:t>
      </w:r>
      <w:r w:rsidRPr="00B20BF9">
        <w:rPr>
          <w:bCs/>
          <w:sz w:val="28"/>
          <w:szCs w:val="28"/>
        </w:rPr>
        <w:t xml:space="preserve">Расчет прогнозируемых поступлений </w:t>
      </w:r>
      <w:r w:rsidRPr="00B20BF9">
        <w:rPr>
          <w:b/>
          <w:bCs/>
          <w:sz w:val="28"/>
          <w:szCs w:val="28"/>
        </w:rPr>
        <w:t>налога на имущество физических лиц</w:t>
      </w:r>
      <w:r w:rsidRPr="00B20BF9">
        <w:rPr>
          <w:bCs/>
          <w:sz w:val="28"/>
          <w:szCs w:val="28"/>
        </w:rPr>
        <w:t xml:space="preserve"> на 2015-2017 годы предоставлен Управлением Федеральной налоговой службы по Ленинградской области, являющимся главным администратором данного доходного источника. </w:t>
      </w:r>
    </w:p>
    <w:p w:rsidR="0074534C" w:rsidRPr="00B20BF9" w:rsidRDefault="0074534C" w:rsidP="0074534C">
      <w:pPr>
        <w:widowControl/>
        <w:autoSpaceDE w:val="0"/>
        <w:autoSpaceDN w:val="0"/>
        <w:adjustRightInd w:val="0"/>
        <w:ind w:firstLine="709"/>
        <w:jc w:val="both"/>
        <w:rPr>
          <w:bCs/>
          <w:sz w:val="28"/>
          <w:szCs w:val="28"/>
        </w:rPr>
      </w:pPr>
      <w:r w:rsidRPr="00B20BF9">
        <w:rPr>
          <w:bCs/>
          <w:sz w:val="28"/>
          <w:szCs w:val="28"/>
        </w:rPr>
        <w:t xml:space="preserve">Кроме того, при планировании поступлений налога на имущество физических лиц учитывались факторы, влияющие на расчетные показатели поступлений данного налога (разовые платежи, погашение недоимки прошлых лет). </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В расчетах учтено зачисление налога на имущество физических лиц в полном объеме в бюджеты городских и сельских поселений, а также городского округа.</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Прогнозируемая сумма поступлений по данному доходному источнику составит:</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на 2015 год –– 263,1 млн.</w:t>
      </w:r>
      <w:r w:rsidR="00EC58F6">
        <w:rPr>
          <w:sz w:val="28"/>
          <w:szCs w:val="28"/>
        </w:rPr>
        <w:t> </w:t>
      </w:r>
      <w:r w:rsidRPr="00B20BF9">
        <w:rPr>
          <w:sz w:val="28"/>
          <w:szCs w:val="28"/>
        </w:rPr>
        <w:t>руб.;</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на 2016 год –– 272,8 млн.</w:t>
      </w:r>
      <w:r w:rsidR="00EC58F6">
        <w:rPr>
          <w:sz w:val="28"/>
          <w:szCs w:val="28"/>
        </w:rPr>
        <w:t> </w:t>
      </w:r>
      <w:r w:rsidRPr="00B20BF9">
        <w:rPr>
          <w:sz w:val="28"/>
          <w:szCs w:val="28"/>
        </w:rPr>
        <w:t>руб.;</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на 2017 год –– 285,1 млн.</w:t>
      </w:r>
      <w:r w:rsidR="00EC58F6">
        <w:rPr>
          <w:sz w:val="28"/>
          <w:szCs w:val="28"/>
        </w:rPr>
        <w:t> </w:t>
      </w:r>
      <w:r w:rsidRPr="00B20BF9">
        <w:rPr>
          <w:sz w:val="28"/>
          <w:szCs w:val="28"/>
        </w:rPr>
        <w:t xml:space="preserve">руб. </w:t>
      </w:r>
    </w:p>
    <w:p w:rsidR="0074534C" w:rsidRPr="00B20BF9" w:rsidRDefault="0074534C" w:rsidP="0074534C">
      <w:pPr>
        <w:widowControl/>
        <w:autoSpaceDE w:val="0"/>
        <w:autoSpaceDN w:val="0"/>
        <w:adjustRightInd w:val="0"/>
        <w:ind w:firstLine="709"/>
        <w:jc w:val="both"/>
        <w:rPr>
          <w:sz w:val="28"/>
          <w:szCs w:val="28"/>
          <w:highlight w:val="green"/>
        </w:rPr>
      </w:pP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 xml:space="preserve">7. Прогнозируемый объем поступлений </w:t>
      </w:r>
      <w:r w:rsidRPr="00B20BF9">
        <w:rPr>
          <w:b/>
          <w:sz w:val="28"/>
          <w:szCs w:val="28"/>
        </w:rPr>
        <w:t>налога на имущество организаций</w:t>
      </w:r>
      <w:r w:rsidRPr="00B20BF9">
        <w:rPr>
          <w:sz w:val="28"/>
          <w:szCs w:val="28"/>
        </w:rPr>
        <w:t xml:space="preserve"> рассчитан в соответствии с главой 30 Налогового кодекса Российской Федерации.</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Темпы роста налога рассчитаны исходя из прогноза социально-экономического развития Ленинградской области с применением индексов изменения величины амортизационных отчислений, отражающих рост налога на имущество на 2015-2016 годы в размере 1,057; 1,054 и  1,05 соответственно.</w:t>
      </w:r>
    </w:p>
    <w:p w:rsidR="0074534C" w:rsidRPr="00B20BF9" w:rsidRDefault="0074534C" w:rsidP="0074534C">
      <w:pPr>
        <w:widowControl/>
        <w:autoSpaceDE w:val="0"/>
        <w:autoSpaceDN w:val="0"/>
        <w:adjustRightInd w:val="0"/>
        <w:ind w:firstLine="709"/>
        <w:jc w:val="both"/>
        <w:rPr>
          <w:sz w:val="28"/>
          <w:szCs w:val="24"/>
        </w:rPr>
      </w:pPr>
      <w:r w:rsidRPr="00B20BF9">
        <w:rPr>
          <w:sz w:val="28"/>
          <w:szCs w:val="24"/>
        </w:rPr>
        <w:t xml:space="preserve">В расчете учтены изменения налоговой ставки по налогу на имущество организаций в 2015-2017 годах в отношении железнодорожных путей общего пользования, магистральных трубопроводов, линий электропередачи, а также сооружений, являющихся их неотъемлемой технологической частью в соответствии с пунктом 3 статьи 381 Налогового кодекса Российской Федерации, увеличение налогооблагаемой базы по налогу за счет введения новых основных фондов, расширение перечня льготируемого имущества. </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В расчетах учтено зачисление всей суммы налога на имущество организаций в доход областного бюджета в следующих объемах:</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на 2015 год – 12 640,5 млн. руб.;</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на 2016 год – 13 334,6 млн. руб.;</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 xml:space="preserve">на 2017 год – 14 772,5 млн. руб. </w:t>
      </w:r>
    </w:p>
    <w:p w:rsidR="0074534C" w:rsidRPr="00B20BF9" w:rsidRDefault="0074534C" w:rsidP="0074534C">
      <w:pPr>
        <w:widowControl/>
        <w:autoSpaceDE w:val="0"/>
        <w:autoSpaceDN w:val="0"/>
        <w:adjustRightInd w:val="0"/>
        <w:ind w:firstLine="709"/>
        <w:jc w:val="both"/>
        <w:rPr>
          <w:sz w:val="28"/>
          <w:szCs w:val="28"/>
        </w:rPr>
      </w:pPr>
    </w:p>
    <w:p w:rsidR="0074534C" w:rsidRPr="00B20BF9" w:rsidRDefault="0074534C" w:rsidP="0074534C">
      <w:pPr>
        <w:widowControl/>
        <w:ind w:firstLine="709"/>
        <w:jc w:val="both"/>
        <w:rPr>
          <w:sz w:val="28"/>
          <w:szCs w:val="24"/>
        </w:rPr>
      </w:pPr>
      <w:r w:rsidRPr="00B20BF9">
        <w:rPr>
          <w:sz w:val="28"/>
          <w:szCs w:val="24"/>
        </w:rPr>
        <w:t xml:space="preserve">8. </w:t>
      </w:r>
      <w:r w:rsidRPr="00B20BF9">
        <w:rPr>
          <w:b/>
          <w:sz w:val="28"/>
          <w:szCs w:val="24"/>
        </w:rPr>
        <w:t>Транспортный налог</w:t>
      </w:r>
      <w:r w:rsidRPr="00B20BF9">
        <w:rPr>
          <w:sz w:val="28"/>
          <w:szCs w:val="24"/>
        </w:rPr>
        <w:t xml:space="preserve"> рассчитан по действующим ставкам, установленным областным законом от 22.11.2002г. № 51-оз «О транспортном налоге».</w:t>
      </w:r>
    </w:p>
    <w:p w:rsidR="0074534C" w:rsidRPr="00B20BF9" w:rsidRDefault="0074534C" w:rsidP="0074534C">
      <w:pPr>
        <w:widowControl/>
        <w:ind w:firstLine="709"/>
        <w:jc w:val="both"/>
        <w:rPr>
          <w:sz w:val="28"/>
          <w:szCs w:val="24"/>
        </w:rPr>
      </w:pPr>
      <w:r w:rsidRPr="00B20BF9">
        <w:rPr>
          <w:sz w:val="28"/>
          <w:szCs w:val="24"/>
        </w:rPr>
        <w:t>Ожидаемое поступление транспортного налога в консолидированный бюджет Ленинградской области в 2014 году составит 1 985,4 млн.</w:t>
      </w:r>
      <w:r w:rsidR="00EC58F6">
        <w:rPr>
          <w:sz w:val="28"/>
          <w:szCs w:val="24"/>
        </w:rPr>
        <w:t> </w:t>
      </w:r>
      <w:r w:rsidRPr="00B20BF9">
        <w:rPr>
          <w:sz w:val="28"/>
          <w:szCs w:val="24"/>
        </w:rPr>
        <w:t xml:space="preserve">руб. </w:t>
      </w:r>
    </w:p>
    <w:p w:rsidR="0074534C" w:rsidRPr="00B20BF9" w:rsidRDefault="0074534C" w:rsidP="0074534C">
      <w:pPr>
        <w:widowControl/>
        <w:ind w:firstLine="709"/>
        <w:jc w:val="both"/>
        <w:rPr>
          <w:bCs/>
          <w:sz w:val="28"/>
          <w:szCs w:val="28"/>
        </w:rPr>
      </w:pPr>
      <w:r w:rsidRPr="00B20BF9">
        <w:rPr>
          <w:sz w:val="28"/>
          <w:szCs w:val="24"/>
        </w:rPr>
        <w:t xml:space="preserve">Расчет транспортного налога с организаций произведен на основании поступления данного налога за 6 месяцев 2014 </w:t>
      </w:r>
      <w:r w:rsidRPr="00B20BF9">
        <w:rPr>
          <w:sz w:val="28"/>
          <w:szCs w:val="28"/>
        </w:rPr>
        <w:t xml:space="preserve">года с учетом сроков его уплаты и </w:t>
      </w:r>
      <w:r w:rsidRPr="00B20BF9">
        <w:rPr>
          <w:bCs/>
          <w:sz w:val="28"/>
          <w:szCs w:val="28"/>
        </w:rPr>
        <w:t xml:space="preserve">сложившейся за три предыдущих года динамики поступлений налога </w:t>
      </w:r>
      <w:r w:rsidRPr="00B20BF9">
        <w:rPr>
          <w:sz w:val="28"/>
          <w:szCs w:val="28"/>
        </w:rPr>
        <w:t>(д</w:t>
      </w:r>
      <w:r w:rsidRPr="00B20BF9">
        <w:rPr>
          <w:bCs/>
          <w:sz w:val="28"/>
          <w:szCs w:val="28"/>
        </w:rPr>
        <w:t xml:space="preserve">оля </w:t>
      </w:r>
      <w:r w:rsidRPr="00B20BF9">
        <w:rPr>
          <w:bCs/>
          <w:sz w:val="28"/>
          <w:szCs w:val="28"/>
          <w:lang w:val="en-US"/>
        </w:rPr>
        <w:t>I</w:t>
      </w:r>
      <w:r w:rsidRPr="00B20BF9">
        <w:rPr>
          <w:bCs/>
          <w:sz w:val="28"/>
          <w:szCs w:val="28"/>
        </w:rPr>
        <w:t xml:space="preserve"> полугодия составляет 53 процента).</w:t>
      </w:r>
    </w:p>
    <w:p w:rsidR="0074534C" w:rsidRPr="00B20BF9" w:rsidRDefault="0074534C" w:rsidP="0074534C">
      <w:pPr>
        <w:widowControl/>
        <w:ind w:firstLine="709"/>
        <w:jc w:val="both"/>
        <w:rPr>
          <w:sz w:val="28"/>
          <w:szCs w:val="28"/>
        </w:rPr>
      </w:pPr>
      <w:r w:rsidRPr="00B20BF9">
        <w:rPr>
          <w:sz w:val="28"/>
          <w:szCs w:val="28"/>
        </w:rPr>
        <w:t xml:space="preserve">Областным законом от 15.11.2010г. № 67-оз «О внесении изменений в статью 2 областного закона «О транспортном налоге» установлено, что уплата физическими </w:t>
      </w:r>
      <w:r w:rsidRPr="00B20BF9">
        <w:rPr>
          <w:sz w:val="28"/>
          <w:szCs w:val="28"/>
        </w:rPr>
        <w:lastRenderedPageBreak/>
        <w:t xml:space="preserve">лицами транспортного налога производится на основании </w:t>
      </w:r>
      <w:hyperlink r:id="rId9" w:history="1">
        <w:r w:rsidRPr="00B20BF9">
          <w:rPr>
            <w:sz w:val="28"/>
            <w:szCs w:val="28"/>
          </w:rPr>
          <w:t>налогового уведомления</w:t>
        </w:r>
      </w:hyperlink>
      <w:r w:rsidRPr="00B20BF9">
        <w:rPr>
          <w:sz w:val="28"/>
          <w:szCs w:val="28"/>
        </w:rPr>
        <w:t xml:space="preserve"> не позднее 1 ноября года, следующего за истекшим налоговым периодом.</w:t>
      </w:r>
    </w:p>
    <w:p w:rsidR="0074534C" w:rsidRPr="00B20BF9" w:rsidRDefault="0074534C" w:rsidP="0074534C">
      <w:pPr>
        <w:widowControl/>
        <w:ind w:firstLine="709"/>
        <w:jc w:val="both"/>
        <w:rPr>
          <w:sz w:val="28"/>
          <w:szCs w:val="24"/>
        </w:rPr>
      </w:pPr>
      <w:r w:rsidRPr="00B20BF9">
        <w:rPr>
          <w:sz w:val="28"/>
          <w:szCs w:val="28"/>
        </w:rPr>
        <w:t xml:space="preserve">В связи с изложенным, расчет транспортного налога с физических лиц на 2015 год произведен исходя из фактических поступлений налога в 2013 году. </w:t>
      </w:r>
      <w:r w:rsidRPr="00B20BF9">
        <w:rPr>
          <w:sz w:val="28"/>
          <w:szCs w:val="24"/>
        </w:rPr>
        <w:t xml:space="preserve">Темп роста транспортного налога в 2015 году запланирован с коэффициентом 1,01, отражающим рост парка автомобилей. </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Прогноз поступлений транспортного налога в консолидированный бюджет Ленинградской области составит:</w:t>
      </w:r>
    </w:p>
    <w:p w:rsidR="0074534C" w:rsidRPr="00B20BF9" w:rsidRDefault="0074534C" w:rsidP="0074534C">
      <w:pPr>
        <w:widowControl/>
        <w:ind w:firstLine="709"/>
        <w:jc w:val="both"/>
        <w:rPr>
          <w:sz w:val="28"/>
          <w:szCs w:val="24"/>
        </w:rPr>
      </w:pPr>
      <w:r w:rsidRPr="00B20BF9">
        <w:rPr>
          <w:sz w:val="28"/>
          <w:szCs w:val="24"/>
        </w:rPr>
        <w:t xml:space="preserve">на 2015 год – 2 005,2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2 025,3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2 045,5 </w:t>
      </w:r>
      <w:r w:rsidR="0060248C">
        <w:rPr>
          <w:sz w:val="28"/>
          <w:szCs w:val="24"/>
        </w:rPr>
        <w:t>млн. руб.</w:t>
      </w:r>
    </w:p>
    <w:p w:rsidR="0074534C" w:rsidRPr="00B20BF9" w:rsidRDefault="0074534C" w:rsidP="0074534C">
      <w:pPr>
        <w:widowControl/>
        <w:autoSpaceDE w:val="0"/>
        <w:autoSpaceDN w:val="0"/>
        <w:adjustRightInd w:val="0"/>
        <w:ind w:firstLine="709"/>
        <w:jc w:val="both"/>
        <w:rPr>
          <w:bCs/>
          <w:sz w:val="28"/>
        </w:rPr>
      </w:pPr>
    </w:p>
    <w:p w:rsidR="0074534C" w:rsidRPr="00B20BF9" w:rsidRDefault="0074534C" w:rsidP="0074534C">
      <w:pPr>
        <w:widowControl/>
        <w:autoSpaceDE w:val="0"/>
        <w:autoSpaceDN w:val="0"/>
        <w:adjustRightInd w:val="0"/>
        <w:ind w:firstLine="709"/>
        <w:jc w:val="both"/>
        <w:rPr>
          <w:bCs/>
          <w:sz w:val="28"/>
        </w:rPr>
      </w:pPr>
      <w:r w:rsidRPr="00B20BF9">
        <w:rPr>
          <w:bCs/>
          <w:sz w:val="28"/>
        </w:rPr>
        <w:t>В расчетах учтено зачисление транспортного налога в областной бюджет по нормативу 50%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на 2014 год – 1 002,6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2015 год – 1 012,7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1 022,8 </w:t>
      </w:r>
      <w:r w:rsidR="0060248C">
        <w:rPr>
          <w:sz w:val="28"/>
          <w:szCs w:val="24"/>
        </w:rPr>
        <w:t>млн. руб.</w:t>
      </w:r>
    </w:p>
    <w:p w:rsidR="0074534C" w:rsidRPr="00B20BF9" w:rsidRDefault="0074534C" w:rsidP="0074534C">
      <w:pPr>
        <w:widowControl/>
        <w:autoSpaceDE w:val="0"/>
        <w:autoSpaceDN w:val="0"/>
        <w:adjustRightInd w:val="0"/>
        <w:ind w:firstLine="709"/>
        <w:jc w:val="both"/>
        <w:rPr>
          <w:bCs/>
          <w:sz w:val="28"/>
        </w:rPr>
      </w:pPr>
    </w:p>
    <w:p w:rsidR="0074534C" w:rsidRPr="00B20BF9" w:rsidRDefault="0074534C" w:rsidP="0074534C">
      <w:pPr>
        <w:widowControl/>
        <w:autoSpaceDE w:val="0"/>
        <w:autoSpaceDN w:val="0"/>
        <w:adjustRightInd w:val="0"/>
        <w:ind w:firstLine="709"/>
        <w:jc w:val="both"/>
        <w:rPr>
          <w:bCs/>
          <w:sz w:val="28"/>
        </w:rPr>
      </w:pPr>
      <w:r w:rsidRPr="00B20BF9">
        <w:rPr>
          <w:bCs/>
          <w:sz w:val="28"/>
        </w:rPr>
        <w:t>Остальные 50% транспортного налога зачисляются в бюджеты городских и сельских поселений и городского округа в соответствии с областным законом от 14.10.2008г. № 102-оз «Об установлении единых нормативов отчислений от транспортного налога».</w:t>
      </w:r>
    </w:p>
    <w:p w:rsidR="0074534C" w:rsidRPr="00B20BF9" w:rsidRDefault="0074534C" w:rsidP="0074534C">
      <w:pPr>
        <w:widowControl/>
        <w:ind w:firstLine="709"/>
        <w:jc w:val="both"/>
        <w:rPr>
          <w:b/>
          <w:sz w:val="28"/>
          <w:szCs w:val="28"/>
        </w:rPr>
      </w:pP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 xml:space="preserve">9. Расчет </w:t>
      </w:r>
      <w:r w:rsidRPr="00B20BF9">
        <w:rPr>
          <w:b/>
          <w:sz w:val="28"/>
          <w:szCs w:val="28"/>
        </w:rPr>
        <w:t>налога на игорный бизнес</w:t>
      </w:r>
      <w:r w:rsidRPr="00B20BF9">
        <w:rPr>
          <w:sz w:val="28"/>
          <w:szCs w:val="28"/>
        </w:rPr>
        <w:t xml:space="preserve"> на 2015-2017 годы осуществлен по ставкам, установленным областным законом от 17.04.2012г. № 23-оз «О внесении  изменений в статью 1 областного закона «О ставках налога на игорный бизнес в Ленинградской области»:</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 за один процессинговый центр – 35 000 рублей;</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 за один пункт приема ставок – 5 000 рублей.</w:t>
      </w:r>
    </w:p>
    <w:p w:rsidR="0074534C" w:rsidRPr="00B20BF9" w:rsidRDefault="0074534C" w:rsidP="0074534C">
      <w:pPr>
        <w:widowControl/>
        <w:autoSpaceDE w:val="0"/>
        <w:autoSpaceDN w:val="0"/>
        <w:adjustRightInd w:val="0"/>
        <w:ind w:firstLine="709"/>
        <w:jc w:val="both"/>
        <w:rPr>
          <w:sz w:val="28"/>
          <w:szCs w:val="28"/>
        </w:rPr>
      </w:pPr>
    </w:p>
    <w:p w:rsidR="0074534C" w:rsidRPr="00B20BF9" w:rsidRDefault="0074534C" w:rsidP="0074534C">
      <w:pPr>
        <w:widowControl/>
        <w:ind w:firstLine="709"/>
        <w:jc w:val="both"/>
        <w:rPr>
          <w:sz w:val="28"/>
          <w:szCs w:val="24"/>
        </w:rPr>
      </w:pPr>
      <w:r w:rsidRPr="00B20BF9">
        <w:rPr>
          <w:bCs/>
          <w:sz w:val="28"/>
          <w:szCs w:val="28"/>
        </w:rPr>
        <w:t>Расчет налога на 2014 год осуществлен</w:t>
      </w:r>
      <w:r w:rsidRPr="00B20BF9">
        <w:rPr>
          <w:bCs/>
          <w:sz w:val="28"/>
          <w:szCs w:val="24"/>
        </w:rPr>
        <w:t xml:space="preserve"> с учетом наличия на территории Ленинградской области 1 процессингового центра и 14 пунктов приема ставок тотализатора или букмекерской конторы по ставкам, установленным областным законом.</w:t>
      </w:r>
    </w:p>
    <w:p w:rsidR="0074534C" w:rsidRPr="00B20BF9" w:rsidRDefault="0074534C" w:rsidP="0074534C">
      <w:pPr>
        <w:widowControl/>
        <w:ind w:firstLine="709"/>
        <w:jc w:val="both"/>
        <w:rPr>
          <w:sz w:val="28"/>
          <w:szCs w:val="24"/>
        </w:rPr>
      </w:pPr>
      <w:r w:rsidRPr="00B20BF9">
        <w:rPr>
          <w:sz w:val="28"/>
          <w:szCs w:val="24"/>
        </w:rPr>
        <w:t>Прогноз поступлений налога на игорный бизнес в консолидированный бюджет Ленинградской области составит:</w:t>
      </w:r>
    </w:p>
    <w:p w:rsidR="0074534C" w:rsidRPr="00B20BF9" w:rsidRDefault="0074534C" w:rsidP="0074534C">
      <w:pPr>
        <w:widowControl/>
        <w:ind w:firstLine="709"/>
        <w:jc w:val="both"/>
        <w:rPr>
          <w:sz w:val="28"/>
          <w:szCs w:val="24"/>
        </w:rPr>
      </w:pPr>
      <w:r w:rsidRPr="00B20BF9">
        <w:rPr>
          <w:sz w:val="28"/>
          <w:szCs w:val="24"/>
        </w:rPr>
        <w:t>на 2015 год –1 260 тыс.</w:t>
      </w:r>
      <w:r w:rsidR="0073646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2016 год – 1 260 тыс.</w:t>
      </w:r>
      <w:r w:rsidR="0073646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2017 год – 1 260 тыс.</w:t>
      </w:r>
      <w:r w:rsidR="0073646C">
        <w:rPr>
          <w:sz w:val="28"/>
          <w:szCs w:val="24"/>
        </w:rPr>
        <w:t> </w:t>
      </w:r>
      <w:r w:rsidRPr="00B20BF9">
        <w:rPr>
          <w:sz w:val="28"/>
          <w:szCs w:val="24"/>
        </w:rPr>
        <w:t>руб.</w:t>
      </w:r>
    </w:p>
    <w:p w:rsidR="0074534C" w:rsidRPr="00B20BF9" w:rsidRDefault="0074534C" w:rsidP="0074534C">
      <w:pPr>
        <w:widowControl/>
        <w:autoSpaceDE w:val="0"/>
        <w:autoSpaceDN w:val="0"/>
        <w:adjustRightInd w:val="0"/>
        <w:ind w:firstLine="709"/>
        <w:jc w:val="both"/>
        <w:rPr>
          <w:bCs/>
          <w:sz w:val="28"/>
        </w:rPr>
      </w:pPr>
      <w:r w:rsidRPr="00B20BF9">
        <w:rPr>
          <w:bCs/>
          <w:sz w:val="28"/>
        </w:rPr>
        <w:t>Зачисление налога на игорный бизнес в областной бюджет производится по нормативу 100 процентов.</w:t>
      </w:r>
    </w:p>
    <w:p w:rsidR="0074534C" w:rsidRPr="00B20BF9" w:rsidRDefault="0074534C" w:rsidP="0074534C">
      <w:pPr>
        <w:widowControl/>
        <w:autoSpaceDE w:val="0"/>
        <w:autoSpaceDN w:val="0"/>
        <w:adjustRightInd w:val="0"/>
        <w:ind w:firstLine="709"/>
        <w:jc w:val="both"/>
        <w:rPr>
          <w:bCs/>
          <w:sz w:val="28"/>
          <w:szCs w:val="28"/>
        </w:rPr>
      </w:pPr>
    </w:p>
    <w:p w:rsidR="0074534C" w:rsidRPr="00B20BF9" w:rsidRDefault="0074534C" w:rsidP="0074534C">
      <w:pPr>
        <w:widowControl/>
        <w:autoSpaceDE w:val="0"/>
        <w:autoSpaceDN w:val="0"/>
        <w:adjustRightInd w:val="0"/>
        <w:ind w:firstLine="709"/>
        <w:jc w:val="both"/>
        <w:outlineLvl w:val="0"/>
        <w:rPr>
          <w:sz w:val="28"/>
          <w:szCs w:val="28"/>
        </w:rPr>
      </w:pPr>
      <w:r w:rsidRPr="00B20BF9">
        <w:rPr>
          <w:sz w:val="28"/>
          <w:szCs w:val="28"/>
        </w:rPr>
        <w:t xml:space="preserve">10. Расчет поступлений </w:t>
      </w:r>
      <w:r w:rsidRPr="00B20BF9">
        <w:rPr>
          <w:b/>
          <w:sz w:val="28"/>
          <w:szCs w:val="28"/>
        </w:rPr>
        <w:t>земельного налога</w:t>
      </w:r>
      <w:r w:rsidRPr="00B20BF9">
        <w:rPr>
          <w:sz w:val="28"/>
          <w:szCs w:val="28"/>
        </w:rPr>
        <w:t xml:space="preserve"> осуществлен Ленинградским областным комитетом по управлению государственным имуществом (далее - </w:t>
      </w:r>
      <w:r w:rsidRPr="00B20BF9">
        <w:rPr>
          <w:sz w:val="28"/>
          <w:szCs w:val="28"/>
        </w:rPr>
        <w:lastRenderedPageBreak/>
        <w:t>Леноблкомимуществом) исходя из фактических поступлений налога за 2013 год и оценки поступлений за 2014 год.</w:t>
      </w:r>
    </w:p>
    <w:p w:rsidR="0074534C" w:rsidRPr="00B20BF9" w:rsidRDefault="0074534C" w:rsidP="0074534C">
      <w:pPr>
        <w:widowControl/>
        <w:autoSpaceDE w:val="0"/>
        <w:autoSpaceDN w:val="0"/>
        <w:adjustRightInd w:val="0"/>
        <w:ind w:firstLine="709"/>
        <w:jc w:val="both"/>
        <w:outlineLvl w:val="0"/>
        <w:rPr>
          <w:iCs/>
          <w:sz w:val="28"/>
          <w:szCs w:val="28"/>
        </w:rPr>
      </w:pPr>
      <w:r w:rsidRPr="00B20BF9">
        <w:rPr>
          <w:sz w:val="28"/>
          <w:szCs w:val="28"/>
        </w:rPr>
        <w:t xml:space="preserve">В расчетах также учтена </w:t>
      </w:r>
      <w:r w:rsidRPr="00B20BF9">
        <w:rPr>
          <w:iCs/>
          <w:sz w:val="28"/>
          <w:szCs w:val="28"/>
        </w:rPr>
        <w:t xml:space="preserve">государственная кадастровая оценки земель садоводческих, огороднических и дачных объединений граждан на территории Ленинградской области, утвержденной </w:t>
      </w:r>
      <w:r w:rsidR="008C432C">
        <w:rPr>
          <w:iCs/>
          <w:sz w:val="28"/>
          <w:szCs w:val="28"/>
        </w:rPr>
        <w:t>П</w:t>
      </w:r>
      <w:r w:rsidR="008C432C" w:rsidRPr="00B20BF9">
        <w:rPr>
          <w:iCs/>
          <w:sz w:val="28"/>
          <w:szCs w:val="28"/>
        </w:rPr>
        <w:t>остановлением</w:t>
      </w:r>
      <w:r w:rsidRPr="00B20BF9">
        <w:rPr>
          <w:iCs/>
          <w:sz w:val="28"/>
          <w:szCs w:val="28"/>
        </w:rPr>
        <w:t>и осуществления переводов земель различных категорий в земли населенных пунктов и земли промышленности, имеющих более высокую кадастровую стоимость.</w:t>
      </w:r>
    </w:p>
    <w:p w:rsidR="0074534C" w:rsidRPr="00B20BF9" w:rsidRDefault="0074534C" w:rsidP="0074534C">
      <w:pPr>
        <w:widowControl/>
        <w:autoSpaceDE w:val="0"/>
        <w:autoSpaceDN w:val="0"/>
        <w:adjustRightInd w:val="0"/>
        <w:ind w:firstLine="709"/>
        <w:jc w:val="both"/>
        <w:rPr>
          <w:bCs/>
          <w:sz w:val="28"/>
        </w:rPr>
      </w:pPr>
      <w:r w:rsidRPr="00B20BF9">
        <w:rPr>
          <w:bCs/>
          <w:sz w:val="28"/>
        </w:rPr>
        <w:t>Прогнозируемая сумма поступлений по данному доходному источнику составит:</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2015 год </w:t>
      </w:r>
      <w:r w:rsidRPr="00B20BF9">
        <w:rPr>
          <w:rFonts w:ascii="Arial" w:hAnsi="Arial"/>
          <w:b/>
          <w:sz w:val="16"/>
        </w:rPr>
        <w:t>––</w:t>
      </w:r>
      <w:r w:rsidRPr="00B20BF9">
        <w:rPr>
          <w:bCs/>
          <w:sz w:val="28"/>
        </w:rPr>
        <w:t xml:space="preserve"> 2 845,0 </w:t>
      </w:r>
      <w:r w:rsidR="0060248C">
        <w:rPr>
          <w:bCs/>
          <w:sz w:val="28"/>
        </w:rPr>
        <w:t>млн. руб.</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2016 год </w:t>
      </w:r>
      <w:r w:rsidRPr="00B20BF9">
        <w:rPr>
          <w:rFonts w:ascii="Arial" w:hAnsi="Arial"/>
          <w:b/>
          <w:sz w:val="16"/>
        </w:rPr>
        <w:t>––</w:t>
      </w:r>
      <w:r w:rsidRPr="00B20BF9">
        <w:rPr>
          <w:bCs/>
          <w:sz w:val="28"/>
        </w:rPr>
        <w:t xml:space="preserve"> 2 847,0 млн.</w:t>
      </w:r>
      <w:r w:rsidR="0073646C">
        <w:rPr>
          <w:bCs/>
          <w:sz w:val="28"/>
        </w:rPr>
        <w:t> </w:t>
      </w:r>
      <w:r w:rsidRPr="00B20BF9">
        <w:rPr>
          <w:bCs/>
          <w:sz w:val="28"/>
        </w:rPr>
        <w:t>руб</w:t>
      </w:r>
      <w:r w:rsidR="0073646C">
        <w:rPr>
          <w:bCs/>
          <w:sz w:val="28"/>
        </w:rPr>
        <w:t>.</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2017 год </w:t>
      </w:r>
      <w:r w:rsidRPr="00B20BF9">
        <w:rPr>
          <w:rFonts w:ascii="Arial" w:hAnsi="Arial"/>
          <w:b/>
          <w:sz w:val="16"/>
        </w:rPr>
        <w:t>––</w:t>
      </w:r>
      <w:r w:rsidRPr="00B20BF9">
        <w:rPr>
          <w:bCs/>
          <w:sz w:val="28"/>
        </w:rPr>
        <w:t xml:space="preserve"> 2</w:t>
      </w:r>
      <w:r w:rsidRPr="00B20BF9">
        <w:rPr>
          <w:bCs/>
          <w:sz w:val="28"/>
          <w:lang w:val="en-US"/>
        </w:rPr>
        <w:t> </w:t>
      </w:r>
      <w:r w:rsidRPr="00B20BF9">
        <w:rPr>
          <w:bCs/>
          <w:sz w:val="28"/>
        </w:rPr>
        <w:t xml:space="preserve">847,0 </w:t>
      </w:r>
      <w:r w:rsidR="0060248C">
        <w:rPr>
          <w:bCs/>
          <w:sz w:val="28"/>
        </w:rPr>
        <w:t>млн. руб.</w:t>
      </w:r>
      <w:r w:rsidRPr="00B20BF9">
        <w:rPr>
          <w:bCs/>
          <w:sz w:val="28"/>
        </w:rPr>
        <w:t xml:space="preserve"> </w:t>
      </w:r>
    </w:p>
    <w:p w:rsidR="0074534C" w:rsidRPr="00B20BF9" w:rsidRDefault="0074534C" w:rsidP="0074534C">
      <w:pPr>
        <w:widowControl/>
        <w:autoSpaceDE w:val="0"/>
        <w:autoSpaceDN w:val="0"/>
        <w:adjustRightInd w:val="0"/>
        <w:ind w:firstLine="709"/>
        <w:jc w:val="both"/>
        <w:rPr>
          <w:bCs/>
          <w:sz w:val="28"/>
        </w:rPr>
      </w:pPr>
      <w:r w:rsidRPr="00B20BF9">
        <w:rPr>
          <w:bCs/>
          <w:sz w:val="28"/>
        </w:rPr>
        <w:t>В расчетах учтено зачисление всей суммы земельного налога в бюджеты городских и сельских поселений, а также городского округа.</w:t>
      </w:r>
    </w:p>
    <w:p w:rsidR="0074534C" w:rsidRPr="00B20BF9" w:rsidRDefault="0074534C" w:rsidP="0074534C">
      <w:pPr>
        <w:widowControl/>
        <w:autoSpaceDE w:val="0"/>
        <w:autoSpaceDN w:val="0"/>
        <w:adjustRightInd w:val="0"/>
        <w:ind w:firstLine="709"/>
        <w:jc w:val="both"/>
        <w:rPr>
          <w:bCs/>
          <w:color w:val="008000"/>
          <w:sz w:val="28"/>
        </w:rPr>
      </w:pPr>
    </w:p>
    <w:p w:rsidR="0074534C" w:rsidRPr="00B20BF9" w:rsidRDefault="0074534C" w:rsidP="0074534C">
      <w:pPr>
        <w:widowControl/>
        <w:ind w:firstLine="709"/>
        <w:jc w:val="both"/>
        <w:rPr>
          <w:sz w:val="28"/>
          <w:szCs w:val="24"/>
        </w:rPr>
      </w:pPr>
      <w:r w:rsidRPr="00B20BF9">
        <w:rPr>
          <w:sz w:val="28"/>
          <w:szCs w:val="24"/>
        </w:rPr>
        <w:t xml:space="preserve">11. Расчет прогнозируемых поступлений </w:t>
      </w:r>
      <w:r w:rsidRPr="00B20BF9">
        <w:rPr>
          <w:b/>
          <w:sz w:val="28"/>
          <w:szCs w:val="24"/>
        </w:rPr>
        <w:t>государственной пошлины</w:t>
      </w:r>
      <w:r w:rsidRPr="00B20BF9">
        <w:rPr>
          <w:sz w:val="28"/>
          <w:szCs w:val="24"/>
        </w:rPr>
        <w:t xml:space="preserve"> произведен главными администраторами данного доходного источника.</w:t>
      </w:r>
    </w:p>
    <w:p w:rsidR="0074534C" w:rsidRPr="00B20BF9" w:rsidRDefault="0074534C" w:rsidP="0074534C">
      <w:pPr>
        <w:widowControl/>
        <w:ind w:firstLine="709"/>
        <w:jc w:val="both"/>
        <w:rPr>
          <w:sz w:val="28"/>
          <w:szCs w:val="28"/>
        </w:rPr>
      </w:pPr>
      <w:r w:rsidRPr="00B20BF9">
        <w:rPr>
          <w:sz w:val="28"/>
          <w:szCs w:val="28"/>
        </w:rPr>
        <w:t>Государственная пошлина зачисляется в бюджеты муниципальных районов (городского округа), за исключением государственной пошлины  по делам, рассматриваемым  конституционным (уставным) судом субъекта Российской Федерации, за регистрацию региональных политических партий, средств массовой информации и за совершение действий, связанных с лицензированием, за совершение нотариальных действий нотариусами государственных нотариальных контор и должностными лицами органов местного самоуправления, за выдачу уполномоченным органом исполнительной власти субъекта Российской Федерации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w:t>
      </w:r>
    </w:p>
    <w:p w:rsidR="0074534C" w:rsidRPr="00B20BF9" w:rsidRDefault="0074534C" w:rsidP="0074534C">
      <w:pPr>
        <w:widowControl/>
        <w:autoSpaceDE w:val="0"/>
        <w:autoSpaceDN w:val="0"/>
        <w:adjustRightInd w:val="0"/>
        <w:ind w:firstLine="709"/>
        <w:jc w:val="both"/>
        <w:rPr>
          <w:sz w:val="28"/>
          <w:szCs w:val="28"/>
        </w:rPr>
      </w:pPr>
      <w:r w:rsidRPr="00B20BF9">
        <w:rPr>
          <w:sz w:val="28"/>
          <w:szCs w:val="28"/>
        </w:rPr>
        <w:t>В бюджеты поселений подлежит зачислению государственная пошлина за совершение нотариальных действий должностными лицами органов местного самоуправления.</w:t>
      </w:r>
    </w:p>
    <w:p w:rsidR="0074534C" w:rsidRPr="00B20BF9" w:rsidRDefault="0074534C" w:rsidP="0074534C">
      <w:pPr>
        <w:widowControl/>
        <w:ind w:firstLine="709"/>
        <w:jc w:val="both"/>
        <w:rPr>
          <w:sz w:val="28"/>
          <w:szCs w:val="24"/>
        </w:rPr>
      </w:pPr>
      <w:r w:rsidRPr="00B20BF9">
        <w:rPr>
          <w:sz w:val="28"/>
          <w:szCs w:val="24"/>
        </w:rPr>
        <w:t>С 1 января 2015 год</w:t>
      </w:r>
      <w:r w:rsidR="0073646C">
        <w:rPr>
          <w:sz w:val="28"/>
          <w:szCs w:val="24"/>
        </w:rPr>
        <w:t>а</w:t>
      </w:r>
      <w:r w:rsidRPr="00B20BF9">
        <w:rPr>
          <w:sz w:val="28"/>
          <w:szCs w:val="24"/>
        </w:rPr>
        <w:t xml:space="preserve"> федеральным законом от 21.07.2014г. № 221-ФЗ О внесении изменений в главу 25.3 части второй Налогового кодекса Российской Федерации предусмотрена индексация размеров государственной пошлины по отдельным юридически значимым действиям в среднем в 1,5 раза.</w:t>
      </w:r>
    </w:p>
    <w:p w:rsidR="0074534C" w:rsidRPr="00B20BF9" w:rsidRDefault="0074534C" w:rsidP="0074534C">
      <w:pPr>
        <w:autoSpaceDE w:val="0"/>
        <w:autoSpaceDN w:val="0"/>
        <w:adjustRightInd w:val="0"/>
        <w:ind w:firstLine="709"/>
        <w:jc w:val="both"/>
        <w:rPr>
          <w:bCs/>
          <w:sz w:val="28"/>
          <w:szCs w:val="28"/>
        </w:rPr>
      </w:pPr>
      <w:r w:rsidRPr="00B20BF9">
        <w:rPr>
          <w:bCs/>
          <w:sz w:val="28"/>
          <w:szCs w:val="28"/>
        </w:rPr>
        <w:t>Кроме того, федеральным законодательством введены новые виды государственной пошлины, подлежащей зачислению в областной бюджет:</w:t>
      </w:r>
    </w:p>
    <w:p w:rsidR="0074534C" w:rsidRPr="00B20BF9" w:rsidRDefault="0074534C" w:rsidP="0074534C">
      <w:pPr>
        <w:autoSpaceDE w:val="0"/>
        <w:autoSpaceDN w:val="0"/>
        <w:adjustRightInd w:val="0"/>
        <w:ind w:firstLine="709"/>
        <w:jc w:val="both"/>
        <w:rPr>
          <w:sz w:val="28"/>
          <w:szCs w:val="28"/>
        </w:rPr>
      </w:pPr>
      <w:r w:rsidRPr="00B20BF9">
        <w:rPr>
          <w:sz w:val="28"/>
          <w:szCs w:val="28"/>
        </w:rPr>
        <w:t>- за действия уполномоченных органов, связанные с лицензированием предпринимательской деятельности по управлению многоквартирными домами, подлежащая зачислению в субъект Российской Федерации – по нормативу 100%;</w:t>
      </w:r>
    </w:p>
    <w:p w:rsidR="0074534C" w:rsidRPr="00B20BF9" w:rsidRDefault="0074534C" w:rsidP="0074534C">
      <w:pPr>
        <w:autoSpaceDE w:val="0"/>
        <w:autoSpaceDN w:val="0"/>
        <w:adjustRightInd w:val="0"/>
        <w:ind w:firstLine="709"/>
        <w:jc w:val="both"/>
        <w:rPr>
          <w:sz w:val="28"/>
          <w:szCs w:val="28"/>
        </w:rPr>
      </w:pPr>
      <w:r w:rsidRPr="00B20BF9">
        <w:rPr>
          <w:sz w:val="28"/>
          <w:szCs w:val="28"/>
        </w:rPr>
        <w:t>- за совершение федеральными органами исполнительной власти юридически значимых действий в случае подачи заявления и (или) документов, необходимых для их совершения, в многофункциональный центр предоставления государственных и муниципальных услуг – по нормативу 50%.</w:t>
      </w:r>
    </w:p>
    <w:p w:rsidR="0074534C" w:rsidRPr="00B20BF9" w:rsidRDefault="0074534C" w:rsidP="0074534C">
      <w:pPr>
        <w:widowControl/>
        <w:ind w:firstLine="709"/>
        <w:jc w:val="both"/>
        <w:rPr>
          <w:sz w:val="28"/>
          <w:szCs w:val="24"/>
        </w:rPr>
      </w:pPr>
      <w:r w:rsidRPr="00B20BF9">
        <w:rPr>
          <w:sz w:val="28"/>
          <w:szCs w:val="28"/>
        </w:rPr>
        <w:lastRenderedPageBreak/>
        <w:t xml:space="preserve">С учетом всех указанных факторов прогноз поступления </w:t>
      </w:r>
      <w:r w:rsidRPr="00B20BF9">
        <w:rPr>
          <w:sz w:val="28"/>
          <w:szCs w:val="24"/>
        </w:rPr>
        <w:t xml:space="preserve">государственной пошлины в консолидированный бюджет Ленинградской области составит: </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2015 год </w:t>
      </w:r>
      <w:r w:rsidRPr="00B20BF9">
        <w:rPr>
          <w:rFonts w:ascii="Arial" w:hAnsi="Arial"/>
          <w:b/>
          <w:sz w:val="16"/>
        </w:rPr>
        <w:t>––</w:t>
      </w:r>
      <w:r w:rsidRPr="00B20BF9">
        <w:rPr>
          <w:bCs/>
          <w:sz w:val="28"/>
        </w:rPr>
        <w:t xml:space="preserve"> 334,5 </w:t>
      </w:r>
      <w:r w:rsidR="0060248C">
        <w:rPr>
          <w:bCs/>
          <w:sz w:val="28"/>
        </w:rPr>
        <w:t>млн. руб.</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2016 год </w:t>
      </w:r>
      <w:r w:rsidRPr="00B20BF9">
        <w:rPr>
          <w:rFonts w:ascii="Arial" w:hAnsi="Arial"/>
          <w:b/>
          <w:sz w:val="16"/>
        </w:rPr>
        <w:t>––</w:t>
      </w:r>
      <w:r w:rsidRPr="00B20BF9">
        <w:rPr>
          <w:bCs/>
          <w:sz w:val="28"/>
        </w:rPr>
        <w:t xml:space="preserve"> 338,4 </w:t>
      </w:r>
      <w:r w:rsidR="0060248C">
        <w:rPr>
          <w:bCs/>
          <w:sz w:val="28"/>
        </w:rPr>
        <w:t>млн. руб.</w:t>
      </w:r>
      <w:r w:rsidRPr="00B20BF9">
        <w:rPr>
          <w:bCs/>
          <w:sz w:val="28"/>
        </w:rPr>
        <w:t>;</w:t>
      </w:r>
    </w:p>
    <w:p w:rsidR="0074534C" w:rsidRPr="00B20BF9" w:rsidRDefault="0074534C" w:rsidP="0074534C">
      <w:pPr>
        <w:widowControl/>
        <w:autoSpaceDE w:val="0"/>
        <w:autoSpaceDN w:val="0"/>
        <w:adjustRightInd w:val="0"/>
        <w:ind w:firstLine="709"/>
        <w:jc w:val="both"/>
        <w:rPr>
          <w:bCs/>
          <w:sz w:val="28"/>
        </w:rPr>
      </w:pPr>
      <w:r w:rsidRPr="00B20BF9">
        <w:rPr>
          <w:bCs/>
          <w:sz w:val="28"/>
        </w:rPr>
        <w:t xml:space="preserve">на 2017 год </w:t>
      </w:r>
      <w:r w:rsidRPr="00B20BF9">
        <w:rPr>
          <w:rFonts w:ascii="Arial" w:hAnsi="Arial"/>
          <w:b/>
          <w:sz w:val="16"/>
        </w:rPr>
        <w:t>––</w:t>
      </w:r>
      <w:r w:rsidRPr="00B20BF9">
        <w:rPr>
          <w:bCs/>
          <w:sz w:val="28"/>
        </w:rPr>
        <w:t xml:space="preserve"> 341,3 </w:t>
      </w:r>
      <w:r w:rsidR="0060248C">
        <w:rPr>
          <w:bCs/>
          <w:sz w:val="28"/>
        </w:rPr>
        <w:t>млн. руб.</w:t>
      </w:r>
      <w:r w:rsidRPr="00B20BF9">
        <w:rPr>
          <w:bCs/>
          <w:sz w:val="28"/>
        </w:rPr>
        <w:t xml:space="preserve"> </w:t>
      </w:r>
    </w:p>
    <w:p w:rsidR="0074534C" w:rsidRPr="00B20BF9" w:rsidRDefault="0074534C" w:rsidP="0074534C">
      <w:pPr>
        <w:widowControl/>
        <w:autoSpaceDE w:val="0"/>
        <w:autoSpaceDN w:val="0"/>
        <w:adjustRightInd w:val="0"/>
        <w:ind w:firstLine="709"/>
        <w:jc w:val="both"/>
        <w:rPr>
          <w:bCs/>
          <w:sz w:val="28"/>
        </w:rPr>
      </w:pPr>
      <w:r w:rsidRPr="00B20BF9">
        <w:rPr>
          <w:bCs/>
          <w:sz w:val="28"/>
        </w:rPr>
        <w:t>В расчетах учтено зачисление государственной пошлины в областной бюджет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на 2015 год – 194,7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197,2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198,7 </w:t>
      </w:r>
      <w:r w:rsidR="0060248C">
        <w:rPr>
          <w:sz w:val="28"/>
          <w:szCs w:val="24"/>
        </w:rPr>
        <w:t>млн. руб.</w:t>
      </w:r>
    </w:p>
    <w:p w:rsidR="0074534C" w:rsidRPr="00B20BF9" w:rsidRDefault="0074534C" w:rsidP="0074534C">
      <w:pPr>
        <w:widowControl/>
        <w:ind w:firstLine="709"/>
        <w:jc w:val="both"/>
        <w:rPr>
          <w:b/>
          <w:bCs/>
          <w:sz w:val="28"/>
          <w:szCs w:val="24"/>
        </w:rPr>
      </w:pPr>
    </w:p>
    <w:p w:rsidR="0074534C" w:rsidRPr="00B20BF9" w:rsidRDefault="0074534C" w:rsidP="0074534C">
      <w:pPr>
        <w:widowControl/>
        <w:ind w:firstLine="709"/>
        <w:jc w:val="both"/>
        <w:rPr>
          <w:sz w:val="28"/>
          <w:szCs w:val="24"/>
        </w:rPr>
      </w:pPr>
      <w:r w:rsidRPr="00B20BF9">
        <w:rPr>
          <w:sz w:val="28"/>
          <w:szCs w:val="24"/>
        </w:rPr>
        <w:t xml:space="preserve">12. Расчеты прогнозируемой суммы </w:t>
      </w:r>
      <w:r w:rsidRPr="00B20BF9">
        <w:rPr>
          <w:b/>
          <w:sz w:val="28"/>
          <w:szCs w:val="24"/>
        </w:rPr>
        <w:t>доходов от использования имущества, находящегося в государственной и муниципальной собственности</w:t>
      </w:r>
      <w:r w:rsidRPr="00B20BF9">
        <w:rPr>
          <w:sz w:val="28"/>
          <w:szCs w:val="24"/>
        </w:rPr>
        <w:t>, произведены главными администраторами доходов – органами исполнительной власти Ленинградской области и муниципальных образований Ленинградской области.</w:t>
      </w:r>
    </w:p>
    <w:p w:rsidR="0074534C" w:rsidRPr="00B20BF9" w:rsidRDefault="0074534C" w:rsidP="0074534C">
      <w:pPr>
        <w:widowControl/>
        <w:ind w:firstLine="709"/>
        <w:jc w:val="both"/>
        <w:rPr>
          <w:sz w:val="28"/>
          <w:szCs w:val="24"/>
        </w:rPr>
      </w:pPr>
      <w:r w:rsidRPr="00B20BF9">
        <w:rPr>
          <w:sz w:val="28"/>
          <w:szCs w:val="24"/>
        </w:rPr>
        <w:t>Прогнозируемый объем поступлений указанных доходов составляет:</w:t>
      </w:r>
    </w:p>
    <w:p w:rsidR="0074534C" w:rsidRPr="00B20BF9" w:rsidRDefault="0074534C" w:rsidP="0074534C">
      <w:pPr>
        <w:widowControl/>
        <w:ind w:firstLine="709"/>
        <w:jc w:val="both"/>
        <w:rPr>
          <w:sz w:val="28"/>
          <w:szCs w:val="24"/>
        </w:rPr>
      </w:pPr>
      <w:r w:rsidRPr="00B20BF9">
        <w:rPr>
          <w:sz w:val="28"/>
          <w:szCs w:val="24"/>
        </w:rPr>
        <w:t xml:space="preserve">в 2015 году – 3 341,6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3 418,1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3 419,1 </w:t>
      </w:r>
      <w:r w:rsidR="0060248C">
        <w:rPr>
          <w:sz w:val="28"/>
          <w:szCs w:val="24"/>
        </w:rPr>
        <w:t>млн. руб.</w:t>
      </w:r>
      <w:r w:rsidRPr="00B20BF9">
        <w:rPr>
          <w:sz w:val="28"/>
          <w:szCs w:val="24"/>
        </w:rPr>
        <w:t xml:space="preserve"> </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В общей сумме доходов от использования имущества, находящегося в государственной и муниципальной собственности, наибольший удельный вес (около 72%) занимает арендная плата за земельные участки и поступления от продажи права на заключение договоров аренды указанных земельных участков. Планируемая сумма поступлений по данному доходному источнику, рассчитанная Леноблкомимуществом, составит:</w:t>
      </w:r>
    </w:p>
    <w:p w:rsidR="0074534C" w:rsidRPr="00B20BF9" w:rsidRDefault="0074534C" w:rsidP="0074534C">
      <w:pPr>
        <w:widowControl/>
        <w:ind w:firstLine="709"/>
        <w:jc w:val="both"/>
        <w:rPr>
          <w:sz w:val="28"/>
          <w:szCs w:val="24"/>
        </w:rPr>
      </w:pPr>
      <w:r w:rsidRPr="00B20BF9">
        <w:rPr>
          <w:sz w:val="28"/>
          <w:szCs w:val="24"/>
        </w:rPr>
        <w:t xml:space="preserve">в 2015 году – 2 398,3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2 479,7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2 479,7 </w:t>
      </w:r>
      <w:r w:rsidR="0060248C">
        <w:rPr>
          <w:sz w:val="28"/>
          <w:szCs w:val="24"/>
        </w:rPr>
        <w:t>млн. руб.</w:t>
      </w:r>
      <w:r w:rsidRPr="00B20BF9">
        <w:rPr>
          <w:sz w:val="28"/>
          <w:szCs w:val="24"/>
        </w:rPr>
        <w:t xml:space="preserve"> </w:t>
      </w:r>
    </w:p>
    <w:p w:rsidR="0074534C" w:rsidRPr="00B20BF9" w:rsidRDefault="0074534C" w:rsidP="0074534C">
      <w:pPr>
        <w:widowControl/>
        <w:ind w:firstLine="709"/>
        <w:jc w:val="both"/>
        <w:rPr>
          <w:sz w:val="28"/>
          <w:szCs w:val="24"/>
        </w:rPr>
      </w:pPr>
      <w:r w:rsidRPr="00B20BF9">
        <w:rPr>
          <w:sz w:val="28"/>
          <w:szCs w:val="24"/>
        </w:rPr>
        <w:t>Распределение поступающих сумм арендной платы за землю в соответствии с Бюджетным кодексом Российской Федерации осуществляется по нормативам:</w:t>
      </w:r>
    </w:p>
    <w:p w:rsidR="0074534C" w:rsidRPr="00B20BF9" w:rsidRDefault="0074534C" w:rsidP="0074534C">
      <w:pPr>
        <w:widowControl/>
        <w:ind w:firstLine="709"/>
        <w:jc w:val="both"/>
        <w:rPr>
          <w:sz w:val="28"/>
          <w:szCs w:val="24"/>
        </w:rPr>
      </w:pPr>
      <w:r w:rsidRPr="00B20BF9">
        <w:rPr>
          <w:sz w:val="28"/>
          <w:szCs w:val="24"/>
        </w:rPr>
        <w:t>50% в бюджеты муниципальных районов;</w:t>
      </w:r>
    </w:p>
    <w:p w:rsidR="0074534C" w:rsidRPr="00B20BF9" w:rsidRDefault="0074534C" w:rsidP="0074534C">
      <w:pPr>
        <w:widowControl/>
        <w:ind w:firstLine="709"/>
        <w:jc w:val="both"/>
        <w:rPr>
          <w:sz w:val="28"/>
          <w:szCs w:val="24"/>
        </w:rPr>
      </w:pPr>
      <w:r w:rsidRPr="00B20BF9">
        <w:rPr>
          <w:sz w:val="28"/>
          <w:szCs w:val="24"/>
        </w:rPr>
        <w:t>50% в бюджеты городских и сельских поселений.</w:t>
      </w:r>
    </w:p>
    <w:p w:rsidR="0074534C" w:rsidRPr="00B20BF9" w:rsidRDefault="0074534C" w:rsidP="0074534C">
      <w:pPr>
        <w:widowControl/>
        <w:ind w:firstLine="709"/>
        <w:jc w:val="both"/>
        <w:rPr>
          <w:sz w:val="28"/>
          <w:szCs w:val="24"/>
          <w:highlight w:val="green"/>
        </w:rPr>
      </w:pPr>
    </w:p>
    <w:p w:rsidR="0074534C" w:rsidRPr="00B20BF9" w:rsidRDefault="0074534C" w:rsidP="0074534C">
      <w:pPr>
        <w:widowControl/>
        <w:ind w:firstLine="709"/>
        <w:jc w:val="both"/>
        <w:rPr>
          <w:sz w:val="28"/>
          <w:szCs w:val="24"/>
        </w:rPr>
      </w:pPr>
      <w:r w:rsidRPr="00B20BF9">
        <w:rPr>
          <w:sz w:val="28"/>
          <w:szCs w:val="24"/>
        </w:rPr>
        <w:t>В доходах областного бюджета учтены доходы от использования имущества, находящегося в собственности Ленинградской области:</w:t>
      </w:r>
    </w:p>
    <w:p w:rsidR="0074534C" w:rsidRPr="00B20BF9" w:rsidRDefault="0074534C" w:rsidP="0074534C">
      <w:pPr>
        <w:widowControl/>
        <w:ind w:firstLine="709"/>
        <w:jc w:val="both"/>
        <w:rPr>
          <w:sz w:val="28"/>
          <w:szCs w:val="24"/>
        </w:rPr>
      </w:pPr>
      <w:r w:rsidRPr="00B20BF9">
        <w:rPr>
          <w:sz w:val="28"/>
          <w:szCs w:val="24"/>
        </w:rPr>
        <w:t>- 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субъектам Российской Федерации в соответствии с расчетами главного администратора (Леноблкомимущество)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5,0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5,0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5,0 </w:t>
      </w:r>
      <w:r w:rsidR="0060248C">
        <w:rPr>
          <w:sz w:val="28"/>
          <w:szCs w:val="24"/>
        </w:rPr>
        <w:t>млн. руб.</w:t>
      </w:r>
    </w:p>
    <w:p w:rsidR="0074534C" w:rsidRPr="00B20BF9" w:rsidRDefault="0074534C" w:rsidP="0074534C">
      <w:pPr>
        <w:widowControl/>
        <w:ind w:firstLine="709"/>
        <w:jc w:val="both"/>
        <w:rPr>
          <w:sz w:val="28"/>
          <w:szCs w:val="24"/>
          <w:highlight w:val="green"/>
        </w:rPr>
      </w:pPr>
    </w:p>
    <w:p w:rsidR="0074534C" w:rsidRPr="00B20BF9" w:rsidRDefault="0074534C" w:rsidP="0074534C">
      <w:pPr>
        <w:widowControl/>
        <w:ind w:firstLine="709"/>
        <w:jc w:val="both"/>
        <w:rPr>
          <w:sz w:val="28"/>
          <w:szCs w:val="24"/>
        </w:rPr>
      </w:pPr>
      <w:r w:rsidRPr="00B20BF9">
        <w:rPr>
          <w:sz w:val="28"/>
          <w:szCs w:val="24"/>
        </w:rPr>
        <w:lastRenderedPageBreak/>
        <w:t>- проценты, полученные от предоставления бюджетных кредитов внутри страны в соответствии с расчетами главного администратора (комитет финансов)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12,0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5,9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3,9 </w:t>
      </w:r>
      <w:r w:rsidR="0060248C">
        <w:rPr>
          <w:sz w:val="28"/>
          <w:szCs w:val="24"/>
        </w:rPr>
        <w:t>млн. руб.</w:t>
      </w:r>
      <w:r w:rsidRPr="00B20BF9">
        <w:rPr>
          <w:sz w:val="28"/>
          <w:szCs w:val="24"/>
        </w:rPr>
        <w:t xml:space="preserve">  </w:t>
      </w:r>
    </w:p>
    <w:p w:rsidR="0074534C" w:rsidRPr="00B20BF9" w:rsidRDefault="0074534C" w:rsidP="0074534C">
      <w:pPr>
        <w:widowControl/>
        <w:ind w:firstLine="709"/>
        <w:jc w:val="both"/>
        <w:rPr>
          <w:sz w:val="28"/>
          <w:szCs w:val="24"/>
          <w:highlight w:val="green"/>
        </w:rPr>
      </w:pPr>
      <w:r w:rsidRPr="00B20BF9">
        <w:rPr>
          <w:sz w:val="28"/>
          <w:szCs w:val="24"/>
          <w:highlight w:val="green"/>
        </w:rPr>
        <w:t xml:space="preserve"> </w:t>
      </w:r>
    </w:p>
    <w:p w:rsidR="0074534C" w:rsidRPr="00B20BF9" w:rsidRDefault="0074534C" w:rsidP="0074534C">
      <w:pPr>
        <w:widowControl/>
        <w:ind w:firstLine="709"/>
        <w:jc w:val="both"/>
        <w:rPr>
          <w:sz w:val="28"/>
          <w:szCs w:val="24"/>
        </w:rPr>
      </w:pPr>
      <w:r w:rsidRPr="00B20BF9">
        <w:rPr>
          <w:sz w:val="28"/>
          <w:szCs w:val="24"/>
        </w:rPr>
        <w:t>- доходы, получаемые в виде арендной платы за земельные участки, а также средства от продажи права на заключение договоров аренды земельных участков в соответствии с расчетами главного администратора (Леноблкомимущество)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13,0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13,0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13,0 </w:t>
      </w:r>
      <w:r w:rsidR="0060248C">
        <w:rPr>
          <w:sz w:val="28"/>
          <w:szCs w:val="24"/>
        </w:rPr>
        <w:t>млн. 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доходы от сдачи в аренду имущества, находящегося в оперативном управлении органов государственной власти Ленинградской области в соответствии с расчетами главного администратора (Леноблкомимущество)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5,5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6,0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6,0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 xml:space="preserve"> </w:t>
      </w:r>
    </w:p>
    <w:p w:rsidR="0074534C" w:rsidRPr="00B20BF9" w:rsidRDefault="0074534C" w:rsidP="0074534C">
      <w:pPr>
        <w:widowControl/>
        <w:ind w:firstLine="709"/>
        <w:jc w:val="both"/>
        <w:rPr>
          <w:sz w:val="28"/>
          <w:szCs w:val="24"/>
        </w:rPr>
      </w:pPr>
      <w:r w:rsidRPr="00B20BF9">
        <w:rPr>
          <w:sz w:val="28"/>
          <w:szCs w:val="24"/>
        </w:rPr>
        <w:t>- доходы от сдачи в аренду имущества, составляющего государственную (муниципальную) казну (за исключением земельных участков) в соответствии с расчетами главного администратора (Леноблкомимущество)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25,5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24,0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23,0 </w:t>
      </w:r>
      <w:r w:rsidR="0060248C">
        <w:rPr>
          <w:sz w:val="28"/>
          <w:szCs w:val="24"/>
        </w:rPr>
        <w:t>млн. 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отчисления в областной бюджет 25 процентов чистой прибыли государственных предприятий Ленинградской области в соответствии с расчетами главного администратора (комитет экономического развития и инвестиционной деятельности)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в 2015 году – 6,1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4,8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2017 году – 5,2 </w:t>
      </w:r>
      <w:r w:rsidR="0060248C">
        <w:rPr>
          <w:sz w:val="28"/>
          <w:szCs w:val="24"/>
        </w:rPr>
        <w:t>млн. руб.</w:t>
      </w:r>
    </w:p>
    <w:p w:rsidR="0074534C" w:rsidRPr="00B20BF9" w:rsidRDefault="0074534C" w:rsidP="0074534C">
      <w:pPr>
        <w:widowControl/>
        <w:ind w:firstLine="709"/>
        <w:jc w:val="both"/>
        <w:rPr>
          <w:sz w:val="28"/>
          <w:szCs w:val="24"/>
          <w:highlight w:val="green"/>
        </w:rPr>
      </w:pPr>
    </w:p>
    <w:p w:rsidR="0074534C" w:rsidRPr="00B20BF9" w:rsidRDefault="0074534C" w:rsidP="0074534C">
      <w:pPr>
        <w:widowControl/>
        <w:ind w:firstLine="709"/>
        <w:jc w:val="both"/>
        <w:rPr>
          <w:sz w:val="28"/>
          <w:szCs w:val="24"/>
        </w:rPr>
      </w:pPr>
      <w:r w:rsidRPr="00B20BF9">
        <w:rPr>
          <w:sz w:val="28"/>
          <w:szCs w:val="24"/>
        </w:rPr>
        <w:t xml:space="preserve">13. Прогнозируемые </w:t>
      </w:r>
      <w:r w:rsidRPr="00B20BF9">
        <w:rPr>
          <w:b/>
          <w:sz w:val="28"/>
          <w:szCs w:val="24"/>
        </w:rPr>
        <w:t>платежи при пользовании природными ресурсами</w:t>
      </w:r>
      <w:r w:rsidRPr="00B20BF9">
        <w:rPr>
          <w:sz w:val="28"/>
          <w:szCs w:val="24"/>
        </w:rPr>
        <w:t xml:space="preserve"> включают в себя:</w:t>
      </w:r>
    </w:p>
    <w:p w:rsidR="0074534C" w:rsidRPr="00B20BF9" w:rsidRDefault="0074534C" w:rsidP="0074534C">
      <w:pPr>
        <w:widowControl/>
        <w:ind w:firstLine="709"/>
        <w:jc w:val="both"/>
        <w:rPr>
          <w:sz w:val="28"/>
          <w:szCs w:val="24"/>
        </w:rPr>
      </w:pPr>
      <w:r w:rsidRPr="00B20BF9">
        <w:rPr>
          <w:sz w:val="28"/>
          <w:szCs w:val="24"/>
        </w:rPr>
        <w:t>- плату за негативное воздействие на окружающую среду;</w:t>
      </w:r>
    </w:p>
    <w:p w:rsidR="0074534C" w:rsidRPr="00B20BF9" w:rsidRDefault="0074534C" w:rsidP="0074534C">
      <w:pPr>
        <w:widowControl/>
        <w:ind w:firstLine="709"/>
        <w:jc w:val="both"/>
        <w:rPr>
          <w:sz w:val="28"/>
          <w:szCs w:val="24"/>
        </w:rPr>
      </w:pPr>
      <w:r w:rsidRPr="00B20BF9">
        <w:rPr>
          <w:sz w:val="28"/>
          <w:szCs w:val="24"/>
        </w:rPr>
        <w:t>- платежи при пользовании недрами;</w:t>
      </w:r>
    </w:p>
    <w:p w:rsidR="0074534C" w:rsidRPr="00B20BF9" w:rsidRDefault="0074534C" w:rsidP="0074534C">
      <w:pPr>
        <w:widowControl/>
        <w:ind w:firstLine="709"/>
        <w:jc w:val="both"/>
        <w:rPr>
          <w:sz w:val="28"/>
          <w:szCs w:val="24"/>
        </w:rPr>
      </w:pPr>
      <w:r w:rsidRPr="00B20BF9">
        <w:rPr>
          <w:sz w:val="28"/>
          <w:szCs w:val="24"/>
        </w:rPr>
        <w:t>- плату за использование лесов.</w:t>
      </w:r>
    </w:p>
    <w:p w:rsidR="0074534C" w:rsidRPr="00B20BF9" w:rsidRDefault="0074534C" w:rsidP="0074534C">
      <w:pPr>
        <w:widowControl/>
        <w:ind w:firstLine="709"/>
        <w:jc w:val="both"/>
        <w:rPr>
          <w:sz w:val="28"/>
          <w:szCs w:val="24"/>
          <w:highlight w:val="green"/>
        </w:rPr>
      </w:pPr>
    </w:p>
    <w:p w:rsidR="0074534C" w:rsidRPr="00B20BF9" w:rsidRDefault="0074534C" w:rsidP="0074534C">
      <w:pPr>
        <w:widowControl/>
        <w:ind w:firstLine="709"/>
        <w:jc w:val="both"/>
        <w:rPr>
          <w:sz w:val="28"/>
          <w:szCs w:val="24"/>
        </w:rPr>
      </w:pPr>
      <w:r w:rsidRPr="00B20BF9">
        <w:rPr>
          <w:sz w:val="28"/>
          <w:szCs w:val="24"/>
        </w:rPr>
        <w:lastRenderedPageBreak/>
        <w:t xml:space="preserve">Прогноз поступления </w:t>
      </w:r>
      <w:r w:rsidRPr="00B20BF9">
        <w:rPr>
          <w:i/>
          <w:sz w:val="28"/>
          <w:szCs w:val="24"/>
        </w:rPr>
        <w:t xml:space="preserve">платы за негативное воздействие на окружающую среду </w:t>
      </w:r>
      <w:r w:rsidRPr="00B20BF9">
        <w:rPr>
          <w:sz w:val="28"/>
          <w:szCs w:val="24"/>
        </w:rPr>
        <w:t>составлен Департаментом Федеральной службы по надзору в сфере природопользования по Северо-Западному федеральному округу, являющимся главным администратором данного доходного источника.</w:t>
      </w:r>
    </w:p>
    <w:p w:rsidR="0074534C" w:rsidRPr="00B20BF9" w:rsidRDefault="0074534C" w:rsidP="0074534C">
      <w:pPr>
        <w:widowControl/>
        <w:ind w:firstLine="709"/>
        <w:jc w:val="both"/>
        <w:rPr>
          <w:sz w:val="28"/>
          <w:szCs w:val="24"/>
        </w:rPr>
      </w:pPr>
      <w:r w:rsidRPr="00B20BF9">
        <w:rPr>
          <w:sz w:val="28"/>
          <w:szCs w:val="24"/>
        </w:rPr>
        <w:t>Поступление платы за негативное воздействие на окружающую среду по консолидированному бюджету Ленинградской области прогнозируется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на 2015 год – 281,7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299,1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310,6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Отчисления в областной бюджет в соответствии с нормативом, установленным Бюджетным кодексом Российской Федерации, составят:</w:t>
      </w:r>
    </w:p>
    <w:p w:rsidR="0074534C" w:rsidRPr="00B20BF9" w:rsidRDefault="0074534C" w:rsidP="0074534C">
      <w:pPr>
        <w:widowControl/>
        <w:ind w:firstLine="709"/>
        <w:jc w:val="both"/>
        <w:rPr>
          <w:sz w:val="28"/>
          <w:szCs w:val="24"/>
        </w:rPr>
      </w:pPr>
      <w:r w:rsidRPr="00B20BF9">
        <w:rPr>
          <w:sz w:val="28"/>
          <w:szCs w:val="24"/>
        </w:rPr>
        <w:t xml:space="preserve">на 2015 год – 140,8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149,5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155,3 </w:t>
      </w:r>
      <w:r w:rsidR="0060248C">
        <w:rPr>
          <w:sz w:val="28"/>
          <w:szCs w:val="24"/>
        </w:rPr>
        <w:t>млн. руб.</w:t>
      </w:r>
    </w:p>
    <w:p w:rsidR="0074534C" w:rsidRPr="00B20BF9" w:rsidRDefault="0074534C" w:rsidP="0074534C">
      <w:pPr>
        <w:widowControl/>
        <w:ind w:firstLine="709"/>
        <w:jc w:val="both"/>
        <w:rPr>
          <w:i/>
          <w:sz w:val="28"/>
          <w:szCs w:val="24"/>
        </w:rPr>
      </w:pPr>
    </w:p>
    <w:p w:rsidR="0074534C" w:rsidRPr="00B20BF9" w:rsidRDefault="0074534C" w:rsidP="0074534C">
      <w:pPr>
        <w:widowControl/>
        <w:ind w:firstLine="709"/>
        <w:jc w:val="both"/>
        <w:rPr>
          <w:sz w:val="28"/>
          <w:szCs w:val="24"/>
        </w:rPr>
      </w:pPr>
      <w:r w:rsidRPr="00B20BF9">
        <w:rPr>
          <w:sz w:val="28"/>
          <w:szCs w:val="24"/>
        </w:rPr>
        <w:t xml:space="preserve">Основным доходным источником в общей сумме </w:t>
      </w:r>
      <w:r w:rsidRPr="00B20BF9">
        <w:rPr>
          <w:i/>
          <w:sz w:val="28"/>
          <w:szCs w:val="24"/>
        </w:rPr>
        <w:t>платежей при пользовании недрами</w:t>
      </w:r>
      <w:r w:rsidRPr="00B20BF9">
        <w:rPr>
          <w:sz w:val="28"/>
          <w:szCs w:val="24"/>
        </w:rPr>
        <w:t xml:space="preserve"> являются разовые платежи за пользование недрами при наступлении определенных событий, оговоренных в лицензии (бонусы), при пользовании недрами на территории Российской Федерации по участкам недр, содержащих месторождения общераспространенных полезных ископаемых, или участкам недр местного значения, их доля в сумме платежей при пользовании недрами составляет около 82 процентов.</w:t>
      </w:r>
    </w:p>
    <w:p w:rsidR="0074534C" w:rsidRPr="00B20BF9" w:rsidRDefault="0074534C" w:rsidP="0074534C">
      <w:pPr>
        <w:widowControl/>
        <w:ind w:firstLine="709"/>
        <w:jc w:val="both"/>
        <w:rPr>
          <w:sz w:val="28"/>
          <w:szCs w:val="24"/>
        </w:rPr>
      </w:pPr>
      <w:r w:rsidRPr="00B20BF9">
        <w:rPr>
          <w:sz w:val="28"/>
          <w:szCs w:val="24"/>
        </w:rPr>
        <w:t>Прогноз поступления разовых платежей за пользование недрами при наступлении определенных событий, оговоренных в лицензии (бонусы), при пользовании недрами на территории Российской Федерации по участкам недр, содержащих месторождения общераспространенных полезных ископаемых, или участкам недр местного значения составлен главным администратором данного вида дохода – комитетом по природным ресурсам Ленинградской области.</w:t>
      </w:r>
    </w:p>
    <w:p w:rsidR="0074534C" w:rsidRPr="00B20BF9" w:rsidRDefault="0074534C" w:rsidP="0074534C">
      <w:pPr>
        <w:widowControl/>
        <w:ind w:firstLine="709"/>
        <w:jc w:val="both"/>
        <w:rPr>
          <w:sz w:val="28"/>
          <w:szCs w:val="24"/>
        </w:rPr>
      </w:pPr>
      <w:r w:rsidRPr="00B20BF9">
        <w:rPr>
          <w:sz w:val="28"/>
          <w:szCs w:val="24"/>
        </w:rPr>
        <w:t>Прогноз рассчитан исходя из положений Закона Российской Федерации от 21.02.1992г. № 2395-1 «О недрах» в редакции Федерального закона от 07.05.2013г. № 85-ФЗ «О внесении изменений в статьи 3 и 42 Закона Российской «О недрах». В соответствии с указанным законом с 1 июля 2013 года изменился порядок определения сбора за участие в аукционах – размер указанного сбора определяется федеральным законодательством, что связано с неопределенностью порядка расчета ставок сбора за участие в аукционах федеральным органом управления государственным фондом недр.</w:t>
      </w:r>
    </w:p>
    <w:p w:rsidR="0074534C" w:rsidRPr="00B20BF9" w:rsidRDefault="0074534C" w:rsidP="0074534C">
      <w:pPr>
        <w:widowControl/>
        <w:ind w:firstLine="709"/>
        <w:jc w:val="both"/>
        <w:rPr>
          <w:sz w:val="28"/>
          <w:szCs w:val="24"/>
        </w:rPr>
      </w:pPr>
      <w:r w:rsidRPr="00B20BF9">
        <w:rPr>
          <w:sz w:val="28"/>
          <w:szCs w:val="24"/>
        </w:rPr>
        <w:t>Кроме того, на Территориальном балансе общераспространенных полезных ископаемых на настоящий момент осталось небольшое количество привлекательных месторождений группы «госрезерв», которые могут быть предоставлены в пользование на условиях аукциона с назначением высокого минимального стартового платежа.</w:t>
      </w:r>
    </w:p>
    <w:p w:rsidR="0074534C" w:rsidRPr="00B20BF9" w:rsidRDefault="0074534C" w:rsidP="0074534C">
      <w:pPr>
        <w:widowControl/>
        <w:ind w:firstLine="709"/>
        <w:jc w:val="both"/>
        <w:rPr>
          <w:sz w:val="28"/>
          <w:szCs w:val="24"/>
        </w:rPr>
      </w:pPr>
      <w:r w:rsidRPr="00B20BF9">
        <w:rPr>
          <w:sz w:val="28"/>
          <w:szCs w:val="24"/>
        </w:rPr>
        <w:t>Поступление платежей при пользовании недрами прогнозируется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на 2015 год – 12,2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lastRenderedPageBreak/>
        <w:t xml:space="preserve">на 2016 год – 12,2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12,2 </w:t>
      </w:r>
      <w:r w:rsidR="0060248C">
        <w:rPr>
          <w:sz w:val="28"/>
          <w:szCs w:val="24"/>
        </w:rPr>
        <w:t>млн. руб.</w:t>
      </w:r>
    </w:p>
    <w:p w:rsidR="0074534C" w:rsidRPr="00B20BF9" w:rsidRDefault="0074534C" w:rsidP="0074534C">
      <w:pPr>
        <w:widowControl/>
        <w:ind w:firstLine="709"/>
        <w:jc w:val="both"/>
        <w:rPr>
          <w:sz w:val="28"/>
          <w:szCs w:val="24"/>
        </w:rPr>
      </w:pPr>
    </w:p>
    <w:p w:rsidR="0074534C" w:rsidRPr="00B20BF9" w:rsidRDefault="0074534C" w:rsidP="0074534C">
      <w:pPr>
        <w:autoSpaceDE w:val="0"/>
        <w:autoSpaceDN w:val="0"/>
        <w:adjustRightInd w:val="0"/>
        <w:ind w:firstLine="709"/>
        <w:jc w:val="both"/>
        <w:rPr>
          <w:sz w:val="28"/>
          <w:szCs w:val="28"/>
        </w:rPr>
      </w:pPr>
      <w:r w:rsidRPr="00B20BF9">
        <w:rPr>
          <w:i/>
          <w:sz w:val="28"/>
          <w:szCs w:val="28"/>
        </w:rPr>
        <w:t>Плата за использование лесов</w:t>
      </w:r>
      <w:r w:rsidRPr="00B20BF9">
        <w:rPr>
          <w:sz w:val="28"/>
          <w:szCs w:val="28"/>
        </w:rPr>
        <w:t xml:space="preserve"> рассчитана комитетом по природным ресурсам Ленинградской области исходя из положений Лесного кодекса Российской Федерации, введенного в действие с 1 января 2007 года, а также в соответствии с Бюджетным кодексом Российской Федерации, согласно которому в областной бюджет зачисляется плата за использование лесов, расположенных на землях лесного фонда, в части, превышающей минимальный размер арендной платы и минимальный размер платы по договору купли-продажи лесных насаждений, плата по договору купли-продажи лесных насаждений для собственных нужд, а также плата за использование лесов, расположенных на землях иных категорий, находящихся в собственности субъектов Российской Федерации, - по нормативу 100 процентов</w:t>
      </w:r>
      <w:r w:rsidR="007F76FF">
        <w:rPr>
          <w:sz w:val="28"/>
          <w:szCs w:val="28"/>
        </w:rPr>
        <w:t>.</w:t>
      </w:r>
    </w:p>
    <w:p w:rsidR="0074534C" w:rsidRPr="00B20BF9" w:rsidRDefault="0074534C" w:rsidP="0074534C">
      <w:pPr>
        <w:widowControl/>
        <w:ind w:firstLine="709"/>
        <w:jc w:val="both"/>
        <w:rPr>
          <w:sz w:val="28"/>
          <w:szCs w:val="24"/>
        </w:rPr>
      </w:pPr>
      <w:r w:rsidRPr="00B20BF9">
        <w:rPr>
          <w:sz w:val="28"/>
          <w:szCs w:val="24"/>
        </w:rPr>
        <w:t>Прогноз поступления платы за использование лесов составит:</w:t>
      </w:r>
    </w:p>
    <w:p w:rsidR="0074534C" w:rsidRPr="00B20BF9" w:rsidRDefault="0074534C" w:rsidP="0074534C">
      <w:pPr>
        <w:widowControl/>
        <w:ind w:firstLine="709"/>
        <w:jc w:val="both"/>
        <w:rPr>
          <w:sz w:val="28"/>
          <w:szCs w:val="24"/>
        </w:rPr>
      </w:pPr>
      <w:r w:rsidRPr="00B20BF9">
        <w:rPr>
          <w:sz w:val="28"/>
          <w:szCs w:val="24"/>
        </w:rPr>
        <w:t xml:space="preserve">на 2015 год – 178,9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180,7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182,8 </w:t>
      </w:r>
      <w:r w:rsidR="0060248C">
        <w:rPr>
          <w:sz w:val="28"/>
          <w:szCs w:val="24"/>
        </w:rPr>
        <w:t>млн. 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14. Прогнозируемый объем </w:t>
      </w:r>
      <w:r w:rsidRPr="00B20BF9">
        <w:rPr>
          <w:b/>
          <w:sz w:val="28"/>
          <w:szCs w:val="24"/>
        </w:rPr>
        <w:t xml:space="preserve">доходов консолидированного бюджета от оказания платных услуг и компенсации затрат государства </w:t>
      </w:r>
      <w:r w:rsidRPr="00B20BF9">
        <w:rPr>
          <w:sz w:val="28"/>
          <w:szCs w:val="24"/>
        </w:rPr>
        <w:t>составляет:</w:t>
      </w:r>
    </w:p>
    <w:p w:rsidR="0074534C" w:rsidRPr="00B20BF9" w:rsidRDefault="0074534C" w:rsidP="0074534C">
      <w:pPr>
        <w:widowControl/>
        <w:ind w:firstLine="709"/>
        <w:jc w:val="both"/>
        <w:rPr>
          <w:sz w:val="28"/>
          <w:szCs w:val="24"/>
        </w:rPr>
      </w:pPr>
      <w:r w:rsidRPr="00B20BF9">
        <w:rPr>
          <w:sz w:val="28"/>
          <w:szCs w:val="24"/>
        </w:rPr>
        <w:t xml:space="preserve">на 2015 год – 731,8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764,0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797,7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в том числе в областной бюджет:</w:t>
      </w:r>
    </w:p>
    <w:p w:rsidR="0074534C" w:rsidRPr="00B20BF9" w:rsidRDefault="0074534C" w:rsidP="0074534C">
      <w:pPr>
        <w:widowControl/>
        <w:ind w:firstLine="709"/>
        <w:jc w:val="both"/>
        <w:rPr>
          <w:sz w:val="28"/>
          <w:szCs w:val="24"/>
        </w:rPr>
      </w:pPr>
      <w:r w:rsidRPr="00B20BF9">
        <w:rPr>
          <w:sz w:val="28"/>
          <w:szCs w:val="24"/>
        </w:rPr>
        <w:t xml:space="preserve">на 2015 год – 388,4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417,3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447,5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 xml:space="preserve"> </w:t>
      </w:r>
    </w:p>
    <w:p w:rsidR="0074534C" w:rsidRPr="00B20BF9" w:rsidRDefault="0074534C" w:rsidP="0074534C">
      <w:pPr>
        <w:widowControl/>
        <w:ind w:firstLine="709"/>
        <w:jc w:val="both"/>
        <w:rPr>
          <w:iCs/>
          <w:sz w:val="28"/>
          <w:szCs w:val="28"/>
        </w:rPr>
      </w:pPr>
      <w:r w:rsidRPr="00B20BF9">
        <w:rPr>
          <w:sz w:val="28"/>
          <w:szCs w:val="24"/>
        </w:rPr>
        <w:t xml:space="preserve">В общей сумме доходов от оказания платных услуг и компенсации затрат государства наибольший удельный вес (около 99%) занимают </w:t>
      </w:r>
      <w:r w:rsidRPr="00B20BF9">
        <w:rPr>
          <w:i/>
          <w:sz w:val="28"/>
          <w:szCs w:val="24"/>
        </w:rPr>
        <w:t>доходы от оказания платных услуг (работ)</w:t>
      </w:r>
      <w:r w:rsidRPr="00B20BF9">
        <w:rPr>
          <w:sz w:val="28"/>
          <w:szCs w:val="24"/>
        </w:rPr>
        <w:t xml:space="preserve">. Доходы от оказания платных услуг (работ) рассчитаны с учетом </w:t>
      </w:r>
      <w:r w:rsidRPr="00B20BF9">
        <w:rPr>
          <w:sz w:val="28"/>
          <w:szCs w:val="28"/>
        </w:rPr>
        <w:t xml:space="preserve">положений Федерального закона </w:t>
      </w:r>
      <w:hyperlink r:id="rId10" w:history="1">
        <w:r w:rsidRPr="00B20BF9">
          <w:rPr>
            <w:iCs/>
            <w:sz w:val="28"/>
            <w:szCs w:val="28"/>
          </w:rPr>
          <w:t>от 08.05.2010г. №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w:t>
        </w:r>
      </w:hyperlink>
      <w:r w:rsidRPr="00B20BF9">
        <w:rPr>
          <w:iCs/>
          <w:sz w:val="28"/>
          <w:szCs w:val="28"/>
        </w:rPr>
        <w:t>.</w:t>
      </w:r>
    </w:p>
    <w:p w:rsidR="0074534C" w:rsidRPr="00B20BF9" w:rsidRDefault="0074534C" w:rsidP="0074534C">
      <w:pPr>
        <w:widowControl/>
        <w:ind w:firstLine="709"/>
        <w:jc w:val="both"/>
        <w:rPr>
          <w:sz w:val="28"/>
          <w:szCs w:val="24"/>
        </w:rPr>
      </w:pPr>
      <w:r w:rsidRPr="00B20BF9">
        <w:rPr>
          <w:sz w:val="28"/>
          <w:szCs w:val="24"/>
        </w:rPr>
        <w:t>По расчетам главных администраторов (органов исполнительной власти Ленинградской области и муниципальных образований Ленинградской области) сумма поступлений в консолидированный бюджет по перечисленным доходным источникам составит:</w:t>
      </w:r>
    </w:p>
    <w:p w:rsidR="0074534C" w:rsidRPr="00B20BF9" w:rsidRDefault="0074534C" w:rsidP="0074534C">
      <w:pPr>
        <w:widowControl/>
        <w:ind w:firstLine="709"/>
        <w:jc w:val="both"/>
        <w:rPr>
          <w:sz w:val="28"/>
          <w:szCs w:val="24"/>
        </w:rPr>
      </w:pPr>
      <w:r w:rsidRPr="00B20BF9">
        <w:rPr>
          <w:sz w:val="28"/>
          <w:szCs w:val="24"/>
        </w:rPr>
        <w:t xml:space="preserve">в 2014 году – 614,7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2015 году – 645,8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в 2016 году – 678,4 </w:t>
      </w:r>
      <w:r w:rsidR="0060248C">
        <w:rPr>
          <w:sz w:val="28"/>
          <w:szCs w:val="24"/>
        </w:rPr>
        <w:t>млн. руб.</w:t>
      </w:r>
      <w:r w:rsidR="007F76FF">
        <w:rPr>
          <w:sz w:val="28"/>
          <w:szCs w:val="24"/>
        </w:rPr>
        <w:t>,</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lastRenderedPageBreak/>
        <w:t>в том числе в областной бюджет:</w:t>
      </w:r>
    </w:p>
    <w:p w:rsidR="0074534C" w:rsidRPr="00B20BF9" w:rsidRDefault="0074534C" w:rsidP="0074534C">
      <w:pPr>
        <w:widowControl/>
        <w:ind w:firstLine="709"/>
        <w:jc w:val="both"/>
        <w:rPr>
          <w:sz w:val="28"/>
          <w:szCs w:val="24"/>
        </w:rPr>
      </w:pPr>
      <w:r w:rsidRPr="00B20BF9">
        <w:rPr>
          <w:sz w:val="28"/>
          <w:szCs w:val="24"/>
        </w:rPr>
        <w:t xml:space="preserve">на 2015 год – 384,7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413,3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443,8 </w:t>
      </w:r>
      <w:r w:rsidR="0060248C">
        <w:rPr>
          <w:sz w:val="28"/>
          <w:szCs w:val="24"/>
        </w:rPr>
        <w:t>млн. руб.</w:t>
      </w:r>
    </w:p>
    <w:p w:rsidR="0074534C" w:rsidRPr="00B20BF9" w:rsidRDefault="0074534C" w:rsidP="0074534C">
      <w:pPr>
        <w:widowControl/>
        <w:ind w:firstLine="709"/>
        <w:jc w:val="both"/>
        <w:rPr>
          <w:i/>
          <w:sz w:val="28"/>
          <w:szCs w:val="28"/>
        </w:rPr>
      </w:pPr>
    </w:p>
    <w:p w:rsidR="0074534C" w:rsidRPr="00B20BF9" w:rsidRDefault="0074534C" w:rsidP="0074534C">
      <w:pPr>
        <w:widowControl/>
        <w:ind w:firstLine="709"/>
        <w:jc w:val="both"/>
        <w:rPr>
          <w:sz w:val="28"/>
          <w:szCs w:val="24"/>
        </w:rPr>
      </w:pPr>
      <w:r w:rsidRPr="00B20BF9">
        <w:rPr>
          <w:i/>
          <w:sz w:val="28"/>
          <w:szCs w:val="28"/>
        </w:rPr>
        <w:t>Доходы от компенсации затрат бюджета</w:t>
      </w:r>
      <w:r w:rsidRPr="00B20BF9">
        <w:rPr>
          <w:sz w:val="28"/>
          <w:szCs w:val="28"/>
        </w:rPr>
        <w:t xml:space="preserve"> формируются за счет возврата в бюджет неиспользованных</w:t>
      </w:r>
      <w:r w:rsidRPr="00B20BF9">
        <w:rPr>
          <w:sz w:val="28"/>
          <w:szCs w:val="24"/>
        </w:rPr>
        <w:t xml:space="preserve"> </w:t>
      </w:r>
      <w:r w:rsidRPr="00B20BF9">
        <w:rPr>
          <w:sz w:val="28"/>
          <w:szCs w:val="28"/>
        </w:rPr>
        <w:t>бюджетных ассигнований и, по этой причине, носят разовый характер.</w:t>
      </w:r>
    </w:p>
    <w:p w:rsidR="0074534C" w:rsidRPr="00B20BF9" w:rsidRDefault="0074534C" w:rsidP="0074534C">
      <w:pPr>
        <w:widowControl/>
        <w:ind w:firstLine="709"/>
        <w:jc w:val="both"/>
        <w:rPr>
          <w:sz w:val="28"/>
          <w:szCs w:val="28"/>
        </w:rPr>
      </w:pPr>
      <w:r w:rsidRPr="00B20BF9">
        <w:rPr>
          <w:sz w:val="28"/>
          <w:szCs w:val="28"/>
        </w:rPr>
        <w:t>Прогнозная сумма поступления доходов от компенсации затрат государства в областной бюджет по расчетам главных администраторов составляет:</w:t>
      </w:r>
    </w:p>
    <w:p w:rsidR="0074534C" w:rsidRPr="00B20BF9" w:rsidRDefault="0074534C" w:rsidP="0074534C">
      <w:pPr>
        <w:widowControl/>
        <w:ind w:firstLine="709"/>
        <w:jc w:val="both"/>
        <w:rPr>
          <w:sz w:val="28"/>
          <w:szCs w:val="24"/>
        </w:rPr>
      </w:pPr>
      <w:r w:rsidRPr="00B20BF9">
        <w:rPr>
          <w:sz w:val="28"/>
          <w:szCs w:val="24"/>
        </w:rPr>
        <w:t xml:space="preserve">на 2015 год – 3,7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3,7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3,7 </w:t>
      </w:r>
      <w:r w:rsidR="0060248C">
        <w:rPr>
          <w:sz w:val="28"/>
          <w:szCs w:val="24"/>
        </w:rPr>
        <w:t>млн. 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15. Расчеты поступлений </w:t>
      </w:r>
      <w:r w:rsidRPr="00B20BF9">
        <w:rPr>
          <w:b/>
          <w:sz w:val="28"/>
          <w:szCs w:val="24"/>
        </w:rPr>
        <w:t>доходов от продажи материальных и нематериальных активов</w:t>
      </w:r>
      <w:r w:rsidRPr="00B20BF9">
        <w:rPr>
          <w:sz w:val="28"/>
          <w:szCs w:val="24"/>
        </w:rPr>
        <w:t xml:space="preserve"> произведены Леноблкомимуществом, а также главными администраторами доходов – органами исполнительной власти муниципальных образований Ленинградской области.</w:t>
      </w:r>
    </w:p>
    <w:p w:rsidR="0074534C" w:rsidRPr="00B20BF9" w:rsidRDefault="0074534C" w:rsidP="0074534C">
      <w:pPr>
        <w:widowControl/>
        <w:ind w:firstLine="709"/>
        <w:jc w:val="both"/>
        <w:rPr>
          <w:sz w:val="28"/>
          <w:szCs w:val="24"/>
        </w:rPr>
      </w:pPr>
      <w:r w:rsidRPr="00B20BF9">
        <w:rPr>
          <w:sz w:val="28"/>
          <w:szCs w:val="24"/>
        </w:rPr>
        <w:t>Прогнозируемая сумма поступлений по указанному доходному источнику в консолидированный бюджет Ленинградской области составляет:</w:t>
      </w:r>
    </w:p>
    <w:p w:rsidR="0074534C" w:rsidRPr="00B20BF9" w:rsidRDefault="0074534C" w:rsidP="0074534C">
      <w:pPr>
        <w:widowControl/>
        <w:ind w:firstLine="709"/>
        <w:jc w:val="both"/>
        <w:rPr>
          <w:sz w:val="28"/>
          <w:szCs w:val="24"/>
        </w:rPr>
      </w:pPr>
      <w:r w:rsidRPr="00B20BF9">
        <w:rPr>
          <w:sz w:val="28"/>
          <w:szCs w:val="24"/>
        </w:rPr>
        <w:t xml:space="preserve">на 2015 год – 1 127,1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1 176,4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на 2017 год – 1 176,4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Значительную долю (около 66%) в данной группе доходов составляют поступления от продажи земельных участков.</w:t>
      </w:r>
    </w:p>
    <w:p w:rsidR="0074534C" w:rsidRPr="00B20BF9" w:rsidRDefault="0074534C" w:rsidP="0074534C">
      <w:pPr>
        <w:widowControl/>
        <w:ind w:firstLine="709"/>
        <w:jc w:val="both"/>
        <w:rPr>
          <w:sz w:val="28"/>
          <w:szCs w:val="24"/>
        </w:rPr>
      </w:pPr>
      <w:r w:rsidRPr="00B20BF9">
        <w:rPr>
          <w:sz w:val="28"/>
          <w:szCs w:val="24"/>
        </w:rPr>
        <w:t>Прогнозируемая сумма поступлений в консолидированный бюджет Ленинградской области по указанному доходному источнику составляет:</w:t>
      </w:r>
    </w:p>
    <w:p w:rsidR="0074534C" w:rsidRPr="00B20BF9" w:rsidRDefault="0074534C" w:rsidP="0074534C">
      <w:pPr>
        <w:widowControl/>
        <w:ind w:firstLine="709"/>
        <w:jc w:val="both"/>
        <w:rPr>
          <w:sz w:val="28"/>
          <w:szCs w:val="24"/>
        </w:rPr>
      </w:pPr>
      <w:r w:rsidRPr="00B20BF9">
        <w:rPr>
          <w:sz w:val="28"/>
          <w:szCs w:val="24"/>
        </w:rPr>
        <w:t xml:space="preserve">на 2015 год – 744,1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791,4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791,4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Распределение поступающих сумм доходов от продажи земли в соответствии с Бюджетным кодексом Российской Федерации осуществляется по нормативам:</w:t>
      </w:r>
    </w:p>
    <w:p w:rsidR="0074534C" w:rsidRPr="00B20BF9" w:rsidRDefault="0074534C" w:rsidP="0074534C">
      <w:pPr>
        <w:widowControl/>
        <w:ind w:firstLine="709"/>
        <w:jc w:val="both"/>
        <w:rPr>
          <w:sz w:val="28"/>
          <w:szCs w:val="24"/>
        </w:rPr>
      </w:pPr>
      <w:r w:rsidRPr="00B20BF9">
        <w:rPr>
          <w:sz w:val="28"/>
          <w:szCs w:val="24"/>
        </w:rPr>
        <w:t>50% в бюджеты муниципальных районов;</w:t>
      </w:r>
    </w:p>
    <w:p w:rsidR="0074534C" w:rsidRPr="00B20BF9" w:rsidRDefault="0074534C" w:rsidP="0074534C">
      <w:pPr>
        <w:widowControl/>
        <w:ind w:firstLine="709"/>
        <w:jc w:val="both"/>
        <w:rPr>
          <w:sz w:val="28"/>
          <w:szCs w:val="24"/>
        </w:rPr>
      </w:pPr>
      <w:r w:rsidRPr="00B20BF9">
        <w:rPr>
          <w:sz w:val="28"/>
          <w:szCs w:val="24"/>
        </w:rPr>
        <w:t>50% в бюджеты городских и сельских поселений.</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16. Поступления </w:t>
      </w:r>
      <w:r w:rsidRPr="00B20BF9">
        <w:rPr>
          <w:b/>
          <w:sz w:val="28"/>
          <w:szCs w:val="24"/>
        </w:rPr>
        <w:t>административных платежей и сборов</w:t>
      </w:r>
      <w:r w:rsidRPr="00B20BF9">
        <w:rPr>
          <w:sz w:val="28"/>
          <w:szCs w:val="24"/>
        </w:rPr>
        <w:t xml:space="preserve"> рассчитаны на основе прогнозов администраторов доходов – Управления Ленинградской области по надзору за техническим состоянием самоходных машин и других видов техники и комитета по природным ресурсам Ленинградской области, в следующих объемах:</w:t>
      </w:r>
    </w:p>
    <w:p w:rsidR="0074534C" w:rsidRPr="00B20BF9" w:rsidRDefault="0074534C" w:rsidP="0074534C">
      <w:pPr>
        <w:widowControl/>
        <w:ind w:firstLine="709"/>
        <w:jc w:val="both"/>
        <w:rPr>
          <w:sz w:val="28"/>
          <w:szCs w:val="24"/>
        </w:rPr>
      </w:pPr>
      <w:r w:rsidRPr="00B20BF9">
        <w:rPr>
          <w:sz w:val="28"/>
          <w:szCs w:val="24"/>
        </w:rPr>
        <w:t xml:space="preserve">на 2015 год – 11,1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2016 год – 11,5 </w:t>
      </w:r>
      <w:r w:rsidR="0060248C">
        <w:rPr>
          <w:sz w:val="28"/>
          <w:szCs w:val="24"/>
        </w:rPr>
        <w:t>млн. руб.</w:t>
      </w:r>
      <w:r w:rsidRPr="00B20BF9">
        <w:rPr>
          <w:sz w:val="28"/>
          <w:szCs w:val="24"/>
        </w:rPr>
        <w:t>;</w:t>
      </w:r>
    </w:p>
    <w:p w:rsidR="0074534C" w:rsidRPr="00B20BF9" w:rsidRDefault="0074534C" w:rsidP="0074534C">
      <w:pPr>
        <w:widowControl/>
        <w:ind w:firstLine="709"/>
        <w:jc w:val="both"/>
        <w:rPr>
          <w:sz w:val="28"/>
          <w:szCs w:val="24"/>
        </w:rPr>
      </w:pPr>
      <w:r w:rsidRPr="00B20BF9">
        <w:rPr>
          <w:sz w:val="28"/>
          <w:szCs w:val="24"/>
        </w:rPr>
        <w:t xml:space="preserve">на 2017 год – 12,0 </w:t>
      </w:r>
      <w:r w:rsidR="0060248C">
        <w:rPr>
          <w:sz w:val="28"/>
          <w:szCs w:val="24"/>
        </w:rPr>
        <w:t>млн. руб.</w:t>
      </w:r>
    </w:p>
    <w:p w:rsidR="0074534C" w:rsidRPr="00B20BF9" w:rsidRDefault="0074534C" w:rsidP="0074534C">
      <w:pPr>
        <w:widowControl/>
        <w:ind w:firstLine="709"/>
        <w:jc w:val="both"/>
        <w:rPr>
          <w:sz w:val="28"/>
          <w:szCs w:val="24"/>
        </w:rPr>
      </w:pPr>
      <w:r w:rsidRPr="00B20BF9">
        <w:rPr>
          <w:sz w:val="28"/>
          <w:szCs w:val="24"/>
        </w:rPr>
        <w:t>В сумму указанных доходов входят следующие платежи:</w:t>
      </w:r>
    </w:p>
    <w:p w:rsidR="0074534C" w:rsidRPr="00B20BF9" w:rsidRDefault="0074534C" w:rsidP="0074534C">
      <w:pPr>
        <w:widowControl/>
        <w:ind w:firstLine="709"/>
        <w:jc w:val="both"/>
        <w:rPr>
          <w:sz w:val="28"/>
          <w:szCs w:val="24"/>
        </w:rPr>
      </w:pPr>
      <w:r w:rsidRPr="00B20BF9">
        <w:rPr>
          <w:sz w:val="28"/>
          <w:szCs w:val="24"/>
        </w:rPr>
        <w:lastRenderedPageBreak/>
        <w:t>- сборы за технический осмотр самоходной техники (главный администратор - Управление Ленинградской области по надзору за техническим состоянием самоходных машин и других видов техники);</w:t>
      </w:r>
    </w:p>
    <w:p w:rsidR="0074534C" w:rsidRPr="00B20BF9" w:rsidRDefault="0074534C" w:rsidP="0074534C">
      <w:pPr>
        <w:widowControl/>
        <w:ind w:firstLine="709"/>
        <w:jc w:val="both"/>
        <w:rPr>
          <w:sz w:val="28"/>
          <w:szCs w:val="28"/>
        </w:rPr>
      </w:pPr>
      <w:r w:rsidRPr="00B20BF9">
        <w:rPr>
          <w:sz w:val="28"/>
          <w:szCs w:val="24"/>
        </w:rPr>
        <w:t xml:space="preserve">- </w:t>
      </w:r>
      <w:r w:rsidRPr="00B20BF9">
        <w:rPr>
          <w:sz w:val="28"/>
          <w:szCs w:val="28"/>
        </w:rPr>
        <w:t>плата, взимаемая при исполнении государственной функции по организации и проведению государственной экологической экспертизы (главный администратор доходов – комитет природных ресурсов Ленинградской области).</w:t>
      </w:r>
    </w:p>
    <w:p w:rsidR="0074534C" w:rsidRPr="00B20BF9" w:rsidRDefault="0074534C" w:rsidP="0074534C">
      <w:pPr>
        <w:widowControl/>
        <w:ind w:firstLine="709"/>
        <w:jc w:val="both"/>
        <w:rPr>
          <w:sz w:val="28"/>
          <w:szCs w:val="28"/>
        </w:rPr>
      </w:pPr>
    </w:p>
    <w:p w:rsidR="0074534C" w:rsidRPr="00B20BF9" w:rsidRDefault="0074534C" w:rsidP="0074534C">
      <w:pPr>
        <w:widowControl/>
        <w:ind w:firstLine="709"/>
        <w:jc w:val="both"/>
        <w:rPr>
          <w:sz w:val="28"/>
          <w:szCs w:val="28"/>
        </w:rPr>
      </w:pPr>
      <w:r w:rsidRPr="00B20BF9">
        <w:rPr>
          <w:sz w:val="28"/>
          <w:szCs w:val="28"/>
        </w:rPr>
        <w:t xml:space="preserve">17. </w:t>
      </w:r>
      <w:r w:rsidRPr="00B20BF9">
        <w:rPr>
          <w:sz w:val="28"/>
          <w:szCs w:val="24"/>
        </w:rPr>
        <w:t xml:space="preserve">Прогноз поступления </w:t>
      </w:r>
      <w:r w:rsidRPr="00B20BF9">
        <w:rPr>
          <w:b/>
          <w:sz w:val="28"/>
          <w:szCs w:val="28"/>
        </w:rPr>
        <w:t>штрафов, санкций, возмещения ущерба</w:t>
      </w:r>
      <w:r w:rsidRPr="00B20BF9">
        <w:rPr>
          <w:sz w:val="28"/>
          <w:szCs w:val="28"/>
        </w:rPr>
        <w:t xml:space="preserve">  в консолидированный бюджет Ленинградской области произведен </w:t>
      </w:r>
      <w:r w:rsidRPr="00B20BF9">
        <w:rPr>
          <w:sz w:val="28"/>
          <w:szCs w:val="24"/>
        </w:rPr>
        <w:t>главными администраторами доходов – органами исполнительной власти Ленинградской области и муниципальных образований Ленинградской области и составляет:</w:t>
      </w:r>
      <w:r w:rsidRPr="00B20BF9">
        <w:rPr>
          <w:sz w:val="28"/>
          <w:szCs w:val="28"/>
        </w:rPr>
        <w:t xml:space="preserve"> </w:t>
      </w:r>
    </w:p>
    <w:p w:rsidR="0074534C" w:rsidRPr="00B20BF9" w:rsidRDefault="0074534C" w:rsidP="0074534C">
      <w:pPr>
        <w:widowControl/>
        <w:ind w:firstLine="709"/>
        <w:jc w:val="both"/>
        <w:rPr>
          <w:sz w:val="28"/>
          <w:szCs w:val="24"/>
        </w:rPr>
      </w:pPr>
      <w:r w:rsidRPr="00B20BF9">
        <w:rPr>
          <w:sz w:val="28"/>
          <w:szCs w:val="24"/>
        </w:rPr>
        <w:t>на 2015 год – 473,8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2016 год – 481,4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2017 год – 484,9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в том числе в областной бюджет:</w:t>
      </w:r>
    </w:p>
    <w:p w:rsidR="0074534C" w:rsidRPr="00B20BF9" w:rsidRDefault="0074534C" w:rsidP="0074534C">
      <w:pPr>
        <w:widowControl/>
        <w:ind w:firstLine="709"/>
        <w:jc w:val="both"/>
        <w:rPr>
          <w:sz w:val="28"/>
          <w:szCs w:val="24"/>
        </w:rPr>
      </w:pPr>
      <w:r w:rsidRPr="00B20BF9">
        <w:rPr>
          <w:sz w:val="28"/>
          <w:szCs w:val="24"/>
        </w:rPr>
        <w:t>на 2015 год – 329,9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2016 год – 336,0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r w:rsidRPr="00B20BF9">
        <w:rPr>
          <w:sz w:val="28"/>
          <w:szCs w:val="24"/>
        </w:rPr>
        <w:t>на 2017 год – 338,1 млн.</w:t>
      </w:r>
      <w:r w:rsidR="0060248C">
        <w:rPr>
          <w:sz w:val="28"/>
          <w:szCs w:val="24"/>
        </w:rPr>
        <w:t> </w:t>
      </w:r>
      <w:r w:rsidRPr="00B20BF9">
        <w:rPr>
          <w:sz w:val="28"/>
          <w:szCs w:val="24"/>
        </w:rPr>
        <w:t>руб.</w:t>
      </w:r>
    </w:p>
    <w:p w:rsidR="0074534C" w:rsidRPr="00B20BF9" w:rsidRDefault="0074534C" w:rsidP="0074534C">
      <w:pPr>
        <w:widowControl/>
        <w:ind w:firstLine="709"/>
        <w:jc w:val="both"/>
        <w:rPr>
          <w:sz w:val="28"/>
          <w:szCs w:val="24"/>
        </w:rPr>
      </w:pPr>
    </w:p>
    <w:p w:rsidR="0074534C" w:rsidRPr="00B20BF9" w:rsidRDefault="0074534C" w:rsidP="0074534C">
      <w:pPr>
        <w:widowControl/>
        <w:ind w:firstLine="709"/>
        <w:jc w:val="both"/>
        <w:rPr>
          <w:sz w:val="28"/>
          <w:szCs w:val="24"/>
        </w:rPr>
      </w:pPr>
      <w:r w:rsidRPr="00B20BF9">
        <w:rPr>
          <w:sz w:val="28"/>
          <w:szCs w:val="24"/>
        </w:rPr>
        <w:t xml:space="preserve">В общей сумме поступлений в областной бюджет штрафов, санкций, возмещения ущерба наибольший удельный вес (около 94%) занимают </w:t>
      </w:r>
      <w:r w:rsidRPr="00B20BF9">
        <w:rPr>
          <w:i/>
          <w:sz w:val="28"/>
          <w:szCs w:val="24"/>
        </w:rPr>
        <w:t>денежные взыскания (штрафы) за нарушение законодательства Российской Федерации о безопасности дорожного движения.</w:t>
      </w:r>
    </w:p>
    <w:p w:rsidR="0074534C" w:rsidRDefault="0074534C" w:rsidP="0074534C">
      <w:pPr>
        <w:jc w:val="both"/>
        <w:rPr>
          <w:color w:val="FF0000"/>
          <w:sz w:val="28"/>
        </w:rPr>
      </w:pPr>
    </w:p>
    <w:p w:rsidR="0074534C" w:rsidRPr="00C1657F" w:rsidRDefault="0074534C" w:rsidP="0074534C">
      <w:pPr>
        <w:jc w:val="center"/>
        <w:rPr>
          <w:b/>
          <w:color w:val="000000"/>
          <w:sz w:val="28"/>
        </w:rPr>
      </w:pPr>
      <w:r w:rsidRPr="00C1657F">
        <w:rPr>
          <w:b/>
          <w:color w:val="000000"/>
          <w:sz w:val="28"/>
        </w:rPr>
        <w:t xml:space="preserve">Расчеты </w:t>
      </w:r>
    </w:p>
    <w:p w:rsidR="0074534C" w:rsidRPr="00C1657F" w:rsidRDefault="0074534C" w:rsidP="0074534C">
      <w:pPr>
        <w:jc w:val="center"/>
        <w:rPr>
          <w:b/>
          <w:color w:val="000000"/>
          <w:sz w:val="28"/>
        </w:rPr>
      </w:pPr>
      <w:r w:rsidRPr="00C1657F">
        <w:rPr>
          <w:b/>
          <w:color w:val="000000"/>
          <w:sz w:val="28"/>
        </w:rPr>
        <w:t>по безвозмездным поступлениям от других бюджетов бюджетной системы</w:t>
      </w:r>
    </w:p>
    <w:p w:rsidR="0074534C" w:rsidRPr="00C62B2B" w:rsidRDefault="0074534C" w:rsidP="0074534C">
      <w:pPr>
        <w:jc w:val="center"/>
        <w:rPr>
          <w:b/>
          <w:sz w:val="28"/>
        </w:rPr>
      </w:pPr>
    </w:p>
    <w:p w:rsidR="0074534C" w:rsidRPr="00C62B2B" w:rsidRDefault="0074534C" w:rsidP="0074534C">
      <w:pPr>
        <w:pStyle w:val="22"/>
        <w:ind w:right="5" w:firstLine="720"/>
        <w:rPr>
          <w:bCs/>
          <w:szCs w:val="28"/>
        </w:rPr>
      </w:pPr>
      <w:r w:rsidRPr="00C62B2B">
        <w:rPr>
          <w:bCs/>
          <w:szCs w:val="28"/>
        </w:rPr>
        <w:t>Безвозмездные поступления от других бюджетов бюджетной системы проектом областного бюджета на 2015 предусмотрены в сумме 6 409 901,0 тыс. руб., в том числе:</w:t>
      </w:r>
    </w:p>
    <w:p w:rsidR="0074534C" w:rsidRPr="00C62B2B" w:rsidRDefault="0074534C" w:rsidP="0074534C">
      <w:pPr>
        <w:pStyle w:val="22"/>
        <w:ind w:right="5" w:firstLine="720"/>
        <w:rPr>
          <w:bCs/>
          <w:szCs w:val="28"/>
        </w:rPr>
      </w:pPr>
      <w:r w:rsidRPr="00C62B2B">
        <w:rPr>
          <w:bCs/>
          <w:szCs w:val="28"/>
        </w:rPr>
        <w:t xml:space="preserve"> -  из федерального бюджета 5 709 748,1 тыс. руб.,</w:t>
      </w:r>
    </w:p>
    <w:p w:rsidR="0074534C" w:rsidRPr="00C62B2B" w:rsidRDefault="0074534C" w:rsidP="0074534C">
      <w:pPr>
        <w:ind w:firstLine="708"/>
        <w:jc w:val="both"/>
        <w:rPr>
          <w:sz w:val="28"/>
        </w:rPr>
      </w:pPr>
      <w:r w:rsidRPr="00C62B2B">
        <w:rPr>
          <w:sz w:val="28"/>
        </w:rPr>
        <w:t xml:space="preserve">- от государственной корпорации – Фонда содействия реформированию жилищно-коммунального хозяйства в сумме 630 891,7 тыс. руб. </w:t>
      </w:r>
    </w:p>
    <w:p w:rsidR="0074534C" w:rsidRPr="00C62B2B" w:rsidRDefault="0074534C" w:rsidP="0074534C">
      <w:pPr>
        <w:pStyle w:val="22"/>
        <w:ind w:right="5" w:firstLine="720"/>
        <w:rPr>
          <w:bCs/>
          <w:szCs w:val="28"/>
        </w:rPr>
      </w:pPr>
      <w:r w:rsidRPr="00C62B2B">
        <w:rPr>
          <w:bCs/>
          <w:szCs w:val="28"/>
        </w:rPr>
        <w:t xml:space="preserve"> - из  местных бюджетов («отрицательные трансферты») для формирования региональных фондов финансовой поддержки поселений Ленинградской области в сумме 69 261,2 тыс. руб.</w:t>
      </w:r>
    </w:p>
    <w:p w:rsidR="0074534C" w:rsidRPr="00B931C7" w:rsidRDefault="0074534C" w:rsidP="0074534C">
      <w:pPr>
        <w:pStyle w:val="22"/>
        <w:ind w:right="5" w:firstLine="720"/>
        <w:rPr>
          <w:color w:val="FF0000"/>
        </w:rPr>
      </w:pPr>
    </w:p>
    <w:p w:rsidR="0074534C" w:rsidRPr="00C62B2B" w:rsidRDefault="0074534C" w:rsidP="0074534C">
      <w:pPr>
        <w:pStyle w:val="a7"/>
        <w:ind w:firstLine="708"/>
        <w:jc w:val="both"/>
        <w:rPr>
          <w:szCs w:val="28"/>
        </w:rPr>
      </w:pPr>
      <w:r>
        <w:rPr>
          <w:bCs/>
          <w:color w:val="000000"/>
          <w:szCs w:val="28"/>
        </w:rPr>
        <w:t xml:space="preserve">1) </w:t>
      </w:r>
      <w:r w:rsidRPr="00C62B2B">
        <w:rPr>
          <w:bCs/>
          <w:szCs w:val="28"/>
        </w:rPr>
        <w:t>Безвозмездные поступления бюджету Ленинградской области</w:t>
      </w:r>
      <w:r w:rsidRPr="00C62B2B">
        <w:rPr>
          <w:szCs w:val="28"/>
        </w:rPr>
        <w:t xml:space="preserve"> из федерального бюджета запланированы в соответствии с:</w:t>
      </w:r>
    </w:p>
    <w:p w:rsidR="0074534C" w:rsidRPr="00C62B2B" w:rsidRDefault="0074534C" w:rsidP="0074534C">
      <w:pPr>
        <w:pStyle w:val="a7"/>
        <w:ind w:firstLine="708"/>
        <w:jc w:val="both"/>
        <w:rPr>
          <w:bCs/>
          <w:szCs w:val="28"/>
        </w:rPr>
      </w:pPr>
      <w:r w:rsidRPr="00C62B2B">
        <w:rPr>
          <w:bCs/>
          <w:szCs w:val="28"/>
        </w:rPr>
        <w:t>- Федеральным законом от 02.12.2013 № 349-ФЗ (ред. от 28.06.2014) "О федеральном бюджете на 2014 год и на плановый период 2015 и 2016 годов" в сумме 5 629 440,6 тыс. руб., из которых:</w:t>
      </w:r>
    </w:p>
    <w:p w:rsidR="0074534C" w:rsidRPr="00C62B2B" w:rsidRDefault="0074534C" w:rsidP="0074534C">
      <w:pPr>
        <w:pStyle w:val="a7"/>
        <w:ind w:firstLine="708"/>
        <w:jc w:val="both"/>
        <w:rPr>
          <w:bCs/>
          <w:szCs w:val="28"/>
        </w:rPr>
      </w:pPr>
      <w:r w:rsidRPr="00C62B2B">
        <w:rPr>
          <w:bCs/>
          <w:szCs w:val="28"/>
        </w:rPr>
        <w:t>1) субсидии  в сумме 1 025 968,3 тыс. руб., в том числе:</w:t>
      </w:r>
    </w:p>
    <w:p w:rsidR="0074534C" w:rsidRPr="00C62B2B" w:rsidRDefault="0074534C" w:rsidP="0074534C">
      <w:pPr>
        <w:pStyle w:val="a7"/>
        <w:ind w:firstLine="708"/>
        <w:jc w:val="both"/>
        <w:rPr>
          <w:szCs w:val="28"/>
        </w:rPr>
      </w:pPr>
      <w:r w:rsidRPr="00C62B2B">
        <w:rPr>
          <w:bCs/>
          <w:szCs w:val="28"/>
        </w:rPr>
        <w:t xml:space="preserve"> </w:t>
      </w:r>
      <w:r w:rsidRPr="00C62B2B">
        <w:rPr>
          <w:szCs w:val="28"/>
        </w:rPr>
        <w:t xml:space="preserve"> на реализацию мероприятий подпрограммы "Автомобильные дороги" </w:t>
      </w:r>
      <w:r w:rsidRPr="00C62B2B">
        <w:rPr>
          <w:szCs w:val="28"/>
        </w:rPr>
        <w:lastRenderedPageBreak/>
        <w:t>федеральной целевой программы "Развитие транспортной системы России (2010 - 2020 годы) в сумме 1 000 000,0 тыс. руб.;</w:t>
      </w:r>
    </w:p>
    <w:p w:rsidR="0074534C" w:rsidRPr="00C62B2B" w:rsidRDefault="0074534C" w:rsidP="0074534C">
      <w:pPr>
        <w:pStyle w:val="a7"/>
        <w:ind w:firstLine="708"/>
        <w:jc w:val="both"/>
        <w:rPr>
          <w:szCs w:val="28"/>
        </w:rPr>
      </w:pPr>
      <w:r w:rsidRPr="00C62B2B">
        <w:rPr>
          <w:szCs w:val="28"/>
        </w:rPr>
        <w:t>на предоставление жилых помещений детям-сиротам и детям, оставшимся без попечения родителей, лицам из их числа по договорам найма специализированных жилых помещений в сумме 15 403,5 тыс. руб.;</w:t>
      </w:r>
    </w:p>
    <w:p w:rsidR="0074534C" w:rsidRPr="00C62B2B" w:rsidRDefault="0074534C" w:rsidP="0074534C">
      <w:pPr>
        <w:pStyle w:val="a7"/>
        <w:ind w:firstLine="708"/>
        <w:jc w:val="both"/>
        <w:rPr>
          <w:szCs w:val="28"/>
        </w:rPr>
      </w:pPr>
      <w:r w:rsidRPr="00C62B2B">
        <w:rPr>
          <w:szCs w:val="28"/>
        </w:rPr>
        <w:t>на реализацию дополнительных мероприятий в сфере занятости населения в сумме 10 564,8 тыс. руб.;</w:t>
      </w:r>
    </w:p>
    <w:p w:rsidR="0074534C" w:rsidRPr="00C62B2B" w:rsidRDefault="0074534C" w:rsidP="0074534C">
      <w:pPr>
        <w:pStyle w:val="a7"/>
        <w:ind w:firstLine="708"/>
        <w:jc w:val="both"/>
        <w:rPr>
          <w:bCs/>
          <w:szCs w:val="28"/>
        </w:rPr>
      </w:pPr>
      <w:r w:rsidRPr="00C62B2B">
        <w:rPr>
          <w:bCs/>
          <w:szCs w:val="28"/>
        </w:rPr>
        <w:t>2) субвенции в сумме 4 056 665,8 тыс. руб., в том числе:</w:t>
      </w:r>
    </w:p>
    <w:p w:rsidR="0074534C" w:rsidRPr="00C62B2B" w:rsidRDefault="0074534C" w:rsidP="0074534C">
      <w:pPr>
        <w:pStyle w:val="a7"/>
        <w:ind w:firstLine="708"/>
        <w:jc w:val="both"/>
        <w:rPr>
          <w:bCs/>
          <w:szCs w:val="28"/>
        </w:rPr>
      </w:pPr>
      <w:r w:rsidRPr="00C62B2B">
        <w:rPr>
          <w:bCs/>
          <w:szCs w:val="28"/>
        </w:rPr>
        <w:t>на оплату жилищно-коммунальных услуг отдельным категориям граждан в сумме 2 734 758,3 тыс. руб.;</w:t>
      </w:r>
    </w:p>
    <w:p w:rsidR="0074534C" w:rsidRDefault="0074534C" w:rsidP="0074534C">
      <w:pPr>
        <w:pStyle w:val="a7"/>
        <w:ind w:firstLine="708"/>
        <w:jc w:val="both"/>
        <w:rPr>
          <w:bCs/>
          <w:color w:val="000000"/>
          <w:szCs w:val="28"/>
        </w:rPr>
      </w:pPr>
      <w:r>
        <w:rPr>
          <w:bCs/>
          <w:color w:val="000000"/>
          <w:szCs w:val="28"/>
        </w:rPr>
        <w:t>на о</w:t>
      </w:r>
      <w:r w:rsidRPr="00C51049">
        <w:rPr>
          <w:bCs/>
          <w:color w:val="000000"/>
          <w:szCs w:val="28"/>
        </w:rPr>
        <w:t>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r>
        <w:rPr>
          <w:bCs/>
          <w:color w:val="000000"/>
          <w:szCs w:val="28"/>
        </w:rPr>
        <w:t xml:space="preserve"> в сумме 100 500,9 тыс. руб.;</w:t>
      </w:r>
    </w:p>
    <w:p w:rsidR="0074534C" w:rsidRDefault="0074534C" w:rsidP="0074534C">
      <w:pPr>
        <w:pStyle w:val="a7"/>
        <w:ind w:firstLine="708"/>
        <w:jc w:val="both"/>
        <w:rPr>
          <w:bCs/>
          <w:color w:val="000000"/>
          <w:szCs w:val="28"/>
        </w:rPr>
      </w:pPr>
      <w:r>
        <w:rPr>
          <w:bCs/>
          <w:color w:val="000000"/>
          <w:szCs w:val="28"/>
        </w:rPr>
        <w:t>на в</w:t>
      </w:r>
      <w:r w:rsidRPr="008335C4">
        <w:rPr>
          <w:bCs/>
          <w:color w:val="000000"/>
          <w:szCs w:val="28"/>
        </w:rPr>
        <w:t>ыплат</w:t>
      </w:r>
      <w:r>
        <w:rPr>
          <w:bCs/>
          <w:color w:val="000000"/>
          <w:szCs w:val="28"/>
        </w:rPr>
        <w:t>у</w:t>
      </w:r>
      <w:r w:rsidRPr="008335C4">
        <w:rPr>
          <w:bCs/>
          <w:color w:val="000000"/>
          <w:szCs w:val="28"/>
        </w:rPr>
        <w:t xml:space="preserve">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 в соответствии с Федеральным законом от 19 мая 1995 года № 81-ФЗ "О государственных пособиях гражданам, имеющим детей"</w:t>
      </w:r>
      <w:r>
        <w:rPr>
          <w:bCs/>
          <w:color w:val="000000"/>
          <w:szCs w:val="28"/>
        </w:rPr>
        <w:t xml:space="preserve"> в сумме 364 609,8 тыс. руб.;</w:t>
      </w:r>
    </w:p>
    <w:p w:rsidR="0074534C" w:rsidRDefault="0074534C" w:rsidP="0074534C">
      <w:pPr>
        <w:pStyle w:val="a7"/>
        <w:ind w:firstLine="708"/>
        <w:jc w:val="both"/>
        <w:rPr>
          <w:bCs/>
          <w:color w:val="000000"/>
          <w:szCs w:val="28"/>
        </w:rPr>
      </w:pPr>
      <w:r>
        <w:rPr>
          <w:bCs/>
          <w:color w:val="000000"/>
          <w:szCs w:val="28"/>
        </w:rPr>
        <w:t>на в</w:t>
      </w:r>
      <w:r w:rsidRPr="008335C4">
        <w:rPr>
          <w:bCs/>
          <w:color w:val="000000"/>
          <w:szCs w:val="28"/>
        </w:rPr>
        <w:t>ыплат</w:t>
      </w:r>
      <w:r>
        <w:rPr>
          <w:bCs/>
          <w:color w:val="000000"/>
          <w:szCs w:val="28"/>
        </w:rPr>
        <w:t>у</w:t>
      </w:r>
      <w:r w:rsidRPr="008335C4">
        <w:rPr>
          <w:bCs/>
          <w:color w:val="000000"/>
          <w:szCs w:val="28"/>
        </w:rPr>
        <w:t xml:space="preserve"> государственного единовременного пособия и ежемесячной денежной компенсации гражданам при возникновении поствакцинальных осложнений в соответствии с Федеральным законом от 17 сентября 1998 года №</w:t>
      </w:r>
      <w:r w:rsidR="00BA5311">
        <w:rPr>
          <w:bCs/>
          <w:color w:val="000000"/>
          <w:szCs w:val="28"/>
        </w:rPr>
        <w:t> </w:t>
      </w:r>
      <w:r w:rsidRPr="008335C4">
        <w:rPr>
          <w:bCs/>
          <w:color w:val="000000"/>
          <w:szCs w:val="28"/>
        </w:rPr>
        <w:t>157-ФЗ "Об иммунопрофилактике инфекционных болезней"</w:t>
      </w:r>
      <w:r>
        <w:rPr>
          <w:bCs/>
          <w:color w:val="000000"/>
          <w:szCs w:val="28"/>
        </w:rPr>
        <w:t xml:space="preserve"> в сумме 92,0 тыс.</w:t>
      </w:r>
      <w:r w:rsidR="00BA5311">
        <w:rPr>
          <w:bCs/>
          <w:color w:val="000000"/>
          <w:szCs w:val="28"/>
        </w:rPr>
        <w:t> </w:t>
      </w:r>
      <w:r>
        <w:rPr>
          <w:bCs/>
          <w:color w:val="000000"/>
          <w:szCs w:val="28"/>
        </w:rPr>
        <w:t>руб.;</w:t>
      </w:r>
    </w:p>
    <w:p w:rsidR="0074534C" w:rsidRDefault="0074534C" w:rsidP="0074534C">
      <w:pPr>
        <w:pStyle w:val="a7"/>
        <w:ind w:firstLine="708"/>
        <w:jc w:val="both"/>
        <w:rPr>
          <w:bCs/>
          <w:color w:val="000000"/>
          <w:szCs w:val="28"/>
        </w:rPr>
      </w:pPr>
      <w:r>
        <w:rPr>
          <w:bCs/>
          <w:color w:val="000000"/>
          <w:szCs w:val="28"/>
        </w:rPr>
        <w:t>на в</w:t>
      </w:r>
      <w:r w:rsidRPr="008335C4">
        <w:rPr>
          <w:bCs/>
          <w:color w:val="000000"/>
          <w:szCs w:val="28"/>
        </w:rPr>
        <w:t>ыплат</w:t>
      </w:r>
      <w:r>
        <w:rPr>
          <w:bCs/>
          <w:color w:val="000000"/>
          <w:szCs w:val="28"/>
        </w:rPr>
        <w:t>у</w:t>
      </w:r>
      <w:r w:rsidRPr="008335C4">
        <w:rPr>
          <w:bCs/>
          <w:color w:val="000000"/>
          <w:szCs w:val="28"/>
        </w:rPr>
        <w:t xml:space="preserve"> инвалидам компенсаций страховых премий по договорам обязательного страхования гражданской ответственности владельцев транспортных средств в соответствии с Федеральным законом от 25 апреля 2002 года № 40-ФЗ "Об обязательном страховании гражданской ответственности владельцев транспортных средств"</w:t>
      </w:r>
      <w:r>
        <w:rPr>
          <w:bCs/>
          <w:color w:val="000000"/>
          <w:szCs w:val="28"/>
        </w:rPr>
        <w:t xml:space="preserve"> в сумме 1 125,4 тыс. руб.;</w:t>
      </w:r>
    </w:p>
    <w:p w:rsidR="0074534C" w:rsidRDefault="0074534C" w:rsidP="0074534C">
      <w:pPr>
        <w:pStyle w:val="a7"/>
        <w:ind w:firstLine="708"/>
        <w:jc w:val="both"/>
        <w:rPr>
          <w:bCs/>
          <w:color w:val="000000"/>
          <w:szCs w:val="28"/>
        </w:rPr>
      </w:pPr>
      <w:r w:rsidRPr="008335C4">
        <w:rPr>
          <w:bCs/>
          <w:color w:val="000000"/>
          <w:szCs w:val="28"/>
        </w:rPr>
        <w:t>на осуществление первичного воинского учета на территориях, где отсутствуют военные комиссариаты</w:t>
      </w:r>
      <w:r>
        <w:rPr>
          <w:bCs/>
          <w:color w:val="000000"/>
          <w:szCs w:val="28"/>
        </w:rPr>
        <w:t xml:space="preserve"> в сумме 57 397,4 тыс. руб.;</w:t>
      </w:r>
    </w:p>
    <w:p w:rsidR="0074534C" w:rsidRDefault="0074534C" w:rsidP="0074534C">
      <w:pPr>
        <w:pStyle w:val="a7"/>
        <w:ind w:firstLine="708"/>
        <w:jc w:val="both"/>
        <w:rPr>
          <w:color w:val="000000"/>
          <w:szCs w:val="28"/>
        </w:rPr>
      </w:pPr>
      <w:r>
        <w:rPr>
          <w:color w:val="000000"/>
          <w:szCs w:val="28"/>
        </w:rPr>
        <w:t>на о</w:t>
      </w:r>
      <w:r w:rsidRPr="00546D50">
        <w:rPr>
          <w:color w:val="000000"/>
          <w:szCs w:val="28"/>
        </w:rPr>
        <w:t>существление отдельных полномочий в области лесных отношений</w:t>
      </w:r>
      <w:r>
        <w:rPr>
          <w:color w:val="000000"/>
          <w:szCs w:val="28"/>
        </w:rPr>
        <w:t xml:space="preserve"> в сумме 374 588,8 тыс. руб.;</w:t>
      </w:r>
    </w:p>
    <w:p w:rsidR="0074534C" w:rsidRDefault="0074534C" w:rsidP="0074534C">
      <w:pPr>
        <w:pStyle w:val="a7"/>
        <w:ind w:firstLine="708"/>
        <w:jc w:val="both"/>
        <w:rPr>
          <w:color w:val="000000"/>
          <w:szCs w:val="28"/>
        </w:rPr>
      </w:pPr>
      <w:r>
        <w:rPr>
          <w:color w:val="000000"/>
          <w:szCs w:val="28"/>
        </w:rPr>
        <w:t>на о</w:t>
      </w:r>
      <w:r w:rsidRPr="009B0E14">
        <w:rPr>
          <w:color w:val="000000"/>
          <w:szCs w:val="28"/>
        </w:rPr>
        <w:t>существление отдельных полномочий в области водных отношений</w:t>
      </w:r>
      <w:r>
        <w:rPr>
          <w:color w:val="000000"/>
          <w:szCs w:val="28"/>
        </w:rPr>
        <w:t xml:space="preserve"> в сумме 25 134,0 тыс. руб.;</w:t>
      </w:r>
    </w:p>
    <w:p w:rsidR="0074534C" w:rsidRDefault="0074534C" w:rsidP="0074534C">
      <w:pPr>
        <w:pStyle w:val="a7"/>
        <w:ind w:firstLine="708"/>
        <w:jc w:val="both"/>
        <w:rPr>
          <w:color w:val="000000"/>
          <w:szCs w:val="28"/>
        </w:rPr>
      </w:pPr>
      <w:r>
        <w:rPr>
          <w:color w:val="000000"/>
          <w:szCs w:val="28"/>
        </w:rPr>
        <w:t>на в</w:t>
      </w:r>
      <w:r w:rsidRPr="00CB05AB">
        <w:rPr>
          <w:color w:val="000000"/>
          <w:szCs w:val="28"/>
        </w:rPr>
        <w:t>ыплат</w:t>
      </w:r>
      <w:r>
        <w:rPr>
          <w:color w:val="000000"/>
          <w:szCs w:val="28"/>
        </w:rPr>
        <w:t>у</w:t>
      </w:r>
      <w:r w:rsidRPr="00CB05AB">
        <w:rPr>
          <w:color w:val="000000"/>
          <w:szCs w:val="28"/>
        </w:rPr>
        <w:t xml:space="preserve"> единовременного пособия при всех формах устройства детей, лишенных родительского попечения, в семью </w:t>
      </w:r>
      <w:r>
        <w:rPr>
          <w:color w:val="000000"/>
          <w:szCs w:val="28"/>
        </w:rPr>
        <w:t xml:space="preserve">в сумме </w:t>
      </w:r>
      <w:r w:rsidRPr="008C26F8">
        <w:rPr>
          <w:szCs w:val="28"/>
        </w:rPr>
        <w:t xml:space="preserve">18 120,8 </w:t>
      </w:r>
      <w:r>
        <w:rPr>
          <w:color w:val="000000"/>
          <w:szCs w:val="28"/>
        </w:rPr>
        <w:t>тыс. руб.</w:t>
      </w:r>
    </w:p>
    <w:p w:rsidR="0074534C" w:rsidRDefault="0074534C" w:rsidP="0074534C">
      <w:pPr>
        <w:widowControl/>
        <w:autoSpaceDE w:val="0"/>
        <w:autoSpaceDN w:val="0"/>
        <w:adjustRightInd w:val="0"/>
        <w:ind w:left="30" w:right="30"/>
        <w:jc w:val="both"/>
        <w:rPr>
          <w:color w:val="000000"/>
          <w:szCs w:val="28"/>
        </w:rPr>
      </w:pPr>
      <w:r w:rsidRPr="00113B47">
        <w:rPr>
          <w:color w:val="000000"/>
          <w:sz w:val="28"/>
          <w:szCs w:val="28"/>
        </w:rPr>
        <w:tab/>
        <w:t>на социальные выплаты безработным гражданам в соответствии с Законом Российской Федерации от 19 апреля 1991 года № 1032-I "О занятости населения в Российской Федерации" в сумме 233 150,8 тыс. руб.;</w:t>
      </w:r>
    </w:p>
    <w:p w:rsidR="0074534C" w:rsidRDefault="0074534C" w:rsidP="0074534C">
      <w:pPr>
        <w:pStyle w:val="a7"/>
        <w:ind w:firstLine="708"/>
        <w:jc w:val="both"/>
        <w:rPr>
          <w:color w:val="000000"/>
          <w:szCs w:val="28"/>
        </w:rPr>
      </w:pPr>
      <w:r>
        <w:rPr>
          <w:color w:val="000000"/>
          <w:szCs w:val="28"/>
        </w:rPr>
        <w:t>на в</w:t>
      </w:r>
      <w:r w:rsidRPr="003C7145">
        <w:rPr>
          <w:color w:val="000000"/>
          <w:szCs w:val="28"/>
        </w:rPr>
        <w:t>ыплат</w:t>
      </w:r>
      <w:r>
        <w:rPr>
          <w:color w:val="000000"/>
          <w:szCs w:val="28"/>
        </w:rPr>
        <w:t>у</w:t>
      </w:r>
      <w:r w:rsidRPr="003C7145">
        <w:rPr>
          <w:color w:val="000000"/>
          <w:szCs w:val="28"/>
        </w:rPr>
        <w:t xml:space="preserve">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 в соответствии с Федеральным законом от 19 мая 1995 года № 81-ФЗ "О государственных пособиях гражданам, имеющим детей"</w:t>
      </w:r>
      <w:r>
        <w:rPr>
          <w:color w:val="000000"/>
          <w:szCs w:val="28"/>
        </w:rPr>
        <w:t xml:space="preserve"> в сумме 16 810,5 тыс. руб.;</w:t>
      </w:r>
    </w:p>
    <w:p w:rsidR="0074534C" w:rsidRDefault="0074534C" w:rsidP="0074534C">
      <w:pPr>
        <w:pStyle w:val="a7"/>
        <w:ind w:firstLine="708"/>
        <w:jc w:val="both"/>
        <w:rPr>
          <w:color w:val="000000"/>
          <w:szCs w:val="28"/>
        </w:rPr>
      </w:pPr>
      <w:r>
        <w:rPr>
          <w:color w:val="000000"/>
          <w:szCs w:val="28"/>
        </w:rPr>
        <w:lastRenderedPageBreak/>
        <w:t>на о</w:t>
      </w:r>
      <w:r w:rsidRPr="003C7145">
        <w:rPr>
          <w:color w:val="000000"/>
          <w:szCs w:val="28"/>
        </w:rPr>
        <w:t>существление полномочий по обеспечению жильем отдельных категорий граждан, установленных федеральными законами от 12 января 1995 года № 5-ФЗ "О ветеранах" и от 24 ноября 1995 года № 181-ФЗ "О социальной защите инвалидов в Российской Федерации"</w:t>
      </w:r>
      <w:r>
        <w:rPr>
          <w:color w:val="000000"/>
          <w:szCs w:val="28"/>
        </w:rPr>
        <w:t xml:space="preserve"> в сумме 22 263,5 тыс. руб.;</w:t>
      </w:r>
    </w:p>
    <w:p w:rsidR="0074534C" w:rsidRDefault="0074534C" w:rsidP="0074534C">
      <w:pPr>
        <w:pStyle w:val="a7"/>
        <w:ind w:firstLine="708"/>
        <w:jc w:val="both"/>
        <w:rPr>
          <w:color w:val="000000"/>
          <w:szCs w:val="28"/>
        </w:rPr>
      </w:pPr>
      <w:r>
        <w:rPr>
          <w:color w:val="000000"/>
          <w:szCs w:val="28"/>
        </w:rPr>
        <w:t xml:space="preserve">единые субвенции бюджетам субъектов Российской Федерации в сумме 108 113,6 тыс. руб.; </w:t>
      </w:r>
    </w:p>
    <w:p w:rsidR="0074534C" w:rsidRPr="00C62B2B" w:rsidRDefault="0074534C" w:rsidP="0074534C">
      <w:pPr>
        <w:pStyle w:val="a7"/>
        <w:ind w:firstLine="708"/>
        <w:jc w:val="both"/>
        <w:rPr>
          <w:szCs w:val="28"/>
        </w:rPr>
      </w:pPr>
      <w:r w:rsidRPr="00C62B2B">
        <w:rPr>
          <w:szCs w:val="28"/>
        </w:rPr>
        <w:t>3) иные межбюджетные трансферты в сумме 546 806,5 тыс. руб., в том числе:</w:t>
      </w:r>
    </w:p>
    <w:p w:rsidR="0074534C" w:rsidRPr="00C62B2B" w:rsidRDefault="0074534C" w:rsidP="0074534C">
      <w:pPr>
        <w:pStyle w:val="a7"/>
        <w:ind w:firstLine="708"/>
        <w:jc w:val="both"/>
        <w:rPr>
          <w:szCs w:val="28"/>
        </w:rPr>
      </w:pPr>
      <w:r w:rsidRPr="00C62B2B">
        <w:rPr>
          <w:szCs w:val="28"/>
        </w:rPr>
        <w:t>на реализацию отдельных полномочий в области лекарственного обеспечения в сумме 152 146,9 тыс. руб.;</w:t>
      </w:r>
    </w:p>
    <w:p w:rsidR="0074534C" w:rsidRPr="00C62B2B" w:rsidRDefault="0074534C" w:rsidP="0074534C">
      <w:pPr>
        <w:pStyle w:val="a7"/>
        <w:ind w:firstLine="708"/>
        <w:jc w:val="both"/>
      </w:pPr>
      <w:r w:rsidRPr="00C62B2B">
        <w:rPr>
          <w:szCs w:val="28"/>
        </w:rPr>
        <w:t>на 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 в сумме 341 </w:t>
      </w:r>
      <w:r w:rsidRPr="00C62B2B">
        <w:t>084,1 тыс. руб.;</w:t>
      </w:r>
    </w:p>
    <w:p w:rsidR="0074534C" w:rsidRPr="00C62B2B" w:rsidRDefault="0074534C" w:rsidP="0074534C">
      <w:pPr>
        <w:pStyle w:val="a7"/>
        <w:ind w:firstLine="708"/>
        <w:jc w:val="both"/>
        <w:rPr>
          <w:szCs w:val="28"/>
        </w:rPr>
      </w:pPr>
      <w:r w:rsidRPr="00C62B2B">
        <w:rPr>
          <w:szCs w:val="28"/>
        </w:rPr>
        <w:t>на 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муковисцидозом, гипофизарным нанизмом, болезнью Гоше, рассеянным склерозом, а также после трансплантации органов и (или) тканей в сумме 14 728,2 тыс. руб.;</w:t>
      </w:r>
    </w:p>
    <w:p w:rsidR="0074534C" w:rsidRPr="00C62B2B" w:rsidRDefault="0074534C" w:rsidP="0074534C">
      <w:pPr>
        <w:pStyle w:val="a7"/>
        <w:ind w:firstLine="708"/>
        <w:jc w:val="both"/>
        <w:rPr>
          <w:szCs w:val="28"/>
        </w:rPr>
      </w:pPr>
      <w:r w:rsidRPr="00C62B2B">
        <w:rPr>
          <w:szCs w:val="28"/>
        </w:rPr>
        <w:t>на финансовое обеспечение закупок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 в сумме 36 937,1 тыс. руб.;</w:t>
      </w:r>
    </w:p>
    <w:p w:rsidR="0074534C" w:rsidRPr="00C62B2B" w:rsidRDefault="0074534C" w:rsidP="0074534C">
      <w:pPr>
        <w:pStyle w:val="a7"/>
        <w:ind w:firstLine="708"/>
        <w:jc w:val="both"/>
        <w:rPr>
          <w:szCs w:val="28"/>
        </w:rPr>
      </w:pPr>
      <w:r w:rsidRPr="00C62B2B">
        <w:rPr>
          <w:szCs w:val="28"/>
        </w:rPr>
        <w:t>на реализацию мероприятий по профилактике ВИЧ-инфекции и гепатитов B и C в сумме 1 910,2 тыс. руб.</w:t>
      </w:r>
    </w:p>
    <w:p w:rsidR="0074534C" w:rsidRPr="00C62B2B" w:rsidRDefault="0074534C" w:rsidP="0074534C">
      <w:pPr>
        <w:pStyle w:val="a7"/>
        <w:ind w:firstLine="708"/>
        <w:jc w:val="both"/>
        <w:rPr>
          <w:szCs w:val="28"/>
        </w:rPr>
      </w:pPr>
    </w:p>
    <w:p w:rsidR="0074534C" w:rsidRPr="00C62B2B" w:rsidRDefault="0074534C" w:rsidP="0074534C">
      <w:pPr>
        <w:widowControl/>
        <w:autoSpaceDE w:val="0"/>
        <w:autoSpaceDN w:val="0"/>
        <w:adjustRightInd w:val="0"/>
        <w:ind w:left="30" w:right="30"/>
        <w:jc w:val="both"/>
        <w:rPr>
          <w:sz w:val="28"/>
          <w:szCs w:val="28"/>
        </w:rPr>
      </w:pPr>
      <w:r w:rsidRPr="00C62B2B">
        <w:rPr>
          <w:sz w:val="28"/>
          <w:szCs w:val="28"/>
        </w:rPr>
        <w:tab/>
        <w:t>- Распоряжением Правительства РФ от 26.06.2014 N 1150-р утверждено распределение на 2014 год и на плановый период 2015 и 2016 годов субсидий, предоставляемых из федерального бюджета бюджетам субъектов Российской Федерации на приобретение специализированной лесопожарной техники и оборудования в рамках подпрограммы "Охрана и защита лесов" государственной программы Российской Федерации "Развитие лесного хозяйства" на 2013 - 2020 годы". Ленинградской области  предусмотрены субсидии  в сумме 13 850,2 тыс. руб.</w:t>
      </w:r>
    </w:p>
    <w:p w:rsidR="0074534C" w:rsidRPr="00C62B2B" w:rsidRDefault="0074534C" w:rsidP="0074534C">
      <w:pPr>
        <w:pStyle w:val="a7"/>
        <w:ind w:firstLine="708"/>
        <w:jc w:val="both"/>
        <w:rPr>
          <w:szCs w:val="28"/>
        </w:rPr>
      </w:pPr>
    </w:p>
    <w:p w:rsidR="0074534C" w:rsidRPr="00C62B2B" w:rsidRDefault="0074534C" w:rsidP="0074534C">
      <w:pPr>
        <w:widowControl/>
        <w:autoSpaceDE w:val="0"/>
        <w:autoSpaceDN w:val="0"/>
        <w:adjustRightInd w:val="0"/>
        <w:ind w:left="30" w:right="30"/>
        <w:jc w:val="both"/>
        <w:rPr>
          <w:sz w:val="28"/>
          <w:szCs w:val="28"/>
        </w:rPr>
      </w:pPr>
      <w:r w:rsidRPr="00C62B2B">
        <w:rPr>
          <w:sz w:val="28"/>
          <w:szCs w:val="28"/>
        </w:rPr>
        <w:tab/>
        <w:t>- Распоряжением Правительства РФ от 16.06.2014 N 1058-р утверждено распределение иных межбюджетных трансфертов, предоставляемых в 2014 - 2015 годах из федерального бюджета бюджетам субъектов Российской Федерации на завершение работ по созданию сети многофункциональных центров предоставления государственных и муниципальных услуг". Ленинградской области предусмотрены иные межбюджетные трансферты  в сумме 66 457,3 тыс. руб.</w:t>
      </w:r>
    </w:p>
    <w:p w:rsidR="0074534C" w:rsidRPr="00C62B2B" w:rsidRDefault="0074534C" w:rsidP="0074534C">
      <w:pPr>
        <w:widowControl/>
        <w:autoSpaceDE w:val="0"/>
        <w:autoSpaceDN w:val="0"/>
        <w:adjustRightInd w:val="0"/>
        <w:ind w:left="30" w:right="30"/>
        <w:jc w:val="both"/>
        <w:rPr>
          <w:sz w:val="28"/>
        </w:rPr>
      </w:pPr>
      <w:r w:rsidRPr="00C62B2B">
        <w:rPr>
          <w:sz w:val="28"/>
        </w:rPr>
        <w:tab/>
        <w:t xml:space="preserve">2) Безвозмездные поступления от государственной корпорации – Фонда содействия реформированию жилищно-коммунального хозяйства предусмотрены в </w:t>
      </w:r>
      <w:r w:rsidRPr="00C62B2B">
        <w:rPr>
          <w:sz w:val="28"/>
        </w:rPr>
        <w:lastRenderedPageBreak/>
        <w:t>соответствии с Постановлением Правительства Российской Федерации от 06.05.14г №411 «О внесении изменений в Постановление Правительства Российской Федерации от 21.02.13г №147»:</w:t>
      </w:r>
    </w:p>
    <w:p w:rsidR="0074534C" w:rsidRPr="00C62B2B" w:rsidRDefault="0074534C" w:rsidP="0074534C">
      <w:pPr>
        <w:ind w:firstLine="720"/>
        <w:jc w:val="both"/>
        <w:rPr>
          <w:sz w:val="28"/>
        </w:rPr>
      </w:pPr>
      <w:r w:rsidRPr="00C62B2B">
        <w:rPr>
          <w:sz w:val="28"/>
        </w:rPr>
        <w:t>- на обеспечение мероприятий по переселению граждан из аварийного жилищного фонда в сумме 546 491,7 тыс. руб.;</w:t>
      </w:r>
    </w:p>
    <w:p w:rsidR="0074534C" w:rsidRPr="00C62B2B" w:rsidRDefault="0074534C" w:rsidP="0074534C">
      <w:pPr>
        <w:ind w:firstLine="720"/>
        <w:jc w:val="both"/>
        <w:rPr>
          <w:sz w:val="28"/>
        </w:rPr>
      </w:pPr>
      <w:r w:rsidRPr="00C62B2B">
        <w:rPr>
          <w:sz w:val="28"/>
        </w:rPr>
        <w:t>- на обеспечение мероприятий по переселению граждан из аварийного жилищного фонда с учетом необходимости развития малоэтажного жилищного строительства в сумме 84 400,0 тыс. руб.</w:t>
      </w:r>
    </w:p>
    <w:p w:rsidR="0074534C" w:rsidRPr="00C62B2B" w:rsidRDefault="0074534C" w:rsidP="0074534C">
      <w:pPr>
        <w:ind w:firstLine="720"/>
        <w:jc w:val="both"/>
        <w:rPr>
          <w:sz w:val="28"/>
        </w:rPr>
      </w:pPr>
    </w:p>
    <w:p w:rsidR="0074534C" w:rsidRPr="009D6ED4" w:rsidRDefault="0074534C" w:rsidP="0074534C">
      <w:pPr>
        <w:widowControl/>
        <w:autoSpaceDE w:val="0"/>
        <w:autoSpaceDN w:val="0"/>
        <w:adjustRightInd w:val="0"/>
        <w:ind w:left="30" w:right="30"/>
        <w:jc w:val="both"/>
        <w:rPr>
          <w:color w:val="000000"/>
          <w:sz w:val="28"/>
        </w:rPr>
      </w:pPr>
      <w:r w:rsidRPr="00C62B2B">
        <w:rPr>
          <w:sz w:val="28"/>
        </w:rPr>
        <w:tab/>
        <w:t xml:space="preserve">3) В соответствии с областным законом от 08.08.2005 № 67-оз "О фондах финансовой поддержки муниципальных образований Ленинградской области" в проект бюджета включены средства местных бюджетов («отрицательные трансферты») для формирования региональных фондов финансовой поддержки </w:t>
      </w:r>
      <w:r w:rsidRPr="009D6ED4">
        <w:rPr>
          <w:color w:val="000000"/>
          <w:sz w:val="28"/>
        </w:rPr>
        <w:t>поселений Ленинградской области на 2015 год в сумме</w:t>
      </w:r>
      <w:r w:rsidRPr="007768B2">
        <w:rPr>
          <w:color w:val="000000"/>
          <w:sz w:val="28"/>
        </w:rPr>
        <w:t xml:space="preserve">     </w:t>
      </w:r>
      <w:r w:rsidRPr="00647BA8">
        <w:rPr>
          <w:color w:val="000000"/>
          <w:sz w:val="28"/>
        </w:rPr>
        <w:t>69 261,2</w:t>
      </w:r>
      <w:r w:rsidRPr="007768B2">
        <w:rPr>
          <w:color w:val="000000"/>
          <w:sz w:val="28"/>
        </w:rPr>
        <w:t xml:space="preserve">  </w:t>
      </w:r>
      <w:r w:rsidRPr="009D6ED4">
        <w:rPr>
          <w:color w:val="000000"/>
          <w:sz w:val="28"/>
        </w:rPr>
        <w:t>тыс. руб.</w:t>
      </w:r>
    </w:p>
    <w:p w:rsidR="009D4D2A" w:rsidRDefault="009D4D2A" w:rsidP="0074534C">
      <w:pPr>
        <w:jc w:val="center"/>
        <w:rPr>
          <w:b/>
          <w:caps/>
          <w:sz w:val="28"/>
        </w:rPr>
      </w:pPr>
      <w:r>
        <w:rPr>
          <w:b/>
          <w:caps/>
          <w:sz w:val="28"/>
        </w:rPr>
        <w:br w:type="page"/>
      </w:r>
    </w:p>
    <w:p w:rsidR="0074534C" w:rsidRPr="00413ACA" w:rsidRDefault="0074534C" w:rsidP="0074534C">
      <w:pPr>
        <w:jc w:val="center"/>
        <w:rPr>
          <w:b/>
          <w:caps/>
          <w:sz w:val="28"/>
        </w:rPr>
      </w:pPr>
      <w:r w:rsidRPr="00413ACA">
        <w:rPr>
          <w:b/>
          <w:caps/>
          <w:sz w:val="28"/>
        </w:rPr>
        <w:lastRenderedPageBreak/>
        <w:t>прогнозируемые расходы областного бюджета ленинградской области на 2015 год и НА плановый период 2016 и 2017 годОВ</w:t>
      </w:r>
    </w:p>
    <w:p w:rsidR="0074534C" w:rsidRPr="00413ACA" w:rsidRDefault="0074534C" w:rsidP="0074534C">
      <w:pPr>
        <w:jc w:val="center"/>
        <w:rPr>
          <w:b/>
          <w:caps/>
          <w:sz w:val="28"/>
        </w:rPr>
      </w:pPr>
    </w:p>
    <w:p w:rsidR="0074534C" w:rsidRPr="00413ACA" w:rsidRDefault="0074534C" w:rsidP="000A01E3">
      <w:pPr>
        <w:ind w:firstLine="708"/>
        <w:jc w:val="both"/>
        <w:rPr>
          <w:sz w:val="28"/>
          <w:szCs w:val="28"/>
        </w:rPr>
      </w:pPr>
      <w:r w:rsidRPr="00413ACA">
        <w:rPr>
          <w:sz w:val="28"/>
          <w:szCs w:val="28"/>
        </w:rPr>
        <w:t>Планирование бюджетных ассигнований на 2015 год и на плановый период 2016 и 2017 годов осуществлялось с учетом основных параметров областного бюджета Ленинградской области, утвержденных постановлением Правительства Ленинградской области от 11 июля 2014 г. №</w:t>
      </w:r>
      <w:r w:rsidR="000A01E3">
        <w:rPr>
          <w:sz w:val="28"/>
          <w:szCs w:val="28"/>
        </w:rPr>
        <w:t xml:space="preserve"> </w:t>
      </w:r>
      <w:r w:rsidRPr="00413ACA">
        <w:rPr>
          <w:sz w:val="28"/>
          <w:szCs w:val="28"/>
        </w:rPr>
        <w:t>298 "О</w:t>
      </w:r>
      <w:r w:rsidRPr="00413ACA">
        <w:rPr>
          <w:rFonts w:eastAsia="Calibri"/>
          <w:sz w:val="28"/>
          <w:szCs w:val="28"/>
          <w:lang w:eastAsia="en-US"/>
        </w:rPr>
        <w:t>б основных параметрах проекта областного бюджета Ленинградской области на 2015 год и на плановый период 2016 и 2017 годов".</w:t>
      </w:r>
    </w:p>
    <w:p w:rsidR="0074534C" w:rsidRPr="00413ACA" w:rsidRDefault="0074534C" w:rsidP="000A01E3">
      <w:pPr>
        <w:widowControl/>
        <w:ind w:firstLine="708"/>
        <w:jc w:val="both"/>
        <w:rPr>
          <w:color w:val="FF0000"/>
          <w:sz w:val="28"/>
          <w:szCs w:val="28"/>
        </w:rPr>
      </w:pPr>
      <w:r w:rsidRPr="00413ACA">
        <w:rPr>
          <w:sz w:val="28"/>
          <w:szCs w:val="28"/>
        </w:rPr>
        <w:t xml:space="preserve">В целях обеспечения долгосрочной сбалансированности и устойчивости бюджетной системы,  расходная часть областного бюджета </w:t>
      </w:r>
      <w:r w:rsidR="000A01E3">
        <w:rPr>
          <w:sz w:val="28"/>
          <w:szCs w:val="28"/>
        </w:rPr>
        <w:t xml:space="preserve">Ленинградской области </w:t>
      </w:r>
      <w:r w:rsidRPr="00413ACA">
        <w:rPr>
          <w:sz w:val="28"/>
          <w:szCs w:val="28"/>
        </w:rPr>
        <w:t xml:space="preserve">формировалась с учетом ежегодного снижения дефицита </w:t>
      </w:r>
      <w:r w:rsidR="000A01E3">
        <w:rPr>
          <w:sz w:val="28"/>
          <w:szCs w:val="28"/>
        </w:rPr>
        <w:t>областного бюджета на 2 </w:t>
      </w:r>
      <w:r w:rsidRPr="00413ACA">
        <w:rPr>
          <w:sz w:val="28"/>
          <w:szCs w:val="28"/>
        </w:rPr>
        <w:t>процентных пункта.</w:t>
      </w:r>
    </w:p>
    <w:p w:rsidR="0074534C" w:rsidRPr="00413ACA" w:rsidRDefault="0074534C" w:rsidP="000A01E3">
      <w:pPr>
        <w:ind w:firstLine="708"/>
        <w:jc w:val="both"/>
        <w:rPr>
          <w:sz w:val="28"/>
          <w:szCs w:val="28"/>
        </w:rPr>
      </w:pPr>
      <w:r w:rsidRPr="00413ACA">
        <w:rPr>
          <w:sz w:val="28"/>
          <w:szCs w:val="28"/>
        </w:rPr>
        <w:t xml:space="preserve">Областной бюджет </w:t>
      </w:r>
      <w:r w:rsidR="000A01E3">
        <w:rPr>
          <w:sz w:val="28"/>
          <w:szCs w:val="28"/>
        </w:rPr>
        <w:t xml:space="preserve">Ленинградской области </w:t>
      </w:r>
      <w:r w:rsidRPr="00413ACA">
        <w:rPr>
          <w:sz w:val="28"/>
          <w:szCs w:val="28"/>
        </w:rPr>
        <w:t>на 2015 год и на плановый период 2016-2017 годов сформирован в соответствии с государственными программами</w:t>
      </w:r>
      <w:r w:rsidR="000A01E3">
        <w:rPr>
          <w:sz w:val="28"/>
          <w:szCs w:val="28"/>
        </w:rPr>
        <w:t xml:space="preserve"> Ленинградской области</w:t>
      </w:r>
      <w:r w:rsidRPr="00413ACA">
        <w:rPr>
          <w:sz w:val="28"/>
          <w:szCs w:val="28"/>
        </w:rPr>
        <w:t>, перечень которых утвержден Постановлением Правительства Ленинградской области от 08 апреля 2013 года №</w:t>
      </w:r>
      <w:r w:rsidR="009D4D2A">
        <w:rPr>
          <w:sz w:val="28"/>
          <w:szCs w:val="28"/>
        </w:rPr>
        <w:t> </w:t>
      </w:r>
      <w:r w:rsidRPr="00413ACA">
        <w:rPr>
          <w:sz w:val="28"/>
          <w:szCs w:val="28"/>
        </w:rPr>
        <w:t>95 «Об утверждении Перечня государственных программ Ленинградской области».</w:t>
      </w:r>
    </w:p>
    <w:p w:rsidR="0074534C" w:rsidRPr="00413ACA" w:rsidRDefault="0074534C" w:rsidP="000A01E3">
      <w:pPr>
        <w:ind w:firstLine="708"/>
        <w:jc w:val="both"/>
        <w:rPr>
          <w:sz w:val="28"/>
          <w:szCs w:val="28"/>
        </w:rPr>
      </w:pPr>
      <w:r w:rsidRPr="00413ACA">
        <w:rPr>
          <w:sz w:val="28"/>
          <w:szCs w:val="28"/>
        </w:rPr>
        <w:t>При формировании объемов и структуры расходов областного бюджета Ленинградской области в 2015 – 2017 годах учитывались следующие решения:</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 xml:space="preserve">безусловное исполнение действующих расходных обязательств; </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реализация указов Президента Российской Федерации;</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 xml:space="preserve">формирование расходов на исполнение публичных нормативных обязательств </w:t>
      </w:r>
      <w:r w:rsidR="002A1E06">
        <w:rPr>
          <w:sz w:val="28"/>
          <w:szCs w:val="28"/>
        </w:rPr>
        <w:t xml:space="preserve">в соответствии с законодательством и </w:t>
      </w:r>
      <w:r w:rsidRPr="00413ACA">
        <w:rPr>
          <w:sz w:val="28"/>
          <w:szCs w:val="28"/>
        </w:rPr>
        <w:t>с учетом принятых решений по индексации действующего публичного нормативного обязательства и критерия адресности и нуждаемости при определении мер социальной поддержки;</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ежегодная индексация расходов на оплату труда, коммунальных услуг на прогнозируемый уровень инфляции;</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сохранение прочих расходов на уровне 2014 года;</w:t>
      </w:r>
    </w:p>
    <w:p w:rsidR="0074534C" w:rsidRPr="00413ACA" w:rsidRDefault="0074534C" w:rsidP="00A77A55">
      <w:pPr>
        <w:widowControl/>
        <w:numPr>
          <w:ilvl w:val="0"/>
          <w:numId w:val="30"/>
        </w:numPr>
        <w:ind w:left="0" w:firstLine="709"/>
        <w:contextualSpacing/>
        <w:jc w:val="both"/>
        <w:rPr>
          <w:sz w:val="28"/>
          <w:szCs w:val="28"/>
        </w:rPr>
      </w:pPr>
      <w:r w:rsidRPr="00413ACA">
        <w:rPr>
          <w:sz w:val="28"/>
          <w:szCs w:val="28"/>
        </w:rPr>
        <w:t xml:space="preserve">включение в адресную инвестиционную программу на 2015 год в первоочередном порядке объектов, подлежащих завершению в 2015 году. </w:t>
      </w:r>
    </w:p>
    <w:p w:rsidR="0074534C" w:rsidRPr="00413ACA" w:rsidRDefault="0074534C" w:rsidP="0074534C">
      <w:pPr>
        <w:widowControl/>
        <w:contextualSpacing/>
        <w:jc w:val="both"/>
        <w:rPr>
          <w:sz w:val="28"/>
          <w:szCs w:val="28"/>
        </w:rPr>
      </w:pPr>
    </w:p>
    <w:p w:rsidR="0074534C" w:rsidRPr="00413ACA" w:rsidRDefault="0074534C" w:rsidP="000A01E3">
      <w:pPr>
        <w:ind w:firstLine="708"/>
        <w:jc w:val="both"/>
        <w:rPr>
          <w:sz w:val="28"/>
          <w:szCs w:val="28"/>
        </w:rPr>
      </w:pPr>
      <w:r w:rsidRPr="00413ACA">
        <w:rPr>
          <w:sz w:val="28"/>
          <w:szCs w:val="28"/>
        </w:rPr>
        <w:t>Динамика расходов областного бюджета по разделам классификации расходов бюджетов характеризуется данными, представленными в таблице 1 и графически на рисунках 1 – 4.</w:t>
      </w: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Cs w:val="18"/>
        </w:rPr>
      </w:pPr>
    </w:p>
    <w:p w:rsidR="0074534C" w:rsidRDefault="0074534C" w:rsidP="0074534C">
      <w:pPr>
        <w:spacing w:after="200"/>
        <w:jc w:val="right"/>
        <w:rPr>
          <w:b/>
          <w:bCs/>
          <w:szCs w:val="18"/>
        </w:rPr>
      </w:pP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 w:val="28"/>
          <w:szCs w:val="28"/>
        </w:rPr>
      </w:pPr>
      <w:r w:rsidRPr="00413ACA">
        <w:rPr>
          <w:b/>
          <w:bCs/>
          <w:szCs w:val="18"/>
        </w:rPr>
        <w:lastRenderedPageBreak/>
        <w:t xml:space="preserve">Таблица </w:t>
      </w:r>
      <w:r w:rsidRPr="00413ACA">
        <w:rPr>
          <w:b/>
          <w:bCs/>
          <w:szCs w:val="18"/>
        </w:rPr>
        <w:fldChar w:fldCharType="begin"/>
      </w:r>
      <w:r w:rsidRPr="00413ACA">
        <w:rPr>
          <w:b/>
          <w:bCs/>
          <w:szCs w:val="18"/>
        </w:rPr>
        <w:instrText xml:space="preserve"> SEQ Таблица \* ARABIC </w:instrText>
      </w:r>
      <w:r w:rsidRPr="00413ACA">
        <w:rPr>
          <w:b/>
          <w:bCs/>
          <w:szCs w:val="18"/>
        </w:rPr>
        <w:fldChar w:fldCharType="separate"/>
      </w:r>
      <w:r w:rsidR="00494CA4">
        <w:rPr>
          <w:b/>
          <w:bCs/>
          <w:noProof/>
          <w:szCs w:val="18"/>
        </w:rPr>
        <w:t>1</w:t>
      </w:r>
      <w:r w:rsidRPr="00413ACA">
        <w:rPr>
          <w:b/>
          <w:bCs/>
          <w:szCs w:val="18"/>
        </w:rPr>
        <w:fldChar w:fldCharType="end"/>
      </w:r>
    </w:p>
    <w:p w:rsidR="0074534C" w:rsidRPr="00413ACA" w:rsidRDefault="0074534C" w:rsidP="0074534C">
      <w:pPr>
        <w:jc w:val="center"/>
        <w:rPr>
          <w:b/>
          <w:sz w:val="28"/>
          <w:szCs w:val="28"/>
        </w:rPr>
      </w:pPr>
      <w:r w:rsidRPr="00413ACA">
        <w:rPr>
          <w:b/>
          <w:sz w:val="28"/>
          <w:szCs w:val="28"/>
        </w:rPr>
        <w:t>Структура и динамика расходов областного бюджета по разделам классификации расходов</w:t>
      </w:r>
    </w:p>
    <w:p w:rsidR="0074534C" w:rsidRPr="00413ACA" w:rsidRDefault="0074534C" w:rsidP="0074534C">
      <w:pPr>
        <w:jc w:val="right"/>
        <w:rPr>
          <w:b/>
          <w:sz w:val="28"/>
          <w:szCs w:val="28"/>
        </w:rPr>
      </w:pPr>
      <w:r w:rsidRPr="00413ACA">
        <w:rPr>
          <w:szCs w:val="18"/>
        </w:rPr>
        <w:t>млн.</w:t>
      </w:r>
      <w:r w:rsidR="0060248C">
        <w:rPr>
          <w:szCs w:val="18"/>
        </w:rPr>
        <w:t> </w:t>
      </w:r>
      <w:r w:rsidRPr="00413ACA">
        <w:rPr>
          <w:szCs w:val="18"/>
        </w:rPr>
        <w:t>руб.</w:t>
      </w:r>
    </w:p>
    <w:tbl>
      <w:tblPr>
        <w:tblW w:w="5067" w:type="pct"/>
        <w:tblLayout w:type="fixed"/>
        <w:tblLook w:val="04A0" w:firstRow="1" w:lastRow="0" w:firstColumn="1" w:lastColumn="0" w:noHBand="0" w:noVBand="1"/>
      </w:tblPr>
      <w:tblGrid>
        <w:gridCol w:w="1808"/>
        <w:gridCol w:w="925"/>
        <w:gridCol w:w="695"/>
        <w:gridCol w:w="993"/>
        <w:gridCol w:w="695"/>
        <w:gridCol w:w="695"/>
        <w:gridCol w:w="993"/>
        <w:gridCol w:w="695"/>
        <w:gridCol w:w="695"/>
        <w:gridCol w:w="993"/>
        <w:gridCol w:w="695"/>
        <w:gridCol w:w="680"/>
      </w:tblGrid>
      <w:tr w:rsidR="00356D68" w:rsidRPr="00356D68" w:rsidTr="00B03053">
        <w:trPr>
          <w:trHeight w:val="315"/>
        </w:trPr>
        <w:tc>
          <w:tcPr>
            <w:tcW w:w="856" w:type="pct"/>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 </w:t>
            </w:r>
          </w:p>
        </w:tc>
        <w:tc>
          <w:tcPr>
            <w:tcW w:w="767" w:type="pct"/>
            <w:gridSpan w:val="2"/>
            <w:tcBorders>
              <w:top w:val="single" w:sz="8" w:space="0" w:color="auto"/>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 xml:space="preserve">2014 год </w:t>
            </w:r>
          </w:p>
        </w:tc>
        <w:tc>
          <w:tcPr>
            <w:tcW w:w="1128" w:type="pct"/>
            <w:gridSpan w:val="3"/>
            <w:tcBorders>
              <w:top w:val="single" w:sz="8" w:space="0" w:color="auto"/>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2015 год</w:t>
            </w:r>
          </w:p>
        </w:tc>
        <w:tc>
          <w:tcPr>
            <w:tcW w:w="1128" w:type="pct"/>
            <w:gridSpan w:val="3"/>
            <w:tcBorders>
              <w:top w:val="single" w:sz="8" w:space="0" w:color="auto"/>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2016 год</w:t>
            </w:r>
          </w:p>
        </w:tc>
        <w:tc>
          <w:tcPr>
            <w:tcW w:w="1121" w:type="pct"/>
            <w:gridSpan w:val="3"/>
            <w:tcBorders>
              <w:top w:val="single" w:sz="8" w:space="0" w:color="auto"/>
              <w:left w:val="nil"/>
              <w:bottom w:val="single" w:sz="8" w:space="0" w:color="auto"/>
              <w:right w:val="single" w:sz="8" w:space="0" w:color="000000"/>
            </w:tcBorders>
            <w:shd w:val="clear" w:color="auto" w:fill="auto"/>
            <w:noWrap/>
            <w:vAlign w:val="center"/>
            <w:hideMark/>
          </w:tcPr>
          <w:p w:rsidR="0074534C" w:rsidRPr="00356D68" w:rsidRDefault="0074534C" w:rsidP="00A94714">
            <w:pPr>
              <w:widowControl/>
              <w:jc w:val="center"/>
              <w:rPr>
                <w:sz w:val="20"/>
              </w:rPr>
            </w:pPr>
            <w:r w:rsidRPr="00356D68">
              <w:rPr>
                <w:sz w:val="20"/>
              </w:rPr>
              <w:t xml:space="preserve">2017 год </w:t>
            </w:r>
          </w:p>
        </w:tc>
      </w:tr>
      <w:tr w:rsidR="00356D68" w:rsidRPr="00356D68" w:rsidTr="00B03053">
        <w:trPr>
          <w:trHeight w:val="765"/>
        </w:trPr>
        <w:tc>
          <w:tcPr>
            <w:tcW w:w="856" w:type="pct"/>
            <w:vMerge/>
            <w:tcBorders>
              <w:top w:val="single" w:sz="8" w:space="0" w:color="auto"/>
              <w:left w:val="single" w:sz="8" w:space="0" w:color="auto"/>
              <w:bottom w:val="single" w:sz="4" w:space="0" w:color="auto"/>
              <w:right w:val="single" w:sz="8" w:space="0" w:color="auto"/>
            </w:tcBorders>
            <w:vAlign w:val="center"/>
            <w:hideMark/>
          </w:tcPr>
          <w:p w:rsidR="0074534C" w:rsidRPr="00356D68" w:rsidRDefault="0074534C" w:rsidP="00A94714">
            <w:pPr>
              <w:widowControl/>
              <w:rPr>
                <w:sz w:val="20"/>
              </w:rPr>
            </w:pPr>
          </w:p>
        </w:tc>
        <w:tc>
          <w:tcPr>
            <w:tcW w:w="438"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Закон 102-оз</w:t>
            </w:r>
            <w:r w:rsidR="00781933">
              <w:rPr>
                <w:sz w:val="20"/>
              </w:rPr>
              <w:t xml:space="preserve"> (в ред. 29-оз)</w:t>
            </w:r>
            <w:r w:rsidRPr="00356D68">
              <w:rPr>
                <w:sz w:val="20"/>
              </w:rPr>
              <w:t xml:space="preserve"> (</w:t>
            </w:r>
            <w:r w:rsidR="00213232" w:rsidRPr="00356D68">
              <w:rPr>
                <w:sz w:val="20"/>
              </w:rPr>
              <w:t>тыс. руб.</w:t>
            </w:r>
            <w:r w:rsidRPr="00356D68">
              <w:rPr>
                <w:sz w:val="20"/>
              </w:rPr>
              <w:t>)</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 к общему объему</w:t>
            </w:r>
          </w:p>
        </w:tc>
        <w:tc>
          <w:tcPr>
            <w:tcW w:w="470"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проект  (</w:t>
            </w:r>
            <w:r w:rsidR="00213232" w:rsidRPr="00356D68">
              <w:rPr>
                <w:sz w:val="20"/>
              </w:rPr>
              <w:t>тыс. руб.</w:t>
            </w:r>
            <w:r w:rsidRPr="00356D68">
              <w:rPr>
                <w:sz w:val="20"/>
              </w:rPr>
              <w:t>)</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8C432C">
            <w:pPr>
              <w:widowControl/>
              <w:jc w:val="center"/>
              <w:rPr>
                <w:sz w:val="20"/>
              </w:rPr>
            </w:pPr>
            <w:r w:rsidRPr="00356D68">
              <w:rPr>
                <w:sz w:val="20"/>
              </w:rPr>
              <w:t>%% к предыдущему объему</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 к общему объему</w:t>
            </w:r>
          </w:p>
        </w:tc>
        <w:tc>
          <w:tcPr>
            <w:tcW w:w="470"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проект  (</w:t>
            </w:r>
            <w:r w:rsidR="00213232" w:rsidRPr="00356D68">
              <w:rPr>
                <w:sz w:val="20"/>
              </w:rPr>
              <w:t>тыс. руб.</w:t>
            </w:r>
            <w:r w:rsidRPr="00356D68">
              <w:rPr>
                <w:sz w:val="20"/>
              </w:rPr>
              <w:t>)</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8C432C">
            <w:pPr>
              <w:widowControl/>
              <w:jc w:val="center"/>
              <w:rPr>
                <w:sz w:val="20"/>
              </w:rPr>
            </w:pPr>
            <w:r w:rsidRPr="00356D68">
              <w:rPr>
                <w:sz w:val="20"/>
              </w:rPr>
              <w:t>%% к предыдущему объему</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 к общему объему</w:t>
            </w:r>
          </w:p>
        </w:tc>
        <w:tc>
          <w:tcPr>
            <w:tcW w:w="470"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A94714">
            <w:pPr>
              <w:widowControl/>
              <w:jc w:val="center"/>
              <w:rPr>
                <w:sz w:val="20"/>
              </w:rPr>
            </w:pPr>
            <w:r w:rsidRPr="00356D68">
              <w:rPr>
                <w:sz w:val="20"/>
              </w:rPr>
              <w:t>проект  (</w:t>
            </w:r>
            <w:r w:rsidR="00213232" w:rsidRPr="00356D68">
              <w:rPr>
                <w:sz w:val="20"/>
              </w:rPr>
              <w:t>тыс. руб.</w:t>
            </w:r>
            <w:r w:rsidRPr="00356D68">
              <w:rPr>
                <w:sz w:val="20"/>
              </w:rPr>
              <w:t>)</w:t>
            </w:r>
          </w:p>
        </w:tc>
        <w:tc>
          <w:tcPr>
            <w:tcW w:w="329" w:type="pct"/>
            <w:tcBorders>
              <w:top w:val="nil"/>
              <w:left w:val="nil"/>
              <w:bottom w:val="single" w:sz="4" w:space="0" w:color="auto"/>
              <w:right w:val="single" w:sz="4" w:space="0" w:color="auto"/>
            </w:tcBorders>
            <w:shd w:val="clear" w:color="auto" w:fill="auto"/>
            <w:vAlign w:val="center"/>
            <w:hideMark/>
          </w:tcPr>
          <w:p w:rsidR="0074534C" w:rsidRPr="00356D68" w:rsidRDefault="0074534C" w:rsidP="008C432C">
            <w:pPr>
              <w:widowControl/>
              <w:jc w:val="center"/>
              <w:rPr>
                <w:sz w:val="20"/>
              </w:rPr>
            </w:pPr>
            <w:r w:rsidRPr="00356D68">
              <w:rPr>
                <w:sz w:val="20"/>
              </w:rPr>
              <w:t>%% к предыдущему объему</w:t>
            </w:r>
          </w:p>
        </w:tc>
        <w:tc>
          <w:tcPr>
            <w:tcW w:w="322" w:type="pct"/>
            <w:tcBorders>
              <w:top w:val="nil"/>
              <w:left w:val="nil"/>
              <w:bottom w:val="single" w:sz="4" w:space="0" w:color="auto"/>
              <w:right w:val="single" w:sz="8" w:space="0" w:color="auto"/>
            </w:tcBorders>
            <w:shd w:val="clear" w:color="auto" w:fill="auto"/>
            <w:vAlign w:val="center"/>
            <w:hideMark/>
          </w:tcPr>
          <w:p w:rsidR="0074534C" w:rsidRPr="00356D68" w:rsidRDefault="0074534C" w:rsidP="00A94714">
            <w:pPr>
              <w:widowControl/>
              <w:jc w:val="center"/>
              <w:rPr>
                <w:sz w:val="20"/>
              </w:rPr>
            </w:pPr>
            <w:r w:rsidRPr="00356D68">
              <w:rPr>
                <w:sz w:val="20"/>
              </w:rPr>
              <w:t>%% к общему объему</w:t>
            </w:r>
          </w:p>
        </w:tc>
      </w:tr>
      <w:tr w:rsidR="00356D68" w:rsidRPr="00356D68" w:rsidTr="00B03053">
        <w:trPr>
          <w:trHeight w:val="315"/>
        </w:trPr>
        <w:tc>
          <w:tcPr>
            <w:tcW w:w="856" w:type="pct"/>
            <w:tcBorders>
              <w:top w:val="nil"/>
              <w:left w:val="single" w:sz="8" w:space="0" w:color="auto"/>
              <w:bottom w:val="single" w:sz="8" w:space="0" w:color="auto"/>
              <w:right w:val="single" w:sz="8"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1</w:t>
            </w:r>
          </w:p>
        </w:tc>
        <w:tc>
          <w:tcPr>
            <w:tcW w:w="438"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2</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3</w:t>
            </w:r>
          </w:p>
        </w:tc>
        <w:tc>
          <w:tcPr>
            <w:tcW w:w="470"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4</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5</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6</w:t>
            </w:r>
          </w:p>
        </w:tc>
        <w:tc>
          <w:tcPr>
            <w:tcW w:w="470"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7</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8</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9</w:t>
            </w:r>
          </w:p>
        </w:tc>
        <w:tc>
          <w:tcPr>
            <w:tcW w:w="470"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10</w:t>
            </w:r>
          </w:p>
        </w:tc>
        <w:tc>
          <w:tcPr>
            <w:tcW w:w="329" w:type="pct"/>
            <w:tcBorders>
              <w:top w:val="nil"/>
              <w:left w:val="nil"/>
              <w:bottom w:val="single" w:sz="8" w:space="0" w:color="auto"/>
              <w:right w:val="single" w:sz="4"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11</w:t>
            </w:r>
          </w:p>
        </w:tc>
        <w:tc>
          <w:tcPr>
            <w:tcW w:w="322" w:type="pct"/>
            <w:tcBorders>
              <w:top w:val="nil"/>
              <w:left w:val="nil"/>
              <w:bottom w:val="single" w:sz="8" w:space="0" w:color="auto"/>
              <w:right w:val="single" w:sz="8" w:space="0" w:color="auto"/>
            </w:tcBorders>
            <w:shd w:val="clear" w:color="auto" w:fill="auto"/>
            <w:noWrap/>
            <w:vAlign w:val="center"/>
            <w:hideMark/>
          </w:tcPr>
          <w:p w:rsidR="0074534C" w:rsidRPr="00356D68" w:rsidRDefault="0074534C" w:rsidP="00A94714">
            <w:pPr>
              <w:widowControl/>
              <w:jc w:val="center"/>
              <w:rPr>
                <w:sz w:val="20"/>
              </w:rPr>
            </w:pPr>
            <w:r w:rsidRPr="00356D68">
              <w:rPr>
                <w:sz w:val="20"/>
              </w:rPr>
              <w:t>12</w:t>
            </w:r>
          </w:p>
        </w:tc>
      </w:tr>
      <w:tr w:rsidR="00356D68" w:rsidRPr="00356D68" w:rsidTr="00B03053">
        <w:trPr>
          <w:trHeight w:val="300"/>
        </w:trPr>
        <w:tc>
          <w:tcPr>
            <w:tcW w:w="856" w:type="pct"/>
            <w:tcBorders>
              <w:top w:val="nil"/>
              <w:left w:val="single" w:sz="8" w:space="0" w:color="auto"/>
              <w:bottom w:val="single" w:sz="4" w:space="0" w:color="auto"/>
              <w:right w:val="single" w:sz="8" w:space="0" w:color="auto"/>
            </w:tcBorders>
            <w:shd w:val="clear" w:color="auto" w:fill="auto"/>
            <w:noWrap/>
            <w:vAlign w:val="center"/>
            <w:hideMark/>
          </w:tcPr>
          <w:p w:rsidR="00356D68" w:rsidRPr="00356D68" w:rsidRDefault="00356D68" w:rsidP="00A94714">
            <w:pPr>
              <w:widowControl/>
              <w:rPr>
                <w:b/>
                <w:bCs/>
                <w:sz w:val="20"/>
              </w:rPr>
            </w:pPr>
            <w:r w:rsidRPr="00356D68">
              <w:rPr>
                <w:b/>
                <w:bCs/>
                <w:sz w:val="20"/>
              </w:rPr>
              <w:t>Всего</w:t>
            </w:r>
          </w:p>
        </w:tc>
        <w:tc>
          <w:tcPr>
            <w:tcW w:w="4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83 205,3</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100,0</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83 051,1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99,8</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100,0</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82 979,4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99,9</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100,0</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83 658,1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b/>
                <w:bCs/>
                <w:sz w:val="20"/>
              </w:rPr>
            </w:pPr>
            <w:r w:rsidRPr="00356D68">
              <w:rPr>
                <w:b/>
                <w:bCs/>
                <w:sz w:val="20"/>
              </w:rPr>
              <w:t>100,8</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b/>
                <w:bCs/>
                <w:sz w:val="20"/>
              </w:rPr>
            </w:pPr>
            <w:r w:rsidRPr="00356D68">
              <w:rPr>
                <w:b/>
                <w:bCs/>
                <w:sz w:val="20"/>
              </w:rPr>
              <w:t>100,0</w:t>
            </w:r>
          </w:p>
        </w:tc>
      </w:tr>
      <w:tr w:rsidR="00356D68" w:rsidRPr="00356D68" w:rsidTr="00B03053">
        <w:trPr>
          <w:trHeight w:val="405"/>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в том числе:</w:t>
            </w:r>
          </w:p>
        </w:tc>
        <w:tc>
          <w:tcPr>
            <w:tcW w:w="438"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470"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 </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 </w:t>
            </w:r>
          </w:p>
        </w:tc>
      </w:tr>
      <w:tr w:rsidR="00356D68" w:rsidRPr="00356D68" w:rsidTr="00B03053">
        <w:trPr>
          <w:trHeight w:val="420"/>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Общегосударственные вопросы</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6 457,9</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7,8</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6 031,9</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93,4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7,3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6 274,2</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104,0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7,6</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6 228,1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99,3</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7,4</w:t>
            </w:r>
          </w:p>
        </w:tc>
      </w:tr>
      <w:tr w:rsidR="00356D68" w:rsidRPr="00356D68" w:rsidTr="00B03053">
        <w:trPr>
          <w:trHeight w:val="375"/>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Национальная оборона</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57,2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57,4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100,3</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57,4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57,4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100,0</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0,1</w:t>
            </w:r>
          </w:p>
        </w:tc>
      </w:tr>
      <w:tr w:rsidR="00356D68" w:rsidRPr="00356D68" w:rsidTr="00B03053">
        <w:trPr>
          <w:trHeight w:val="585"/>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Национальная безопасность и правоохранительная деятельность</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1 223,5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1,5</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1 303,7</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106,6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1,6</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1 312,8</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1,6</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1 320,1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100,6</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1,6</w:t>
            </w:r>
          </w:p>
        </w:tc>
      </w:tr>
      <w:tr w:rsidR="00356D68" w:rsidRPr="00356D68" w:rsidTr="00B03053">
        <w:trPr>
          <w:trHeight w:val="300"/>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Национальная экономика</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16 421,7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19,7</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15 842,7</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96,5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19,1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15 401,4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97,2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18,6</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16 200,8</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105,2</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19,4</w:t>
            </w:r>
          </w:p>
        </w:tc>
      </w:tr>
      <w:tr w:rsidR="00356D68" w:rsidRPr="00356D68" w:rsidTr="00B03053">
        <w:trPr>
          <w:trHeight w:val="345"/>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Жилищно-коммунальное хозяйство</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5 438,3</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6,5</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5 090,3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93,6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6,1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5 000,3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98,2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6,0</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3 867,3</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77,3</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4,6</w:t>
            </w:r>
          </w:p>
        </w:tc>
      </w:tr>
      <w:tr w:rsidR="00356D68" w:rsidRPr="00356D68" w:rsidTr="00B03053">
        <w:trPr>
          <w:trHeight w:val="315"/>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 xml:space="preserve">Охрана окружающей среды </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246,4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243,0</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98,6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266,4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109,6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271,5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101,9</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0,3</w:t>
            </w:r>
          </w:p>
        </w:tc>
      </w:tr>
      <w:tr w:rsidR="00356D68" w:rsidRPr="00356D68" w:rsidTr="00B03053">
        <w:trPr>
          <w:trHeight w:val="300"/>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Образование</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16 331,0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19,6</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17 992,4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110,2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21,7</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17 592,2</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97,8</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21,2</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18 589,5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105,7</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22,2</w:t>
            </w:r>
          </w:p>
        </w:tc>
      </w:tr>
      <w:tr w:rsidR="00356D68" w:rsidRPr="00356D68" w:rsidTr="00B03053">
        <w:trPr>
          <w:trHeight w:val="300"/>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Культура, кинематография</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1 561,9</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1,9</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1 635,4</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104,7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2,0</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1 667,6</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102,0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2,0</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1 894,6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113,6</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2,3</w:t>
            </w:r>
          </w:p>
        </w:tc>
      </w:tr>
      <w:tr w:rsidR="00356D68" w:rsidRPr="00356D68" w:rsidTr="00B03053">
        <w:trPr>
          <w:trHeight w:val="270"/>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Здравоохранение</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16 528,7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19,9</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14 442,2</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87,4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17,4</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15 309,3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106,0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18,4</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15 105,6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98,7</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18,1</w:t>
            </w:r>
          </w:p>
        </w:tc>
      </w:tr>
      <w:tr w:rsidR="00356D68" w:rsidRPr="00356D68" w:rsidTr="00B03053">
        <w:trPr>
          <w:trHeight w:val="375"/>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Социальная политика</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12 575,2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15,1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13 341,0</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106,1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16,1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13 828,8</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103,7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16,7</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13 860,2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100,2</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16,6</w:t>
            </w:r>
          </w:p>
        </w:tc>
      </w:tr>
      <w:tr w:rsidR="00356D68" w:rsidRPr="00356D68" w:rsidTr="00B03053">
        <w:trPr>
          <w:trHeight w:val="345"/>
        </w:trPr>
        <w:tc>
          <w:tcPr>
            <w:tcW w:w="856" w:type="pct"/>
            <w:tcBorders>
              <w:top w:val="nil"/>
              <w:left w:val="single" w:sz="8" w:space="0" w:color="auto"/>
              <w:bottom w:val="single" w:sz="4" w:space="0" w:color="auto"/>
              <w:right w:val="single" w:sz="8" w:space="0" w:color="auto"/>
            </w:tcBorders>
            <w:shd w:val="clear" w:color="auto" w:fill="auto"/>
            <w:vAlign w:val="center"/>
            <w:hideMark/>
          </w:tcPr>
          <w:p w:rsidR="00356D68" w:rsidRPr="00356D68" w:rsidRDefault="00356D68" w:rsidP="00A94714">
            <w:pPr>
              <w:widowControl/>
              <w:rPr>
                <w:sz w:val="20"/>
              </w:rPr>
            </w:pPr>
            <w:r w:rsidRPr="00356D68">
              <w:rPr>
                <w:sz w:val="20"/>
              </w:rPr>
              <w:t>Физическая культура и спорт</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813,5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1 070,3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131,6</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646,3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60,4</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0,8</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688,8</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106,6</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0,8</w:t>
            </w:r>
          </w:p>
        </w:tc>
      </w:tr>
      <w:tr w:rsidR="00356D68" w:rsidRPr="00356D68" w:rsidTr="00B03053">
        <w:trPr>
          <w:trHeight w:val="315"/>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 w:val="20"/>
              </w:rPr>
            </w:pPr>
            <w:r w:rsidRPr="00356D68">
              <w:rPr>
                <w:sz w:val="20"/>
              </w:rPr>
              <w:t>Средства массовой информации</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124,7</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86,3</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69,2</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94,5</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109,5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0,1</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95,0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100,5</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0,1</w:t>
            </w:r>
          </w:p>
        </w:tc>
      </w:tr>
      <w:tr w:rsidR="00356D68" w:rsidRPr="00356D68" w:rsidTr="00B03053">
        <w:trPr>
          <w:trHeight w:val="615"/>
        </w:trPr>
        <w:tc>
          <w:tcPr>
            <w:tcW w:w="856" w:type="pct"/>
            <w:tcBorders>
              <w:top w:val="nil"/>
              <w:left w:val="single" w:sz="8" w:space="0" w:color="auto"/>
              <w:bottom w:val="single" w:sz="4" w:space="0" w:color="auto"/>
              <w:right w:val="single" w:sz="8" w:space="0" w:color="auto"/>
            </w:tcBorders>
            <w:shd w:val="clear" w:color="auto" w:fill="auto"/>
            <w:vAlign w:val="bottom"/>
            <w:hideMark/>
          </w:tcPr>
          <w:p w:rsidR="00356D68" w:rsidRPr="00356D68" w:rsidRDefault="00356D68" w:rsidP="00A94714">
            <w:pPr>
              <w:widowControl/>
              <w:rPr>
                <w:szCs w:val="18"/>
              </w:rPr>
            </w:pPr>
            <w:r w:rsidRPr="00356D68">
              <w:rPr>
                <w:szCs w:val="18"/>
              </w:rPr>
              <w:t>Обслуживание государственного и муниципального долга</w:t>
            </w:r>
          </w:p>
        </w:tc>
        <w:tc>
          <w:tcPr>
            <w:tcW w:w="438"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707,5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0,9</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1 680,0</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237,5</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2,0</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1 900,0</w:t>
            </w:r>
          </w:p>
        </w:tc>
        <w:tc>
          <w:tcPr>
            <w:tcW w:w="329" w:type="pct"/>
            <w:tcBorders>
              <w:top w:val="nil"/>
              <w:left w:val="single" w:sz="4" w:space="0" w:color="auto"/>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113,1</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2,3</w:t>
            </w:r>
          </w:p>
        </w:tc>
        <w:tc>
          <w:tcPr>
            <w:tcW w:w="470" w:type="pct"/>
            <w:tcBorders>
              <w:top w:val="nil"/>
              <w:left w:val="single" w:sz="4" w:space="0" w:color="auto"/>
              <w:bottom w:val="single" w:sz="4"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2 162,0</w:t>
            </w:r>
          </w:p>
        </w:tc>
        <w:tc>
          <w:tcPr>
            <w:tcW w:w="329" w:type="pct"/>
            <w:tcBorders>
              <w:top w:val="nil"/>
              <w:left w:val="nil"/>
              <w:bottom w:val="single" w:sz="4"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113,8</w:t>
            </w:r>
          </w:p>
        </w:tc>
        <w:tc>
          <w:tcPr>
            <w:tcW w:w="322" w:type="pct"/>
            <w:tcBorders>
              <w:top w:val="nil"/>
              <w:left w:val="nil"/>
              <w:bottom w:val="single" w:sz="4"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2,6</w:t>
            </w:r>
          </w:p>
        </w:tc>
      </w:tr>
      <w:tr w:rsidR="00356D68" w:rsidRPr="00356D68" w:rsidTr="00B03053">
        <w:trPr>
          <w:trHeight w:val="1125"/>
        </w:trPr>
        <w:tc>
          <w:tcPr>
            <w:tcW w:w="856" w:type="pct"/>
            <w:tcBorders>
              <w:top w:val="nil"/>
              <w:left w:val="single" w:sz="8" w:space="0" w:color="auto"/>
              <w:bottom w:val="single" w:sz="8" w:space="0" w:color="auto"/>
              <w:right w:val="single" w:sz="8" w:space="0" w:color="auto"/>
            </w:tcBorders>
            <w:shd w:val="clear" w:color="auto" w:fill="auto"/>
            <w:vAlign w:val="bottom"/>
            <w:hideMark/>
          </w:tcPr>
          <w:p w:rsidR="00356D68" w:rsidRPr="00356D68" w:rsidRDefault="00356D68" w:rsidP="00A94714">
            <w:pPr>
              <w:widowControl/>
              <w:rPr>
                <w:szCs w:val="18"/>
              </w:rPr>
            </w:pPr>
            <w:r w:rsidRPr="00356D68">
              <w:rPr>
                <w:szCs w:val="18"/>
              </w:rPr>
              <w:t>Межбюджетные трансферты общего характера бюджетам субъектов Российской Федерации и муниципальных образований</w:t>
            </w:r>
          </w:p>
        </w:tc>
        <w:tc>
          <w:tcPr>
            <w:tcW w:w="438" w:type="pct"/>
            <w:tcBorders>
              <w:top w:val="nil"/>
              <w:left w:val="single" w:sz="4" w:space="0" w:color="auto"/>
              <w:bottom w:val="single" w:sz="8" w:space="0" w:color="auto"/>
              <w:right w:val="single" w:sz="4" w:space="0" w:color="auto"/>
            </w:tcBorders>
            <w:shd w:val="clear" w:color="auto" w:fill="auto"/>
            <w:noWrap/>
            <w:vAlign w:val="center"/>
            <w:hideMark/>
          </w:tcPr>
          <w:p w:rsidR="00356D68" w:rsidRPr="00356D68" w:rsidRDefault="00356D68">
            <w:pPr>
              <w:jc w:val="center"/>
              <w:rPr>
                <w:szCs w:val="18"/>
              </w:rPr>
            </w:pPr>
            <w:r w:rsidRPr="00356D68">
              <w:rPr>
                <w:szCs w:val="18"/>
              </w:rPr>
              <w:t>4 717,8</w:t>
            </w:r>
          </w:p>
        </w:tc>
        <w:tc>
          <w:tcPr>
            <w:tcW w:w="329" w:type="pct"/>
            <w:tcBorders>
              <w:top w:val="nil"/>
              <w:left w:val="nil"/>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5,7</w:t>
            </w:r>
          </w:p>
        </w:tc>
        <w:tc>
          <w:tcPr>
            <w:tcW w:w="470" w:type="pct"/>
            <w:tcBorders>
              <w:top w:val="nil"/>
              <w:left w:val="single" w:sz="4" w:space="0" w:color="auto"/>
              <w:bottom w:val="single" w:sz="8"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4 234,5</w:t>
            </w:r>
          </w:p>
        </w:tc>
        <w:tc>
          <w:tcPr>
            <w:tcW w:w="329" w:type="pct"/>
            <w:tcBorders>
              <w:top w:val="nil"/>
              <w:left w:val="single" w:sz="4" w:space="0" w:color="auto"/>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89,8</w:t>
            </w:r>
          </w:p>
        </w:tc>
        <w:tc>
          <w:tcPr>
            <w:tcW w:w="329" w:type="pct"/>
            <w:tcBorders>
              <w:top w:val="nil"/>
              <w:left w:val="nil"/>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5,1</w:t>
            </w:r>
          </w:p>
        </w:tc>
        <w:tc>
          <w:tcPr>
            <w:tcW w:w="470" w:type="pct"/>
            <w:tcBorders>
              <w:top w:val="nil"/>
              <w:left w:val="single" w:sz="4" w:space="0" w:color="auto"/>
              <w:bottom w:val="single" w:sz="8"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3 628,2</w:t>
            </w:r>
          </w:p>
        </w:tc>
        <w:tc>
          <w:tcPr>
            <w:tcW w:w="329" w:type="pct"/>
            <w:tcBorders>
              <w:top w:val="nil"/>
              <w:left w:val="single" w:sz="4" w:space="0" w:color="auto"/>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85,7</w:t>
            </w:r>
          </w:p>
        </w:tc>
        <w:tc>
          <w:tcPr>
            <w:tcW w:w="329" w:type="pct"/>
            <w:tcBorders>
              <w:top w:val="nil"/>
              <w:left w:val="nil"/>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4,4</w:t>
            </w:r>
          </w:p>
        </w:tc>
        <w:tc>
          <w:tcPr>
            <w:tcW w:w="470" w:type="pct"/>
            <w:tcBorders>
              <w:top w:val="nil"/>
              <w:left w:val="single" w:sz="4" w:space="0" w:color="auto"/>
              <w:bottom w:val="single" w:sz="8" w:space="0" w:color="auto"/>
              <w:right w:val="single" w:sz="4" w:space="0" w:color="auto"/>
            </w:tcBorders>
            <w:shd w:val="clear" w:color="auto" w:fill="auto"/>
            <w:vAlign w:val="center"/>
            <w:hideMark/>
          </w:tcPr>
          <w:p w:rsidR="00356D68" w:rsidRPr="00356D68" w:rsidRDefault="00356D68">
            <w:pPr>
              <w:jc w:val="center"/>
              <w:rPr>
                <w:szCs w:val="18"/>
              </w:rPr>
            </w:pPr>
            <w:r w:rsidRPr="00356D68">
              <w:rPr>
                <w:szCs w:val="18"/>
              </w:rPr>
              <w:t>3 317,2</w:t>
            </w:r>
          </w:p>
        </w:tc>
        <w:tc>
          <w:tcPr>
            <w:tcW w:w="329" w:type="pct"/>
            <w:tcBorders>
              <w:top w:val="nil"/>
              <w:left w:val="nil"/>
              <w:bottom w:val="single" w:sz="8" w:space="0" w:color="auto"/>
              <w:right w:val="single" w:sz="4" w:space="0" w:color="auto"/>
            </w:tcBorders>
            <w:shd w:val="clear" w:color="auto" w:fill="auto"/>
            <w:noWrap/>
            <w:vAlign w:val="center"/>
            <w:hideMark/>
          </w:tcPr>
          <w:p w:rsidR="00356D68" w:rsidRPr="00356D68" w:rsidRDefault="00356D68">
            <w:pPr>
              <w:jc w:val="center"/>
              <w:rPr>
                <w:sz w:val="20"/>
              </w:rPr>
            </w:pPr>
            <w:r w:rsidRPr="00356D68">
              <w:rPr>
                <w:sz w:val="20"/>
              </w:rPr>
              <w:t>91,4</w:t>
            </w:r>
          </w:p>
        </w:tc>
        <w:tc>
          <w:tcPr>
            <w:tcW w:w="322" w:type="pct"/>
            <w:tcBorders>
              <w:top w:val="nil"/>
              <w:left w:val="nil"/>
              <w:bottom w:val="single" w:sz="8" w:space="0" w:color="auto"/>
              <w:right w:val="single" w:sz="8" w:space="0" w:color="auto"/>
            </w:tcBorders>
            <w:shd w:val="clear" w:color="auto" w:fill="auto"/>
            <w:noWrap/>
            <w:vAlign w:val="center"/>
            <w:hideMark/>
          </w:tcPr>
          <w:p w:rsidR="00356D68" w:rsidRPr="00356D68" w:rsidRDefault="00356D68">
            <w:pPr>
              <w:jc w:val="center"/>
              <w:rPr>
                <w:sz w:val="20"/>
              </w:rPr>
            </w:pPr>
            <w:r w:rsidRPr="00356D68">
              <w:rPr>
                <w:sz w:val="20"/>
              </w:rPr>
              <w:t>4,0</w:t>
            </w:r>
          </w:p>
        </w:tc>
      </w:tr>
    </w:tbl>
    <w:p w:rsidR="0074534C" w:rsidRPr="00413ACA" w:rsidRDefault="0074534C" w:rsidP="0074534C">
      <w:pPr>
        <w:jc w:val="right"/>
        <w:rPr>
          <w:szCs w:val="18"/>
        </w:rPr>
      </w:pPr>
    </w:p>
    <w:p w:rsidR="0047584F" w:rsidRDefault="0047584F" w:rsidP="0074534C">
      <w:pPr>
        <w:spacing w:after="200"/>
        <w:jc w:val="right"/>
        <w:rPr>
          <w:b/>
          <w:bCs/>
          <w:szCs w:val="18"/>
        </w:rPr>
      </w:pPr>
    </w:p>
    <w:p w:rsidR="005409D9" w:rsidRDefault="005409D9" w:rsidP="0074534C">
      <w:pPr>
        <w:spacing w:after="200"/>
        <w:jc w:val="right"/>
        <w:rPr>
          <w:b/>
          <w:bCs/>
          <w:szCs w:val="18"/>
        </w:rPr>
      </w:pPr>
    </w:p>
    <w:p w:rsidR="0074534C" w:rsidRPr="00413ACA" w:rsidRDefault="0074534C" w:rsidP="0074534C">
      <w:pPr>
        <w:spacing w:after="200"/>
        <w:jc w:val="right"/>
        <w:rPr>
          <w:b/>
          <w:bCs/>
          <w:sz w:val="28"/>
          <w:szCs w:val="28"/>
        </w:rPr>
      </w:pPr>
      <w:r w:rsidRPr="00413ACA">
        <w:rPr>
          <w:b/>
          <w:bCs/>
          <w:szCs w:val="18"/>
        </w:rPr>
        <w:lastRenderedPageBreak/>
        <w:t xml:space="preserve">Рисунок </w:t>
      </w:r>
      <w:r w:rsidRPr="00413ACA">
        <w:rPr>
          <w:b/>
          <w:bCs/>
          <w:szCs w:val="18"/>
        </w:rPr>
        <w:fldChar w:fldCharType="begin"/>
      </w:r>
      <w:r w:rsidRPr="00413ACA">
        <w:rPr>
          <w:b/>
          <w:bCs/>
          <w:szCs w:val="18"/>
        </w:rPr>
        <w:instrText xml:space="preserve"> SEQ Рисунок \* ARABIC </w:instrText>
      </w:r>
      <w:r w:rsidRPr="00413ACA">
        <w:rPr>
          <w:b/>
          <w:bCs/>
          <w:szCs w:val="18"/>
        </w:rPr>
        <w:fldChar w:fldCharType="separate"/>
      </w:r>
      <w:r w:rsidR="00494CA4">
        <w:rPr>
          <w:b/>
          <w:bCs/>
          <w:noProof/>
          <w:szCs w:val="18"/>
        </w:rPr>
        <w:t>1</w:t>
      </w:r>
      <w:r w:rsidRPr="00413ACA">
        <w:rPr>
          <w:b/>
          <w:bCs/>
          <w:szCs w:val="18"/>
        </w:rPr>
        <w:fldChar w:fldCharType="end"/>
      </w:r>
    </w:p>
    <w:p w:rsidR="0074534C" w:rsidRPr="00413ACA" w:rsidRDefault="00356D68" w:rsidP="0074534C">
      <w:pPr>
        <w:jc w:val="both"/>
        <w:rPr>
          <w:sz w:val="28"/>
          <w:szCs w:val="28"/>
        </w:rPr>
      </w:pPr>
      <w:r>
        <w:rPr>
          <w:noProof/>
        </w:rPr>
        <w:drawing>
          <wp:inline distT="0" distB="0" distL="0" distR="0" wp14:anchorId="443EAE2E" wp14:editId="33ACE258">
            <wp:extent cx="6294474" cy="4008475"/>
            <wp:effectExtent l="0" t="0" r="11430"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534C" w:rsidRPr="00413ACA" w:rsidRDefault="0074534C" w:rsidP="0074534C">
      <w:pPr>
        <w:jc w:val="both"/>
        <w:rPr>
          <w:sz w:val="28"/>
          <w:szCs w:val="28"/>
        </w:rPr>
      </w:pPr>
    </w:p>
    <w:p w:rsidR="0074534C" w:rsidRPr="00413ACA" w:rsidRDefault="0074534C" w:rsidP="003679D6">
      <w:pPr>
        <w:jc w:val="right"/>
        <w:rPr>
          <w:b/>
          <w:bCs/>
          <w:sz w:val="28"/>
          <w:szCs w:val="28"/>
        </w:rPr>
      </w:pPr>
      <w:r w:rsidRPr="00413ACA">
        <w:rPr>
          <w:b/>
          <w:bCs/>
          <w:szCs w:val="18"/>
        </w:rPr>
        <w:t xml:space="preserve">Рисунок </w:t>
      </w:r>
      <w:r w:rsidRPr="00413ACA">
        <w:rPr>
          <w:b/>
          <w:bCs/>
          <w:szCs w:val="18"/>
        </w:rPr>
        <w:fldChar w:fldCharType="begin"/>
      </w:r>
      <w:r w:rsidRPr="00413ACA">
        <w:rPr>
          <w:b/>
          <w:bCs/>
          <w:szCs w:val="18"/>
        </w:rPr>
        <w:instrText xml:space="preserve"> SEQ Рисунок \* ARABIC </w:instrText>
      </w:r>
      <w:r w:rsidRPr="00413ACA">
        <w:rPr>
          <w:b/>
          <w:bCs/>
          <w:szCs w:val="18"/>
        </w:rPr>
        <w:fldChar w:fldCharType="separate"/>
      </w:r>
      <w:r w:rsidR="00494CA4">
        <w:rPr>
          <w:b/>
          <w:bCs/>
          <w:noProof/>
          <w:szCs w:val="18"/>
        </w:rPr>
        <w:t>2</w:t>
      </w:r>
      <w:r w:rsidRPr="00413ACA">
        <w:rPr>
          <w:b/>
          <w:bCs/>
          <w:szCs w:val="18"/>
        </w:rPr>
        <w:fldChar w:fldCharType="end"/>
      </w:r>
    </w:p>
    <w:p w:rsidR="0074534C" w:rsidRPr="00413ACA" w:rsidRDefault="0074534C" w:rsidP="0074534C">
      <w:pPr>
        <w:jc w:val="both"/>
      </w:pPr>
    </w:p>
    <w:p w:rsidR="0074534C" w:rsidRPr="00413ACA" w:rsidRDefault="0060453A" w:rsidP="0074534C">
      <w:pPr>
        <w:spacing w:after="200"/>
        <w:rPr>
          <w:b/>
          <w:bCs/>
          <w:color w:val="4F81BD"/>
          <w:szCs w:val="18"/>
        </w:rPr>
      </w:pPr>
      <w:r>
        <w:rPr>
          <w:noProof/>
        </w:rPr>
        <w:drawing>
          <wp:inline distT="0" distB="0" distL="0" distR="0" wp14:anchorId="0A741653" wp14:editId="22892527">
            <wp:extent cx="6294474" cy="3987209"/>
            <wp:effectExtent l="0" t="0" r="11430" b="1333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4534C" w:rsidRPr="00413ACA" w:rsidRDefault="0074534C" w:rsidP="0074534C">
      <w:pPr>
        <w:spacing w:after="200"/>
        <w:jc w:val="right"/>
        <w:rPr>
          <w:b/>
          <w:bCs/>
          <w:szCs w:val="18"/>
        </w:rPr>
      </w:pPr>
    </w:p>
    <w:p w:rsidR="0074534C" w:rsidRPr="00413ACA" w:rsidRDefault="0074534C" w:rsidP="0074534C">
      <w:pPr>
        <w:spacing w:after="200"/>
        <w:jc w:val="right"/>
        <w:rPr>
          <w:b/>
          <w:bCs/>
          <w:szCs w:val="18"/>
        </w:rPr>
      </w:pPr>
      <w:r w:rsidRPr="00413ACA">
        <w:rPr>
          <w:b/>
          <w:bCs/>
          <w:szCs w:val="18"/>
        </w:rPr>
        <w:lastRenderedPageBreak/>
        <w:t xml:space="preserve">Рисунок </w:t>
      </w:r>
      <w:r w:rsidRPr="00413ACA">
        <w:rPr>
          <w:b/>
          <w:bCs/>
          <w:szCs w:val="18"/>
        </w:rPr>
        <w:fldChar w:fldCharType="begin"/>
      </w:r>
      <w:r w:rsidRPr="00413ACA">
        <w:rPr>
          <w:b/>
          <w:bCs/>
          <w:szCs w:val="18"/>
        </w:rPr>
        <w:instrText xml:space="preserve"> SEQ Рисунок \* ARABIC </w:instrText>
      </w:r>
      <w:r w:rsidRPr="00413ACA">
        <w:rPr>
          <w:b/>
          <w:bCs/>
          <w:szCs w:val="18"/>
        </w:rPr>
        <w:fldChar w:fldCharType="separate"/>
      </w:r>
      <w:r w:rsidR="00494CA4">
        <w:rPr>
          <w:b/>
          <w:bCs/>
          <w:noProof/>
          <w:szCs w:val="18"/>
        </w:rPr>
        <w:t>3</w:t>
      </w:r>
      <w:r w:rsidRPr="00413ACA">
        <w:rPr>
          <w:b/>
          <w:bCs/>
          <w:szCs w:val="18"/>
        </w:rPr>
        <w:fldChar w:fldCharType="end"/>
      </w:r>
    </w:p>
    <w:p w:rsidR="0074534C" w:rsidRPr="00413ACA" w:rsidRDefault="0060453A" w:rsidP="0022246D">
      <w:pPr>
        <w:rPr>
          <w:b/>
          <w:bCs/>
          <w:szCs w:val="18"/>
        </w:rPr>
      </w:pPr>
      <w:r>
        <w:rPr>
          <w:noProof/>
        </w:rPr>
        <w:drawing>
          <wp:inline distT="0" distB="0" distL="0" distR="0" wp14:anchorId="02630916" wp14:editId="2C604226">
            <wp:extent cx="6358270" cy="4008475"/>
            <wp:effectExtent l="0" t="0" r="23495" b="1143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246D" w:rsidRDefault="0022246D" w:rsidP="0074534C">
      <w:pPr>
        <w:spacing w:after="200"/>
        <w:jc w:val="right"/>
        <w:rPr>
          <w:b/>
          <w:bCs/>
          <w:szCs w:val="18"/>
        </w:rPr>
      </w:pPr>
    </w:p>
    <w:p w:rsidR="0074534C" w:rsidRDefault="0074534C" w:rsidP="0074534C">
      <w:pPr>
        <w:spacing w:after="200"/>
        <w:jc w:val="right"/>
        <w:rPr>
          <w:b/>
          <w:bCs/>
          <w:szCs w:val="18"/>
        </w:rPr>
      </w:pPr>
      <w:r w:rsidRPr="00413ACA">
        <w:rPr>
          <w:b/>
          <w:bCs/>
          <w:szCs w:val="18"/>
        </w:rPr>
        <w:t xml:space="preserve">Рисунок </w:t>
      </w:r>
      <w:r w:rsidRPr="00413ACA">
        <w:rPr>
          <w:b/>
          <w:bCs/>
          <w:szCs w:val="18"/>
        </w:rPr>
        <w:fldChar w:fldCharType="begin"/>
      </w:r>
      <w:r w:rsidRPr="00413ACA">
        <w:rPr>
          <w:b/>
          <w:bCs/>
          <w:szCs w:val="18"/>
        </w:rPr>
        <w:instrText xml:space="preserve"> SEQ Рисунок \* ARABIC </w:instrText>
      </w:r>
      <w:r w:rsidRPr="00413ACA">
        <w:rPr>
          <w:b/>
          <w:bCs/>
          <w:szCs w:val="18"/>
        </w:rPr>
        <w:fldChar w:fldCharType="separate"/>
      </w:r>
      <w:r w:rsidR="00494CA4">
        <w:rPr>
          <w:b/>
          <w:bCs/>
          <w:noProof/>
          <w:szCs w:val="18"/>
        </w:rPr>
        <w:t>4</w:t>
      </w:r>
      <w:r w:rsidRPr="00413ACA">
        <w:rPr>
          <w:b/>
          <w:bCs/>
          <w:szCs w:val="18"/>
        </w:rPr>
        <w:fldChar w:fldCharType="end"/>
      </w:r>
    </w:p>
    <w:p w:rsidR="0074534C" w:rsidRPr="00413ACA" w:rsidRDefault="0060453A" w:rsidP="0074534C">
      <w:pPr>
        <w:jc w:val="both"/>
        <w:rPr>
          <w:sz w:val="28"/>
          <w:szCs w:val="28"/>
        </w:rPr>
      </w:pPr>
      <w:r>
        <w:rPr>
          <w:noProof/>
        </w:rPr>
        <w:drawing>
          <wp:inline distT="0" distB="0" distL="0" distR="0" wp14:anchorId="03D66548" wp14:editId="52F82B7C">
            <wp:extent cx="6358270" cy="4008474"/>
            <wp:effectExtent l="0" t="0" r="23495" b="1143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534C" w:rsidRPr="00413ACA" w:rsidRDefault="0074534C" w:rsidP="0074534C">
      <w:pPr>
        <w:jc w:val="both"/>
        <w:rPr>
          <w:sz w:val="28"/>
          <w:szCs w:val="28"/>
        </w:rPr>
      </w:pPr>
      <w:r w:rsidRPr="00413ACA">
        <w:rPr>
          <w:sz w:val="28"/>
          <w:szCs w:val="28"/>
        </w:rPr>
        <w:t xml:space="preserve">  </w:t>
      </w:r>
    </w:p>
    <w:p w:rsidR="0060453A" w:rsidRDefault="0060453A" w:rsidP="0074534C">
      <w:pPr>
        <w:jc w:val="both"/>
        <w:rPr>
          <w:sz w:val="28"/>
          <w:szCs w:val="28"/>
        </w:rPr>
      </w:pPr>
    </w:p>
    <w:p w:rsidR="0074534C" w:rsidRPr="007A1D7A" w:rsidRDefault="0074534C" w:rsidP="0060453A">
      <w:pPr>
        <w:ind w:firstLine="708"/>
        <w:jc w:val="both"/>
        <w:rPr>
          <w:sz w:val="28"/>
          <w:szCs w:val="28"/>
        </w:rPr>
      </w:pPr>
      <w:r w:rsidRPr="007A1D7A">
        <w:rPr>
          <w:sz w:val="28"/>
          <w:szCs w:val="28"/>
        </w:rPr>
        <w:lastRenderedPageBreak/>
        <w:t>В целом структура расходов областного бюджета в 2015-2017 годах не претерпела существенных изменений.</w:t>
      </w:r>
    </w:p>
    <w:p w:rsidR="0074534C" w:rsidRPr="007A1D7A" w:rsidRDefault="0074534C" w:rsidP="0074534C">
      <w:pPr>
        <w:jc w:val="both"/>
        <w:rPr>
          <w:sz w:val="28"/>
          <w:szCs w:val="28"/>
        </w:rPr>
      </w:pPr>
      <w:r w:rsidRPr="007A1D7A">
        <w:rPr>
          <w:sz w:val="28"/>
          <w:szCs w:val="28"/>
        </w:rPr>
        <w:t>По-прежнему наибольший удельный вес в расходах областного бюджета занимают расходы на социальную сферу: 2015 год – 58,</w:t>
      </w:r>
      <w:r w:rsidR="007A1D7A" w:rsidRPr="007A1D7A">
        <w:rPr>
          <w:sz w:val="28"/>
          <w:szCs w:val="28"/>
        </w:rPr>
        <w:t>5%; 2016 год – 59,2</w:t>
      </w:r>
      <w:r w:rsidRPr="007A1D7A">
        <w:rPr>
          <w:sz w:val="28"/>
          <w:szCs w:val="28"/>
        </w:rPr>
        <w:t xml:space="preserve">%; 2017 год – </w:t>
      </w:r>
      <w:r w:rsidR="007A1D7A" w:rsidRPr="007A1D7A">
        <w:rPr>
          <w:sz w:val="28"/>
          <w:szCs w:val="28"/>
        </w:rPr>
        <w:t>60,0</w:t>
      </w:r>
      <w:r w:rsidRPr="007A1D7A">
        <w:rPr>
          <w:sz w:val="28"/>
          <w:szCs w:val="28"/>
        </w:rPr>
        <w:t>%.</w:t>
      </w:r>
    </w:p>
    <w:p w:rsidR="0074534C" w:rsidRPr="00094E2E" w:rsidRDefault="0074534C" w:rsidP="0060453A">
      <w:pPr>
        <w:ind w:firstLine="708"/>
        <w:jc w:val="both"/>
        <w:rPr>
          <w:sz w:val="28"/>
          <w:szCs w:val="28"/>
        </w:rPr>
      </w:pPr>
      <w:r w:rsidRPr="00094E2E">
        <w:rPr>
          <w:sz w:val="28"/>
          <w:szCs w:val="28"/>
        </w:rPr>
        <w:t xml:space="preserve">Также большой удельный вес имеют расходы на национальную экономику: 2015 год – </w:t>
      </w:r>
      <w:r w:rsidR="007A1D7A" w:rsidRPr="00094E2E">
        <w:rPr>
          <w:sz w:val="28"/>
          <w:szCs w:val="28"/>
        </w:rPr>
        <w:t>19,1</w:t>
      </w:r>
      <w:r w:rsidRPr="00094E2E">
        <w:rPr>
          <w:sz w:val="28"/>
          <w:szCs w:val="28"/>
        </w:rPr>
        <w:t>%; 2016 год – 18,</w:t>
      </w:r>
      <w:r w:rsidR="007A1D7A" w:rsidRPr="00094E2E">
        <w:rPr>
          <w:sz w:val="28"/>
          <w:szCs w:val="28"/>
        </w:rPr>
        <w:t>6</w:t>
      </w:r>
      <w:r w:rsidR="00094E2E" w:rsidRPr="00094E2E">
        <w:rPr>
          <w:sz w:val="28"/>
          <w:szCs w:val="28"/>
        </w:rPr>
        <w:t>%; 2017 год – 19,4</w:t>
      </w:r>
      <w:r w:rsidRPr="00094E2E">
        <w:rPr>
          <w:sz w:val="28"/>
          <w:szCs w:val="28"/>
        </w:rPr>
        <w:t>%.</w:t>
      </w:r>
    </w:p>
    <w:p w:rsidR="0074534C" w:rsidRPr="00094E2E" w:rsidRDefault="0074534C" w:rsidP="0060453A">
      <w:pPr>
        <w:ind w:firstLine="708"/>
        <w:jc w:val="both"/>
        <w:rPr>
          <w:sz w:val="28"/>
          <w:szCs w:val="28"/>
        </w:rPr>
      </w:pPr>
      <w:r w:rsidRPr="00094E2E">
        <w:rPr>
          <w:sz w:val="28"/>
          <w:szCs w:val="28"/>
        </w:rPr>
        <w:t>Вместе с тем следует отметить, что, не смотря на высокую долю расходов на национальную экономику, с 2014 по 2016 года можно заметить тенденцию к снижению, но рост в 2017 году.</w:t>
      </w:r>
    </w:p>
    <w:p w:rsidR="0074534C" w:rsidRPr="00094E2E" w:rsidRDefault="0074534C" w:rsidP="0060453A">
      <w:pPr>
        <w:ind w:firstLine="708"/>
        <w:jc w:val="both"/>
        <w:rPr>
          <w:sz w:val="28"/>
          <w:szCs w:val="28"/>
        </w:rPr>
      </w:pPr>
      <w:r w:rsidRPr="00094E2E">
        <w:rPr>
          <w:sz w:val="28"/>
          <w:szCs w:val="28"/>
        </w:rPr>
        <w:t>Структура расходов по видам в 2015 – 2017 годах не претерпит существенных изменений по сравнению с 2014 годом (таблица 2).</w:t>
      </w:r>
    </w:p>
    <w:p w:rsidR="0074534C" w:rsidRPr="00413ACA" w:rsidRDefault="0074534C" w:rsidP="0074534C">
      <w:pPr>
        <w:spacing w:after="200"/>
        <w:jc w:val="right"/>
        <w:rPr>
          <w:bCs/>
          <w:sz w:val="28"/>
          <w:szCs w:val="28"/>
        </w:rPr>
      </w:pPr>
      <w:r w:rsidRPr="00413ACA">
        <w:rPr>
          <w:b/>
          <w:bCs/>
          <w:szCs w:val="18"/>
        </w:rPr>
        <w:t xml:space="preserve">Таблица </w:t>
      </w:r>
      <w:r w:rsidRPr="00413ACA">
        <w:rPr>
          <w:b/>
          <w:bCs/>
          <w:szCs w:val="18"/>
        </w:rPr>
        <w:fldChar w:fldCharType="begin"/>
      </w:r>
      <w:r w:rsidRPr="00413ACA">
        <w:rPr>
          <w:b/>
          <w:bCs/>
          <w:szCs w:val="18"/>
        </w:rPr>
        <w:instrText xml:space="preserve"> SEQ Таблица \* ARABIC </w:instrText>
      </w:r>
      <w:r w:rsidRPr="00413ACA">
        <w:rPr>
          <w:b/>
          <w:bCs/>
          <w:szCs w:val="18"/>
        </w:rPr>
        <w:fldChar w:fldCharType="separate"/>
      </w:r>
      <w:r w:rsidR="00494CA4">
        <w:rPr>
          <w:b/>
          <w:bCs/>
          <w:noProof/>
          <w:szCs w:val="18"/>
        </w:rPr>
        <w:t>2</w:t>
      </w:r>
      <w:r w:rsidRPr="00413ACA">
        <w:rPr>
          <w:b/>
          <w:bCs/>
          <w:szCs w:val="18"/>
        </w:rPr>
        <w:fldChar w:fldCharType="end"/>
      </w:r>
    </w:p>
    <w:p w:rsidR="0074534C" w:rsidRDefault="0074534C" w:rsidP="0074534C">
      <w:pPr>
        <w:jc w:val="center"/>
        <w:rPr>
          <w:b/>
          <w:sz w:val="28"/>
          <w:szCs w:val="28"/>
        </w:rPr>
      </w:pPr>
      <w:r w:rsidRPr="00413ACA">
        <w:rPr>
          <w:b/>
          <w:sz w:val="28"/>
          <w:szCs w:val="28"/>
        </w:rPr>
        <w:t>Расходы областного бюджета на 2015-2017 годы в разрезе групп видов расходов</w:t>
      </w:r>
    </w:p>
    <w:p w:rsidR="0060248C" w:rsidRPr="00413ACA" w:rsidRDefault="0060248C" w:rsidP="0074534C">
      <w:pPr>
        <w:jc w:val="center"/>
        <w:rPr>
          <w:b/>
          <w:sz w:val="28"/>
          <w:szCs w:val="28"/>
        </w:rPr>
      </w:pPr>
    </w:p>
    <w:p w:rsidR="0074534C" w:rsidRPr="00413ACA" w:rsidRDefault="0074534C" w:rsidP="0074534C">
      <w:pPr>
        <w:jc w:val="right"/>
        <w:rPr>
          <w:szCs w:val="18"/>
        </w:rPr>
      </w:pPr>
      <w:r w:rsidRPr="00413ACA">
        <w:rPr>
          <w:szCs w:val="18"/>
        </w:rPr>
        <w:t>млн.</w:t>
      </w:r>
      <w:r w:rsidR="0060248C">
        <w:rPr>
          <w:szCs w:val="18"/>
        </w:rPr>
        <w:t> </w:t>
      </w:r>
      <w:r w:rsidRPr="00413ACA">
        <w:rPr>
          <w:szCs w:val="18"/>
        </w:rPr>
        <w:t>руб.</w:t>
      </w:r>
    </w:p>
    <w:tbl>
      <w:tblPr>
        <w:tblW w:w="5000" w:type="pct"/>
        <w:tblLayout w:type="fixed"/>
        <w:tblLook w:val="04A0" w:firstRow="1" w:lastRow="0" w:firstColumn="1" w:lastColumn="0" w:noHBand="0" w:noVBand="1"/>
      </w:tblPr>
      <w:tblGrid>
        <w:gridCol w:w="540"/>
        <w:gridCol w:w="1271"/>
        <w:gridCol w:w="850"/>
        <w:gridCol w:w="709"/>
        <w:gridCol w:w="850"/>
        <w:gridCol w:w="707"/>
        <w:gridCol w:w="711"/>
        <w:gridCol w:w="850"/>
        <w:gridCol w:w="709"/>
        <w:gridCol w:w="709"/>
        <w:gridCol w:w="992"/>
        <w:gridCol w:w="709"/>
        <w:gridCol w:w="815"/>
      </w:tblGrid>
      <w:tr w:rsidR="00B73EDC" w:rsidRPr="00B73EDC" w:rsidTr="00A94714">
        <w:trPr>
          <w:trHeight w:val="465"/>
        </w:trPr>
        <w:tc>
          <w:tcPr>
            <w:tcW w:w="259" w:type="pct"/>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74534C" w:rsidRPr="00B73EDC" w:rsidRDefault="0074534C" w:rsidP="00A94714">
            <w:pPr>
              <w:widowControl/>
              <w:jc w:val="center"/>
              <w:rPr>
                <w:sz w:val="20"/>
              </w:rPr>
            </w:pPr>
            <w:r w:rsidRPr="00B73EDC">
              <w:rPr>
                <w:sz w:val="20"/>
              </w:rPr>
              <w:t>Код вида расходов</w:t>
            </w:r>
          </w:p>
        </w:tc>
        <w:tc>
          <w:tcPr>
            <w:tcW w:w="610" w:type="pct"/>
            <w:vMerge w:val="restart"/>
            <w:tcBorders>
              <w:top w:val="single" w:sz="8" w:space="0" w:color="auto"/>
              <w:left w:val="nil"/>
              <w:bottom w:val="single" w:sz="4" w:space="0" w:color="auto"/>
              <w:right w:val="single" w:sz="8" w:space="0" w:color="auto"/>
            </w:tcBorders>
            <w:shd w:val="clear" w:color="auto" w:fill="auto"/>
            <w:vAlign w:val="center"/>
            <w:hideMark/>
          </w:tcPr>
          <w:p w:rsidR="0074534C" w:rsidRPr="00B73EDC" w:rsidRDefault="0074534C" w:rsidP="00A94714">
            <w:pPr>
              <w:widowControl/>
              <w:jc w:val="center"/>
              <w:rPr>
                <w:sz w:val="20"/>
              </w:rPr>
            </w:pPr>
            <w:r w:rsidRPr="00B73EDC">
              <w:rPr>
                <w:sz w:val="20"/>
              </w:rPr>
              <w:t>Наименование</w:t>
            </w:r>
          </w:p>
        </w:tc>
        <w:tc>
          <w:tcPr>
            <w:tcW w:w="748" w:type="pct"/>
            <w:gridSpan w:val="2"/>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 xml:space="preserve">2014 год </w:t>
            </w:r>
          </w:p>
        </w:tc>
        <w:tc>
          <w:tcPr>
            <w:tcW w:w="1088" w:type="pct"/>
            <w:gridSpan w:val="3"/>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 xml:space="preserve">2015 год </w:t>
            </w:r>
          </w:p>
        </w:tc>
        <w:tc>
          <w:tcPr>
            <w:tcW w:w="1088" w:type="pct"/>
            <w:gridSpan w:val="3"/>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 xml:space="preserve">2016 год </w:t>
            </w:r>
          </w:p>
        </w:tc>
        <w:tc>
          <w:tcPr>
            <w:tcW w:w="1207" w:type="pct"/>
            <w:gridSpan w:val="3"/>
            <w:tcBorders>
              <w:top w:val="single" w:sz="8" w:space="0" w:color="auto"/>
              <w:left w:val="nil"/>
              <w:bottom w:val="single" w:sz="8" w:space="0" w:color="auto"/>
              <w:right w:val="single" w:sz="8" w:space="0" w:color="000000"/>
            </w:tcBorders>
            <w:shd w:val="clear" w:color="auto" w:fill="auto"/>
            <w:noWrap/>
            <w:vAlign w:val="center"/>
            <w:hideMark/>
          </w:tcPr>
          <w:p w:rsidR="0074534C" w:rsidRPr="00B73EDC" w:rsidRDefault="0074534C" w:rsidP="00A94714">
            <w:pPr>
              <w:widowControl/>
              <w:jc w:val="center"/>
              <w:rPr>
                <w:sz w:val="20"/>
              </w:rPr>
            </w:pPr>
            <w:r w:rsidRPr="00B73EDC">
              <w:rPr>
                <w:sz w:val="20"/>
              </w:rPr>
              <w:t xml:space="preserve">2017 год </w:t>
            </w:r>
          </w:p>
        </w:tc>
      </w:tr>
      <w:tr w:rsidR="00B73EDC" w:rsidRPr="00B73EDC" w:rsidTr="00A94714">
        <w:trPr>
          <w:trHeight w:val="960"/>
        </w:trPr>
        <w:tc>
          <w:tcPr>
            <w:tcW w:w="259" w:type="pct"/>
            <w:vMerge/>
            <w:tcBorders>
              <w:top w:val="single" w:sz="8" w:space="0" w:color="auto"/>
              <w:left w:val="single" w:sz="8" w:space="0" w:color="auto"/>
              <w:bottom w:val="single" w:sz="4" w:space="0" w:color="auto"/>
              <w:right w:val="single" w:sz="8" w:space="0" w:color="auto"/>
            </w:tcBorders>
            <w:vAlign w:val="center"/>
            <w:hideMark/>
          </w:tcPr>
          <w:p w:rsidR="0074534C" w:rsidRPr="00B73EDC" w:rsidRDefault="0074534C" w:rsidP="00A94714">
            <w:pPr>
              <w:widowControl/>
              <w:rPr>
                <w:sz w:val="20"/>
              </w:rPr>
            </w:pPr>
          </w:p>
        </w:tc>
        <w:tc>
          <w:tcPr>
            <w:tcW w:w="610" w:type="pct"/>
            <w:vMerge/>
            <w:tcBorders>
              <w:top w:val="single" w:sz="8" w:space="0" w:color="auto"/>
              <w:left w:val="nil"/>
              <w:bottom w:val="single" w:sz="4" w:space="0" w:color="auto"/>
              <w:right w:val="single" w:sz="8" w:space="0" w:color="auto"/>
            </w:tcBorders>
            <w:vAlign w:val="center"/>
            <w:hideMark/>
          </w:tcPr>
          <w:p w:rsidR="0074534C" w:rsidRPr="00B73EDC" w:rsidRDefault="0074534C" w:rsidP="00A94714">
            <w:pPr>
              <w:widowControl/>
              <w:rPr>
                <w:sz w:val="20"/>
              </w:rPr>
            </w:pPr>
          </w:p>
        </w:tc>
        <w:tc>
          <w:tcPr>
            <w:tcW w:w="408"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xml:space="preserve"> Закон 102-оз</w:t>
            </w:r>
            <w:r w:rsidR="00781933">
              <w:rPr>
                <w:sz w:val="20"/>
              </w:rPr>
              <w:t xml:space="preserve"> (в ред. 29-оз)</w:t>
            </w:r>
          </w:p>
        </w:tc>
        <w:tc>
          <w:tcPr>
            <w:tcW w:w="340"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общему объему</w:t>
            </w:r>
          </w:p>
        </w:tc>
        <w:tc>
          <w:tcPr>
            <w:tcW w:w="408"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xml:space="preserve">Проект  </w:t>
            </w:r>
          </w:p>
        </w:tc>
        <w:tc>
          <w:tcPr>
            <w:tcW w:w="339"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предыдущему объему</w:t>
            </w:r>
          </w:p>
        </w:tc>
        <w:tc>
          <w:tcPr>
            <w:tcW w:w="341"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общему объему</w:t>
            </w:r>
          </w:p>
        </w:tc>
        <w:tc>
          <w:tcPr>
            <w:tcW w:w="408"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xml:space="preserve">Проект  </w:t>
            </w:r>
          </w:p>
        </w:tc>
        <w:tc>
          <w:tcPr>
            <w:tcW w:w="340"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предыдущему объему</w:t>
            </w:r>
          </w:p>
        </w:tc>
        <w:tc>
          <w:tcPr>
            <w:tcW w:w="340"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общему объему</w:t>
            </w:r>
          </w:p>
        </w:tc>
        <w:tc>
          <w:tcPr>
            <w:tcW w:w="476"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xml:space="preserve">Проект  </w:t>
            </w:r>
          </w:p>
        </w:tc>
        <w:tc>
          <w:tcPr>
            <w:tcW w:w="340" w:type="pct"/>
            <w:tcBorders>
              <w:top w:val="nil"/>
              <w:left w:val="nil"/>
              <w:bottom w:val="nil"/>
              <w:right w:val="single" w:sz="4"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предыдущему объему</w:t>
            </w:r>
          </w:p>
        </w:tc>
        <w:tc>
          <w:tcPr>
            <w:tcW w:w="391" w:type="pct"/>
            <w:tcBorders>
              <w:top w:val="nil"/>
              <w:left w:val="nil"/>
              <w:bottom w:val="nil"/>
              <w:right w:val="single" w:sz="8" w:space="0" w:color="auto"/>
            </w:tcBorders>
            <w:shd w:val="clear" w:color="auto" w:fill="auto"/>
            <w:vAlign w:val="center"/>
            <w:hideMark/>
          </w:tcPr>
          <w:p w:rsidR="0074534C" w:rsidRPr="00B73EDC" w:rsidRDefault="0074534C" w:rsidP="00A94714">
            <w:pPr>
              <w:widowControl/>
              <w:jc w:val="center"/>
              <w:rPr>
                <w:sz w:val="20"/>
              </w:rPr>
            </w:pPr>
            <w:r w:rsidRPr="00B73EDC">
              <w:rPr>
                <w:sz w:val="20"/>
              </w:rPr>
              <w:t>%% к общему объему</w:t>
            </w:r>
          </w:p>
        </w:tc>
      </w:tr>
      <w:tr w:rsidR="00B73EDC" w:rsidRPr="00B73EDC" w:rsidTr="00A94714">
        <w:trPr>
          <w:trHeight w:val="315"/>
        </w:trPr>
        <w:tc>
          <w:tcPr>
            <w:tcW w:w="25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1</w:t>
            </w:r>
          </w:p>
        </w:tc>
        <w:tc>
          <w:tcPr>
            <w:tcW w:w="610" w:type="pct"/>
            <w:tcBorders>
              <w:top w:val="single" w:sz="8" w:space="0" w:color="auto"/>
              <w:left w:val="nil"/>
              <w:bottom w:val="single" w:sz="8" w:space="0" w:color="auto"/>
              <w:right w:val="single" w:sz="8"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2</w:t>
            </w:r>
          </w:p>
        </w:tc>
        <w:tc>
          <w:tcPr>
            <w:tcW w:w="408"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3</w:t>
            </w:r>
          </w:p>
        </w:tc>
        <w:tc>
          <w:tcPr>
            <w:tcW w:w="340"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4</w:t>
            </w:r>
          </w:p>
        </w:tc>
        <w:tc>
          <w:tcPr>
            <w:tcW w:w="408"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5</w:t>
            </w:r>
          </w:p>
        </w:tc>
        <w:tc>
          <w:tcPr>
            <w:tcW w:w="339"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6</w:t>
            </w:r>
          </w:p>
        </w:tc>
        <w:tc>
          <w:tcPr>
            <w:tcW w:w="341"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7</w:t>
            </w:r>
          </w:p>
        </w:tc>
        <w:tc>
          <w:tcPr>
            <w:tcW w:w="408"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8</w:t>
            </w:r>
          </w:p>
        </w:tc>
        <w:tc>
          <w:tcPr>
            <w:tcW w:w="340"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9</w:t>
            </w:r>
          </w:p>
        </w:tc>
        <w:tc>
          <w:tcPr>
            <w:tcW w:w="340"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10</w:t>
            </w:r>
          </w:p>
        </w:tc>
        <w:tc>
          <w:tcPr>
            <w:tcW w:w="476"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11</w:t>
            </w:r>
          </w:p>
        </w:tc>
        <w:tc>
          <w:tcPr>
            <w:tcW w:w="340" w:type="pct"/>
            <w:tcBorders>
              <w:top w:val="single" w:sz="8" w:space="0" w:color="auto"/>
              <w:left w:val="nil"/>
              <w:bottom w:val="single" w:sz="8" w:space="0" w:color="auto"/>
              <w:right w:val="single" w:sz="4"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12</w:t>
            </w:r>
          </w:p>
        </w:tc>
        <w:tc>
          <w:tcPr>
            <w:tcW w:w="391" w:type="pct"/>
            <w:tcBorders>
              <w:top w:val="single" w:sz="8" w:space="0" w:color="auto"/>
              <w:left w:val="nil"/>
              <w:bottom w:val="single" w:sz="8" w:space="0" w:color="auto"/>
              <w:right w:val="single" w:sz="8" w:space="0" w:color="auto"/>
            </w:tcBorders>
            <w:shd w:val="clear" w:color="auto" w:fill="auto"/>
            <w:noWrap/>
            <w:vAlign w:val="center"/>
            <w:hideMark/>
          </w:tcPr>
          <w:p w:rsidR="0074534C" w:rsidRPr="00B73EDC" w:rsidRDefault="0074534C" w:rsidP="00A94714">
            <w:pPr>
              <w:widowControl/>
              <w:jc w:val="center"/>
              <w:rPr>
                <w:sz w:val="20"/>
              </w:rPr>
            </w:pPr>
            <w:r w:rsidRPr="00B73EDC">
              <w:rPr>
                <w:sz w:val="20"/>
              </w:rPr>
              <w:t>13</w:t>
            </w:r>
          </w:p>
        </w:tc>
      </w:tr>
      <w:tr w:rsidR="00B73EDC" w:rsidRPr="00B73EDC" w:rsidTr="00A94714">
        <w:trPr>
          <w:trHeight w:val="300"/>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b/>
                <w:bCs/>
                <w:sz w:val="20"/>
              </w:rPr>
            </w:pPr>
            <w:r w:rsidRPr="00B73EDC">
              <w:rPr>
                <w:b/>
                <w:bCs/>
                <w:sz w:val="20"/>
              </w:rPr>
              <w:t> </w:t>
            </w:r>
          </w:p>
        </w:tc>
        <w:tc>
          <w:tcPr>
            <w:tcW w:w="610"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rsidP="00A94714">
            <w:pPr>
              <w:widowControl/>
              <w:rPr>
                <w:b/>
                <w:bCs/>
                <w:sz w:val="20"/>
              </w:rPr>
            </w:pPr>
            <w:r w:rsidRPr="00B73EDC">
              <w:rPr>
                <w:b/>
                <w:bCs/>
                <w:sz w:val="20"/>
              </w:rPr>
              <w:t>Всего</w:t>
            </w:r>
          </w:p>
        </w:tc>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B73EDC" w:rsidRPr="00B73EDC" w:rsidRDefault="00B73EDC">
            <w:pPr>
              <w:jc w:val="center"/>
              <w:rPr>
                <w:b/>
                <w:bCs/>
                <w:szCs w:val="18"/>
              </w:rPr>
            </w:pPr>
            <w:r w:rsidRPr="00B73EDC">
              <w:rPr>
                <w:b/>
                <w:bCs/>
                <w:szCs w:val="18"/>
              </w:rPr>
              <w:t>83 205,3</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100,0</w:t>
            </w:r>
          </w:p>
        </w:tc>
        <w:tc>
          <w:tcPr>
            <w:tcW w:w="408" w:type="pct"/>
            <w:tcBorders>
              <w:top w:val="nil"/>
              <w:left w:val="nil"/>
              <w:bottom w:val="single" w:sz="4" w:space="0" w:color="auto"/>
              <w:right w:val="single" w:sz="4" w:space="0" w:color="auto"/>
            </w:tcBorders>
            <w:shd w:val="clear" w:color="auto" w:fill="auto"/>
            <w:noWrap/>
            <w:vAlign w:val="center"/>
          </w:tcPr>
          <w:p w:rsidR="00B73EDC" w:rsidRPr="00B73EDC" w:rsidRDefault="00B73EDC">
            <w:pPr>
              <w:jc w:val="center"/>
              <w:rPr>
                <w:b/>
                <w:bCs/>
                <w:szCs w:val="18"/>
              </w:rPr>
            </w:pPr>
            <w:r w:rsidRPr="00B73EDC">
              <w:rPr>
                <w:b/>
                <w:bCs/>
                <w:szCs w:val="18"/>
              </w:rPr>
              <w:t>83 051,1</w:t>
            </w:r>
          </w:p>
        </w:tc>
        <w:tc>
          <w:tcPr>
            <w:tcW w:w="339"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99,8</w:t>
            </w:r>
          </w:p>
        </w:tc>
        <w:tc>
          <w:tcPr>
            <w:tcW w:w="341"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100,0</w:t>
            </w:r>
          </w:p>
        </w:tc>
        <w:tc>
          <w:tcPr>
            <w:tcW w:w="408" w:type="pct"/>
            <w:tcBorders>
              <w:top w:val="nil"/>
              <w:left w:val="nil"/>
              <w:bottom w:val="single" w:sz="4" w:space="0" w:color="auto"/>
              <w:right w:val="single" w:sz="4" w:space="0" w:color="auto"/>
            </w:tcBorders>
            <w:shd w:val="clear" w:color="auto" w:fill="auto"/>
            <w:noWrap/>
            <w:vAlign w:val="center"/>
          </w:tcPr>
          <w:p w:rsidR="00B73EDC" w:rsidRPr="00B73EDC" w:rsidRDefault="00B73EDC">
            <w:pPr>
              <w:jc w:val="center"/>
              <w:rPr>
                <w:b/>
                <w:bCs/>
                <w:szCs w:val="18"/>
              </w:rPr>
            </w:pPr>
            <w:r w:rsidRPr="00B73EDC">
              <w:rPr>
                <w:b/>
                <w:bCs/>
                <w:szCs w:val="18"/>
              </w:rPr>
              <w:t>82 979,4</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99,9</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100,0</w:t>
            </w:r>
          </w:p>
        </w:tc>
        <w:tc>
          <w:tcPr>
            <w:tcW w:w="476" w:type="pct"/>
            <w:tcBorders>
              <w:top w:val="nil"/>
              <w:left w:val="nil"/>
              <w:bottom w:val="single" w:sz="4" w:space="0" w:color="auto"/>
              <w:right w:val="single" w:sz="4" w:space="0" w:color="auto"/>
            </w:tcBorders>
            <w:shd w:val="clear" w:color="auto" w:fill="auto"/>
            <w:noWrap/>
            <w:vAlign w:val="center"/>
          </w:tcPr>
          <w:p w:rsidR="00B73EDC" w:rsidRPr="00B73EDC" w:rsidRDefault="00B73EDC">
            <w:pPr>
              <w:jc w:val="center"/>
              <w:rPr>
                <w:b/>
                <w:bCs/>
                <w:szCs w:val="18"/>
              </w:rPr>
            </w:pPr>
            <w:r w:rsidRPr="00B73EDC">
              <w:rPr>
                <w:b/>
                <w:bCs/>
                <w:szCs w:val="18"/>
              </w:rPr>
              <w:t>83 658,1</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b/>
                <w:bCs/>
                <w:szCs w:val="18"/>
              </w:rPr>
            </w:pPr>
            <w:r w:rsidRPr="00B73EDC">
              <w:rPr>
                <w:b/>
                <w:bCs/>
                <w:szCs w:val="18"/>
              </w:rPr>
              <w:t>100,8</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b/>
                <w:bCs/>
                <w:szCs w:val="18"/>
              </w:rPr>
            </w:pPr>
            <w:r w:rsidRPr="00B73EDC">
              <w:rPr>
                <w:b/>
                <w:bCs/>
                <w:szCs w:val="18"/>
              </w:rPr>
              <w:t>100,0</w:t>
            </w:r>
          </w:p>
        </w:tc>
      </w:tr>
      <w:tr w:rsidR="00B73EDC" w:rsidRPr="00B73EDC" w:rsidTr="00A94714">
        <w:trPr>
          <w:trHeight w:val="3030"/>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100</w:t>
            </w:r>
          </w:p>
        </w:tc>
        <w:tc>
          <w:tcPr>
            <w:tcW w:w="610" w:type="pct"/>
            <w:tcBorders>
              <w:top w:val="nil"/>
              <w:left w:val="nil"/>
              <w:bottom w:val="single" w:sz="4" w:space="0" w:color="auto"/>
              <w:right w:val="single" w:sz="8" w:space="0" w:color="auto"/>
            </w:tcBorders>
            <w:shd w:val="clear" w:color="auto" w:fill="auto"/>
            <w:vAlign w:val="center"/>
            <w:hideMark/>
          </w:tcPr>
          <w:p w:rsidR="00B73EDC" w:rsidRPr="00B73EDC" w:rsidRDefault="00B73EDC" w:rsidP="00A94714">
            <w:pPr>
              <w:widowControl/>
              <w:rPr>
                <w:sz w:val="20"/>
              </w:rPr>
            </w:pPr>
            <w:r w:rsidRPr="00B73EDC">
              <w:rPr>
                <w:sz w:val="20"/>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  </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7 879,5</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9,5</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8 624,3</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109,5</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10,4</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9 268,6</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107,5</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11,2</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10 174,5</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109,8</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12,2</w:t>
            </w:r>
          </w:p>
        </w:tc>
      </w:tr>
      <w:tr w:rsidR="00B73EDC" w:rsidRPr="00B73EDC" w:rsidTr="00A94714">
        <w:trPr>
          <w:trHeight w:val="1095"/>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200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 xml:space="preserve">Закупка товаров, работ и услуг для государственных </w:t>
            </w:r>
            <w:r w:rsidRPr="00B73EDC">
              <w:rPr>
                <w:sz w:val="20"/>
              </w:rPr>
              <w:lastRenderedPageBreak/>
              <w:t>(</w:t>
            </w:r>
            <w:r w:rsidR="008C432C" w:rsidRPr="00B73EDC">
              <w:rPr>
                <w:sz w:val="20"/>
              </w:rPr>
              <w:t>муниципальных</w:t>
            </w:r>
            <w:r w:rsidRPr="00B73EDC">
              <w:rPr>
                <w:sz w:val="20"/>
              </w:rPr>
              <w:t>) нужд</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lastRenderedPageBreak/>
              <w:t>12 362,3</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14,9</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10 766,9</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87,1</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13,0</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11 983,2</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111,3</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14,4</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13 154,1</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109,8</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15,7</w:t>
            </w:r>
          </w:p>
        </w:tc>
      </w:tr>
      <w:tr w:rsidR="00B73EDC" w:rsidRPr="00B73EDC" w:rsidTr="00A94714">
        <w:trPr>
          <w:trHeight w:val="840"/>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lastRenderedPageBreak/>
              <w:t>300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Социальное обеспечение и иные выплаты населению</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2 376,0</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2,9</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1 847,2</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77,7</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2,2</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1 954,9</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105,8</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2,4</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1 973,3</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100,9</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2,4</w:t>
            </w:r>
          </w:p>
        </w:tc>
      </w:tr>
      <w:tr w:rsidR="00B73EDC" w:rsidRPr="00B73EDC" w:rsidTr="00A94714">
        <w:trPr>
          <w:trHeight w:val="1635"/>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400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Капитальные вложения в объекты недвижимого имущества государственной (муниципальной) собственности</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2 886,0</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3,5</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4 230,1</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146,6</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5,1</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2 487,9</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58,8</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3,0</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1 841,4</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74,0</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2,2</w:t>
            </w:r>
          </w:p>
        </w:tc>
      </w:tr>
      <w:tr w:rsidR="00B73EDC" w:rsidRPr="00B73EDC" w:rsidTr="00A94714">
        <w:trPr>
          <w:trHeight w:val="585"/>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500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 xml:space="preserve">Межбюджетные трансферты </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41 645,1</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50,1</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42 193,4</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101,3</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50,8</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41 438,0</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98,2</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49,9</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41 204,8</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99,4</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49,3</w:t>
            </w:r>
          </w:p>
        </w:tc>
      </w:tr>
      <w:tr w:rsidR="00B73EDC" w:rsidRPr="00B73EDC" w:rsidTr="00A94714">
        <w:trPr>
          <w:trHeight w:val="1620"/>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600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Предоставление субсидий бюджетным, автономным учреждениям и иным некоммерческим организациям</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7 147,8</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8,6</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6 878,1</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96,2</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8,3</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7 253,9</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105,5</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8,7</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6 867,4</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94,7</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8,2</w:t>
            </w:r>
          </w:p>
        </w:tc>
      </w:tr>
      <w:tr w:rsidR="00B73EDC" w:rsidRPr="00B73EDC" w:rsidTr="00A94714">
        <w:trPr>
          <w:trHeight w:val="795"/>
        </w:trPr>
        <w:tc>
          <w:tcPr>
            <w:tcW w:w="259" w:type="pct"/>
            <w:tcBorders>
              <w:top w:val="nil"/>
              <w:left w:val="single" w:sz="8" w:space="0" w:color="auto"/>
              <w:bottom w:val="single" w:sz="4"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700</w:t>
            </w:r>
          </w:p>
        </w:tc>
        <w:tc>
          <w:tcPr>
            <w:tcW w:w="610" w:type="pct"/>
            <w:tcBorders>
              <w:top w:val="nil"/>
              <w:left w:val="nil"/>
              <w:bottom w:val="single" w:sz="4"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Обслуживание государственного (муниципального) долга</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707,5</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0,9</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1 680,0</w:t>
            </w:r>
          </w:p>
        </w:tc>
        <w:tc>
          <w:tcPr>
            <w:tcW w:w="339"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237,5</w:t>
            </w:r>
          </w:p>
        </w:tc>
        <w:tc>
          <w:tcPr>
            <w:tcW w:w="341" w:type="pct"/>
            <w:tcBorders>
              <w:top w:val="nil"/>
              <w:left w:val="nil"/>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2,0</w:t>
            </w:r>
          </w:p>
        </w:tc>
        <w:tc>
          <w:tcPr>
            <w:tcW w:w="408"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1 900,0</w:t>
            </w:r>
          </w:p>
        </w:tc>
        <w:tc>
          <w:tcPr>
            <w:tcW w:w="340" w:type="pct"/>
            <w:tcBorders>
              <w:top w:val="nil"/>
              <w:left w:val="single" w:sz="4" w:space="0" w:color="auto"/>
              <w:bottom w:val="single" w:sz="4"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113,1</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2,3</w:t>
            </w:r>
          </w:p>
        </w:tc>
        <w:tc>
          <w:tcPr>
            <w:tcW w:w="476" w:type="pct"/>
            <w:tcBorders>
              <w:top w:val="nil"/>
              <w:left w:val="single" w:sz="4" w:space="0" w:color="auto"/>
              <w:bottom w:val="single" w:sz="4"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2 162,0</w:t>
            </w:r>
          </w:p>
        </w:tc>
        <w:tc>
          <w:tcPr>
            <w:tcW w:w="340" w:type="pct"/>
            <w:tcBorders>
              <w:top w:val="nil"/>
              <w:left w:val="nil"/>
              <w:bottom w:val="single" w:sz="4"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113,8</w:t>
            </w:r>
          </w:p>
        </w:tc>
        <w:tc>
          <w:tcPr>
            <w:tcW w:w="391" w:type="pct"/>
            <w:tcBorders>
              <w:top w:val="nil"/>
              <w:left w:val="nil"/>
              <w:bottom w:val="single" w:sz="4"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2,6</w:t>
            </w:r>
          </w:p>
        </w:tc>
      </w:tr>
      <w:tr w:rsidR="00B73EDC" w:rsidRPr="00B73EDC" w:rsidTr="00A94714">
        <w:trPr>
          <w:trHeight w:val="630"/>
        </w:trPr>
        <w:tc>
          <w:tcPr>
            <w:tcW w:w="259" w:type="pct"/>
            <w:tcBorders>
              <w:top w:val="nil"/>
              <w:left w:val="single" w:sz="8" w:space="0" w:color="auto"/>
              <w:bottom w:val="single" w:sz="8" w:space="0" w:color="auto"/>
              <w:right w:val="single" w:sz="8" w:space="0" w:color="auto"/>
            </w:tcBorders>
            <w:shd w:val="clear" w:color="auto" w:fill="auto"/>
            <w:noWrap/>
            <w:vAlign w:val="center"/>
            <w:hideMark/>
          </w:tcPr>
          <w:p w:rsidR="00B73EDC" w:rsidRPr="00B73EDC" w:rsidRDefault="00B73EDC" w:rsidP="00A94714">
            <w:pPr>
              <w:widowControl/>
              <w:jc w:val="center"/>
              <w:rPr>
                <w:sz w:val="20"/>
              </w:rPr>
            </w:pPr>
            <w:r w:rsidRPr="00B73EDC">
              <w:rPr>
                <w:sz w:val="20"/>
              </w:rPr>
              <w:t>800</w:t>
            </w:r>
          </w:p>
        </w:tc>
        <w:tc>
          <w:tcPr>
            <w:tcW w:w="610" w:type="pct"/>
            <w:tcBorders>
              <w:top w:val="nil"/>
              <w:left w:val="nil"/>
              <w:bottom w:val="single" w:sz="8" w:space="0" w:color="auto"/>
              <w:right w:val="single" w:sz="8" w:space="0" w:color="auto"/>
            </w:tcBorders>
            <w:shd w:val="clear" w:color="auto" w:fill="auto"/>
            <w:vAlign w:val="bottom"/>
            <w:hideMark/>
          </w:tcPr>
          <w:p w:rsidR="00B73EDC" w:rsidRPr="00B73EDC" w:rsidRDefault="00B73EDC" w:rsidP="00A94714">
            <w:pPr>
              <w:widowControl/>
              <w:rPr>
                <w:sz w:val="20"/>
              </w:rPr>
            </w:pPr>
            <w:r w:rsidRPr="00B73EDC">
              <w:rPr>
                <w:sz w:val="20"/>
              </w:rPr>
              <w:t>Иные бюджетные ассигнования</w:t>
            </w:r>
          </w:p>
        </w:tc>
        <w:tc>
          <w:tcPr>
            <w:tcW w:w="408" w:type="pct"/>
            <w:tcBorders>
              <w:top w:val="nil"/>
              <w:left w:val="nil"/>
              <w:bottom w:val="single" w:sz="8"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8 201,1</w:t>
            </w:r>
          </w:p>
        </w:tc>
        <w:tc>
          <w:tcPr>
            <w:tcW w:w="340" w:type="pct"/>
            <w:tcBorders>
              <w:top w:val="nil"/>
              <w:left w:val="nil"/>
              <w:bottom w:val="single" w:sz="8"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9,9</w:t>
            </w:r>
          </w:p>
        </w:tc>
        <w:tc>
          <w:tcPr>
            <w:tcW w:w="408" w:type="pct"/>
            <w:tcBorders>
              <w:top w:val="nil"/>
              <w:left w:val="single" w:sz="4" w:space="0" w:color="auto"/>
              <w:bottom w:val="single" w:sz="8"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6 831,1</w:t>
            </w:r>
          </w:p>
        </w:tc>
        <w:tc>
          <w:tcPr>
            <w:tcW w:w="339" w:type="pct"/>
            <w:tcBorders>
              <w:top w:val="nil"/>
              <w:left w:val="single" w:sz="4" w:space="0" w:color="auto"/>
              <w:bottom w:val="single" w:sz="8"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83,3</w:t>
            </w:r>
          </w:p>
        </w:tc>
        <w:tc>
          <w:tcPr>
            <w:tcW w:w="341" w:type="pct"/>
            <w:tcBorders>
              <w:top w:val="nil"/>
              <w:left w:val="nil"/>
              <w:bottom w:val="single" w:sz="8"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8,2</w:t>
            </w:r>
          </w:p>
        </w:tc>
        <w:tc>
          <w:tcPr>
            <w:tcW w:w="408" w:type="pct"/>
            <w:tcBorders>
              <w:top w:val="nil"/>
              <w:left w:val="single" w:sz="4" w:space="0" w:color="auto"/>
              <w:bottom w:val="single" w:sz="8"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6 692,9</w:t>
            </w:r>
          </w:p>
        </w:tc>
        <w:tc>
          <w:tcPr>
            <w:tcW w:w="340" w:type="pct"/>
            <w:tcBorders>
              <w:top w:val="nil"/>
              <w:left w:val="single" w:sz="4" w:space="0" w:color="auto"/>
              <w:bottom w:val="single" w:sz="8" w:space="0" w:color="auto"/>
              <w:right w:val="single" w:sz="4" w:space="0" w:color="auto"/>
            </w:tcBorders>
            <w:shd w:val="clear" w:color="000000" w:fill="FFFFFF"/>
            <w:noWrap/>
            <w:vAlign w:val="center"/>
            <w:hideMark/>
          </w:tcPr>
          <w:p w:rsidR="00B73EDC" w:rsidRPr="00B73EDC" w:rsidRDefault="00B73EDC">
            <w:pPr>
              <w:jc w:val="center"/>
              <w:rPr>
                <w:szCs w:val="18"/>
              </w:rPr>
            </w:pPr>
            <w:r w:rsidRPr="00B73EDC">
              <w:rPr>
                <w:szCs w:val="18"/>
              </w:rPr>
              <w:t>98,0</w:t>
            </w:r>
          </w:p>
        </w:tc>
        <w:tc>
          <w:tcPr>
            <w:tcW w:w="340" w:type="pct"/>
            <w:tcBorders>
              <w:top w:val="nil"/>
              <w:left w:val="nil"/>
              <w:bottom w:val="single" w:sz="8"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8,1</w:t>
            </w:r>
          </w:p>
        </w:tc>
        <w:tc>
          <w:tcPr>
            <w:tcW w:w="476" w:type="pct"/>
            <w:tcBorders>
              <w:top w:val="nil"/>
              <w:left w:val="single" w:sz="4" w:space="0" w:color="auto"/>
              <w:bottom w:val="single" w:sz="8" w:space="0" w:color="auto"/>
              <w:right w:val="single" w:sz="4" w:space="0" w:color="auto"/>
            </w:tcBorders>
            <w:shd w:val="clear" w:color="auto" w:fill="auto"/>
            <w:vAlign w:val="center"/>
          </w:tcPr>
          <w:p w:rsidR="00B73EDC" w:rsidRPr="00B73EDC" w:rsidRDefault="00B73EDC">
            <w:pPr>
              <w:jc w:val="center"/>
              <w:rPr>
                <w:szCs w:val="18"/>
              </w:rPr>
            </w:pPr>
            <w:r w:rsidRPr="00B73EDC">
              <w:rPr>
                <w:szCs w:val="18"/>
              </w:rPr>
              <w:t>6 280,6</w:t>
            </w:r>
          </w:p>
        </w:tc>
        <w:tc>
          <w:tcPr>
            <w:tcW w:w="340" w:type="pct"/>
            <w:tcBorders>
              <w:top w:val="nil"/>
              <w:left w:val="nil"/>
              <w:bottom w:val="single" w:sz="8" w:space="0" w:color="auto"/>
              <w:right w:val="single" w:sz="4" w:space="0" w:color="auto"/>
            </w:tcBorders>
            <w:shd w:val="clear" w:color="auto" w:fill="auto"/>
            <w:noWrap/>
            <w:vAlign w:val="center"/>
            <w:hideMark/>
          </w:tcPr>
          <w:p w:rsidR="00B73EDC" w:rsidRPr="00B73EDC" w:rsidRDefault="00B73EDC">
            <w:pPr>
              <w:jc w:val="center"/>
              <w:rPr>
                <w:szCs w:val="18"/>
              </w:rPr>
            </w:pPr>
            <w:r w:rsidRPr="00B73EDC">
              <w:rPr>
                <w:szCs w:val="18"/>
              </w:rPr>
              <w:t>93,8</w:t>
            </w:r>
          </w:p>
        </w:tc>
        <w:tc>
          <w:tcPr>
            <w:tcW w:w="391" w:type="pct"/>
            <w:tcBorders>
              <w:top w:val="nil"/>
              <w:left w:val="nil"/>
              <w:bottom w:val="single" w:sz="8" w:space="0" w:color="auto"/>
              <w:right w:val="single" w:sz="8" w:space="0" w:color="auto"/>
            </w:tcBorders>
            <w:shd w:val="clear" w:color="auto" w:fill="auto"/>
            <w:noWrap/>
            <w:vAlign w:val="center"/>
            <w:hideMark/>
          </w:tcPr>
          <w:p w:rsidR="00B73EDC" w:rsidRPr="00B73EDC" w:rsidRDefault="00B73EDC">
            <w:pPr>
              <w:jc w:val="center"/>
              <w:rPr>
                <w:szCs w:val="18"/>
              </w:rPr>
            </w:pPr>
            <w:r w:rsidRPr="00B73EDC">
              <w:rPr>
                <w:szCs w:val="18"/>
              </w:rPr>
              <w:t>7,5</w:t>
            </w:r>
          </w:p>
        </w:tc>
      </w:tr>
    </w:tbl>
    <w:p w:rsidR="0074534C" w:rsidRPr="00413ACA" w:rsidRDefault="0074534C" w:rsidP="0074534C">
      <w:pPr>
        <w:jc w:val="center"/>
        <w:rPr>
          <w:b/>
          <w:sz w:val="28"/>
          <w:szCs w:val="28"/>
        </w:rPr>
      </w:pPr>
    </w:p>
    <w:p w:rsidR="0074534C" w:rsidRPr="00413ACA" w:rsidRDefault="0074534C" w:rsidP="0074534C">
      <w:pPr>
        <w:jc w:val="right"/>
        <w:rPr>
          <w:szCs w:val="18"/>
        </w:rPr>
      </w:pPr>
    </w:p>
    <w:p w:rsidR="0074534C" w:rsidRPr="00094E2E" w:rsidRDefault="0074534C" w:rsidP="0074534C">
      <w:pPr>
        <w:ind w:firstLine="709"/>
        <w:jc w:val="both"/>
        <w:rPr>
          <w:sz w:val="28"/>
          <w:szCs w:val="28"/>
        </w:rPr>
      </w:pPr>
      <w:r w:rsidRPr="00094E2E">
        <w:rPr>
          <w:sz w:val="28"/>
          <w:szCs w:val="28"/>
        </w:rPr>
        <w:t>Более половины от общего объема бюджетных ассигнований областного бюджета составляют межбюджетные трансферты. Также большой удельный вес имеют расходы на выплаты персоналу в целях обеспечения выполнения установленных функций  и расходы на закупку товаров, работ и услуг для государственных нужд. Отмечается увеличение расходов на обслуживание государственного долга. Стоит отметить снижение расходов капитальных вложений в объекты недвижимого имущества гос</w:t>
      </w:r>
      <w:r w:rsidR="00094E2E" w:rsidRPr="00094E2E">
        <w:rPr>
          <w:sz w:val="28"/>
          <w:szCs w:val="28"/>
        </w:rPr>
        <w:t>ударственной собственности с 3,5</w:t>
      </w:r>
      <w:r w:rsidRPr="00094E2E">
        <w:rPr>
          <w:sz w:val="28"/>
          <w:szCs w:val="28"/>
        </w:rPr>
        <w:t>% в 2014</w:t>
      </w:r>
      <w:r w:rsidR="00D471B0">
        <w:rPr>
          <w:sz w:val="28"/>
          <w:szCs w:val="28"/>
        </w:rPr>
        <w:t> </w:t>
      </w:r>
      <w:r w:rsidRPr="00094E2E">
        <w:rPr>
          <w:sz w:val="28"/>
          <w:szCs w:val="28"/>
        </w:rPr>
        <w:t xml:space="preserve">году до 2,2% в 2017 году. Это можно связать с тем, что условно-утвержденные </w:t>
      </w:r>
      <w:r w:rsidRPr="00094E2E">
        <w:rPr>
          <w:sz w:val="28"/>
          <w:szCs w:val="28"/>
        </w:rPr>
        <w:lastRenderedPageBreak/>
        <w:t xml:space="preserve">расходы областного бюджета в 2016 и 2017 годах в дальнейшем будут распределены по конкретным направлениям с учетом приоритетов государственной политики. Вышеуказанные меры приведут к некоторому уточнению данных пропорций. </w:t>
      </w:r>
    </w:p>
    <w:p w:rsidR="0074534C" w:rsidRPr="00094E2E" w:rsidRDefault="0074534C" w:rsidP="0074534C">
      <w:pPr>
        <w:ind w:firstLine="709"/>
        <w:jc w:val="both"/>
        <w:rPr>
          <w:sz w:val="28"/>
          <w:szCs w:val="28"/>
        </w:rPr>
      </w:pPr>
      <w:r w:rsidRPr="00094E2E">
        <w:rPr>
          <w:sz w:val="28"/>
          <w:szCs w:val="28"/>
        </w:rPr>
        <w:t xml:space="preserve">Динамика и структура расходов областного бюджета в 2014 – 2017 годах в разрезе направлений реализации государственных программ и непрограммных направлений деятельности представлена в таблице 3. </w:t>
      </w:r>
    </w:p>
    <w:p w:rsidR="0074534C" w:rsidRPr="00413ACA" w:rsidRDefault="0074534C" w:rsidP="0074534C">
      <w:pPr>
        <w:spacing w:after="200"/>
        <w:jc w:val="right"/>
        <w:rPr>
          <w:b/>
          <w:bCs/>
          <w:sz w:val="28"/>
          <w:szCs w:val="28"/>
        </w:rPr>
      </w:pPr>
      <w:r w:rsidRPr="00413ACA">
        <w:rPr>
          <w:b/>
          <w:bCs/>
          <w:szCs w:val="18"/>
        </w:rPr>
        <w:t xml:space="preserve">Таблица </w:t>
      </w:r>
      <w:r w:rsidRPr="00413ACA">
        <w:rPr>
          <w:b/>
          <w:bCs/>
          <w:szCs w:val="18"/>
        </w:rPr>
        <w:fldChar w:fldCharType="begin"/>
      </w:r>
      <w:r w:rsidRPr="00413ACA">
        <w:rPr>
          <w:b/>
          <w:bCs/>
          <w:szCs w:val="18"/>
        </w:rPr>
        <w:instrText xml:space="preserve"> SEQ Таблица \* ARABIC </w:instrText>
      </w:r>
      <w:r w:rsidRPr="00413ACA">
        <w:rPr>
          <w:b/>
          <w:bCs/>
          <w:szCs w:val="18"/>
        </w:rPr>
        <w:fldChar w:fldCharType="separate"/>
      </w:r>
      <w:r w:rsidR="00494CA4">
        <w:rPr>
          <w:b/>
          <w:bCs/>
          <w:noProof/>
          <w:szCs w:val="18"/>
        </w:rPr>
        <w:t>3</w:t>
      </w:r>
      <w:r w:rsidRPr="00413ACA">
        <w:rPr>
          <w:b/>
          <w:bCs/>
          <w:szCs w:val="18"/>
        </w:rPr>
        <w:fldChar w:fldCharType="end"/>
      </w:r>
    </w:p>
    <w:p w:rsidR="0074534C" w:rsidRPr="00413ACA" w:rsidRDefault="0074534C" w:rsidP="0074534C">
      <w:pPr>
        <w:jc w:val="center"/>
        <w:rPr>
          <w:b/>
          <w:sz w:val="28"/>
          <w:szCs w:val="28"/>
        </w:rPr>
      </w:pPr>
      <w:r w:rsidRPr="00413ACA">
        <w:rPr>
          <w:b/>
          <w:sz w:val="28"/>
          <w:szCs w:val="28"/>
        </w:rPr>
        <w:t>Параметры финансового обеспечения реализации государственных программ Ленинградской области в 2014-2017 годах</w:t>
      </w:r>
    </w:p>
    <w:p w:rsidR="0074534C" w:rsidRPr="00413ACA" w:rsidRDefault="00165BBB" w:rsidP="0074534C">
      <w:pPr>
        <w:jc w:val="right"/>
        <w:rPr>
          <w:szCs w:val="18"/>
        </w:rPr>
      </w:pPr>
      <w:r>
        <w:rPr>
          <w:szCs w:val="18"/>
        </w:rPr>
        <w:t>тыс</w:t>
      </w:r>
      <w:r w:rsidR="0060248C">
        <w:rPr>
          <w:szCs w:val="18"/>
        </w:rPr>
        <w:t>. руб.</w:t>
      </w:r>
    </w:p>
    <w:tbl>
      <w:tblPr>
        <w:tblW w:w="0" w:type="auto"/>
        <w:tblLayout w:type="fixed"/>
        <w:tblLook w:val="04A0" w:firstRow="1" w:lastRow="0" w:firstColumn="1" w:lastColumn="0" w:noHBand="0" w:noVBand="1"/>
      </w:tblPr>
      <w:tblGrid>
        <w:gridCol w:w="2467"/>
        <w:gridCol w:w="1327"/>
        <w:gridCol w:w="705"/>
        <w:gridCol w:w="1279"/>
        <w:gridCol w:w="753"/>
        <w:gridCol w:w="1232"/>
        <w:gridCol w:w="713"/>
        <w:gridCol w:w="1271"/>
        <w:gridCol w:w="674"/>
      </w:tblGrid>
      <w:tr w:rsidR="007A1D7A" w:rsidRPr="007A1D7A" w:rsidTr="00A94714">
        <w:trPr>
          <w:trHeight w:val="315"/>
          <w:tblHeader/>
        </w:trPr>
        <w:tc>
          <w:tcPr>
            <w:tcW w:w="2467"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 xml:space="preserve">Наименование </w:t>
            </w:r>
          </w:p>
        </w:tc>
        <w:tc>
          <w:tcPr>
            <w:tcW w:w="2032" w:type="dxa"/>
            <w:gridSpan w:val="2"/>
            <w:tcBorders>
              <w:top w:val="single" w:sz="8" w:space="0" w:color="auto"/>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 xml:space="preserve">2014 год </w:t>
            </w:r>
          </w:p>
        </w:tc>
        <w:tc>
          <w:tcPr>
            <w:tcW w:w="2032" w:type="dxa"/>
            <w:gridSpan w:val="2"/>
            <w:tcBorders>
              <w:top w:val="single" w:sz="8" w:space="0" w:color="auto"/>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 xml:space="preserve">2015 год </w:t>
            </w:r>
          </w:p>
        </w:tc>
        <w:tc>
          <w:tcPr>
            <w:tcW w:w="1945" w:type="dxa"/>
            <w:gridSpan w:val="2"/>
            <w:tcBorders>
              <w:top w:val="single" w:sz="8" w:space="0" w:color="auto"/>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 xml:space="preserve">2016 год </w:t>
            </w:r>
          </w:p>
        </w:tc>
        <w:tc>
          <w:tcPr>
            <w:tcW w:w="1945" w:type="dxa"/>
            <w:gridSpan w:val="2"/>
            <w:tcBorders>
              <w:top w:val="single" w:sz="8" w:space="0" w:color="auto"/>
              <w:left w:val="nil"/>
              <w:bottom w:val="single" w:sz="8" w:space="0" w:color="auto"/>
              <w:right w:val="single" w:sz="8" w:space="0" w:color="000000"/>
            </w:tcBorders>
            <w:shd w:val="clear" w:color="auto" w:fill="auto"/>
            <w:noWrap/>
            <w:vAlign w:val="center"/>
            <w:hideMark/>
          </w:tcPr>
          <w:p w:rsidR="0074534C" w:rsidRPr="007A1D7A" w:rsidRDefault="0074534C" w:rsidP="00A94714">
            <w:pPr>
              <w:widowControl/>
              <w:jc w:val="center"/>
              <w:rPr>
                <w:szCs w:val="18"/>
              </w:rPr>
            </w:pPr>
            <w:r w:rsidRPr="007A1D7A">
              <w:rPr>
                <w:szCs w:val="18"/>
              </w:rPr>
              <w:t xml:space="preserve">2017 год </w:t>
            </w:r>
          </w:p>
        </w:tc>
      </w:tr>
      <w:tr w:rsidR="007A1D7A" w:rsidRPr="007A1D7A" w:rsidTr="00A94714">
        <w:trPr>
          <w:trHeight w:val="780"/>
          <w:tblHeader/>
        </w:trPr>
        <w:tc>
          <w:tcPr>
            <w:tcW w:w="2467" w:type="dxa"/>
            <w:vMerge/>
            <w:tcBorders>
              <w:top w:val="single" w:sz="8" w:space="0" w:color="auto"/>
              <w:left w:val="single" w:sz="8" w:space="0" w:color="auto"/>
              <w:bottom w:val="single" w:sz="4" w:space="0" w:color="auto"/>
              <w:right w:val="single" w:sz="8" w:space="0" w:color="auto"/>
            </w:tcBorders>
            <w:vAlign w:val="center"/>
            <w:hideMark/>
          </w:tcPr>
          <w:p w:rsidR="0074534C" w:rsidRPr="007A1D7A" w:rsidRDefault="0074534C" w:rsidP="00A94714">
            <w:pPr>
              <w:widowControl/>
              <w:rPr>
                <w:szCs w:val="18"/>
              </w:rPr>
            </w:pPr>
          </w:p>
        </w:tc>
        <w:tc>
          <w:tcPr>
            <w:tcW w:w="1327"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xml:space="preserve"> Закон 102-оз</w:t>
            </w:r>
            <w:r w:rsidR="00781933">
              <w:rPr>
                <w:szCs w:val="18"/>
              </w:rPr>
              <w:t xml:space="preserve"> (в ред. 29-оз)</w:t>
            </w:r>
          </w:p>
        </w:tc>
        <w:tc>
          <w:tcPr>
            <w:tcW w:w="705"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к общему объему</w:t>
            </w:r>
          </w:p>
        </w:tc>
        <w:tc>
          <w:tcPr>
            <w:tcW w:w="1279"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xml:space="preserve">Проект  </w:t>
            </w:r>
          </w:p>
        </w:tc>
        <w:tc>
          <w:tcPr>
            <w:tcW w:w="753"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к общему объему</w:t>
            </w:r>
          </w:p>
        </w:tc>
        <w:tc>
          <w:tcPr>
            <w:tcW w:w="1232"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xml:space="preserve">Проект  </w:t>
            </w:r>
          </w:p>
        </w:tc>
        <w:tc>
          <w:tcPr>
            <w:tcW w:w="713"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к общему объему</w:t>
            </w:r>
          </w:p>
        </w:tc>
        <w:tc>
          <w:tcPr>
            <w:tcW w:w="1271"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xml:space="preserve">Проект  </w:t>
            </w:r>
          </w:p>
        </w:tc>
        <w:tc>
          <w:tcPr>
            <w:tcW w:w="674" w:type="dxa"/>
            <w:tcBorders>
              <w:top w:val="nil"/>
              <w:left w:val="nil"/>
              <w:bottom w:val="single" w:sz="8" w:space="0" w:color="auto"/>
              <w:right w:val="single" w:sz="4" w:space="0" w:color="auto"/>
            </w:tcBorders>
            <w:shd w:val="clear" w:color="auto" w:fill="auto"/>
            <w:vAlign w:val="center"/>
            <w:hideMark/>
          </w:tcPr>
          <w:p w:rsidR="0074534C" w:rsidRPr="007A1D7A" w:rsidRDefault="0074534C" w:rsidP="00A94714">
            <w:pPr>
              <w:widowControl/>
              <w:jc w:val="center"/>
              <w:rPr>
                <w:szCs w:val="18"/>
              </w:rPr>
            </w:pPr>
            <w:r w:rsidRPr="007A1D7A">
              <w:rPr>
                <w:szCs w:val="18"/>
              </w:rPr>
              <w:t>%% к общему объему</w:t>
            </w:r>
          </w:p>
        </w:tc>
      </w:tr>
      <w:tr w:rsidR="007A1D7A" w:rsidRPr="007A1D7A" w:rsidTr="00A94714">
        <w:trPr>
          <w:trHeight w:val="315"/>
          <w:tblHeader/>
        </w:trPr>
        <w:tc>
          <w:tcPr>
            <w:tcW w:w="2467" w:type="dxa"/>
            <w:tcBorders>
              <w:top w:val="nil"/>
              <w:left w:val="single" w:sz="8" w:space="0" w:color="auto"/>
              <w:bottom w:val="single" w:sz="8" w:space="0" w:color="auto"/>
              <w:right w:val="single" w:sz="8"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1</w:t>
            </w:r>
          </w:p>
        </w:tc>
        <w:tc>
          <w:tcPr>
            <w:tcW w:w="1327"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2</w:t>
            </w:r>
          </w:p>
        </w:tc>
        <w:tc>
          <w:tcPr>
            <w:tcW w:w="705"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3</w:t>
            </w:r>
          </w:p>
        </w:tc>
        <w:tc>
          <w:tcPr>
            <w:tcW w:w="1279"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4</w:t>
            </w:r>
          </w:p>
        </w:tc>
        <w:tc>
          <w:tcPr>
            <w:tcW w:w="753"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5</w:t>
            </w:r>
          </w:p>
        </w:tc>
        <w:tc>
          <w:tcPr>
            <w:tcW w:w="1232"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7</w:t>
            </w:r>
          </w:p>
        </w:tc>
        <w:tc>
          <w:tcPr>
            <w:tcW w:w="713"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8</w:t>
            </w:r>
          </w:p>
        </w:tc>
        <w:tc>
          <w:tcPr>
            <w:tcW w:w="1271"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10</w:t>
            </w:r>
          </w:p>
        </w:tc>
        <w:tc>
          <w:tcPr>
            <w:tcW w:w="674" w:type="dxa"/>
            <w:tcBorders>
              <w:top w:val="nil"/>
              <w:left w:val="nil"/>
              <w:bottom w:val="single" w:sz="8" w:space="0" w:color="auto"/>
              <w:right w:val="single" w:sz="4" w:space="0" w:color="auto"/>
            </w:tcBorders>
            <w:shd w:val="clear" w:color="auto" w:fill="auto"/>
            <w:noWrap/>
            <w:vAlign w:val="center"/>
            <w:hideMark/>
          </w:tcPr>
          <w:p w:rsidR="0074534C" w:rsidRPr="007A1D7A" w:rsidRDefault="0074534C" w:rsidP="00A94714">
            <w:pPr>
              <w:widowControl/>
              <w:jc w:val="center"/>
              <w:rPr>
                <w:szCs w:val="18"/>
              </w:rPr>
            </w:pPr>
            <w:r w:rsidRPr="007A1D7A">
              <w:rPr>
                <w:szCs w:val="18"/>
              </w:rPr>
              <w:t>11</w:t>
            </w:r>
          </w:p>
        </w:tc>
      </w:tr>
      <w:tr w:rsidR="007A1D7A" w:rsidRPr="007A1D7A" w:rsidTr="00A94714">
        <w:trPr>
          <w:trHeight w:val="397"/>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b/>
                <w:bCs/>
                <w:szCs w:val="18"/>
              </w:rPr>
            </w:pPr>
            <w:r w:rsidRPr="007A1D7A">
              <w:rPr>
                <w:b/>
                <w:bCs/>
                <w:szCs w:val="18"/>
              </w:rPr>
              <w:t>Расходы областного бюджета, всего</w:t>
            </w:r>
          </w:p>
        </w:tc>
        <w:tc>
          <w:tcPr>
            <w:tcW w:w="1327"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83 205 289,7</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100,0</w:t>
            </w:r>
          </w:p>
        </w:tc>
        <w:tc>
          <w:tcPr>
            <w:tcW w:w="1279"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83 051 064,4</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100,0</w:t>
            </w:r>
          </w:p>
        </w:tc>
        <w:tc>
          <w:tcPr>
            <w:tcW w:w="1232"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82 979 402,8</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100,0</w:t>
            </w:r>
          </w:p>
        </w:tc>
        <w:tc>
          <w:tcPr>
            <w:tcW w:w="1271"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83 658 139,7</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100,0</w:t>
            </w:r>
          </w:p>
        </w:tc>
      </w:tr>
      <w:tr w:rsidR="007A1D7A" w:rsidRPr="007A1D7A" w:rsidTr="00A94714">
        <w:trPr>
          <w:trHeight w:val="300"/>
        </w:trPr>
        <w:tc>
          <w:tcPr>
            <w:tcW w:w="2467" w:type="dxa"/>
            <w:tcBorders>
              <w:top w:val="nil"/>
              <w:left w:val="single" w:sz="8" w:space="0" w:color="auto"/>
              <w:bottom w:val="single" w:sz="4" w:space="0" w:color="auto"/>
              <w:right w:val="single" w:sz="8" w:space="0" w:color="auto"/>
            </w:tcBorders>
            <w:shd w:val="clear" w:color="auto" w:fill="auto"/>
            <w:noWrap/>
            <w:vAlign w:val="center"/>
            <w:hideMark/>
          </w:tcPr>
          <w:p w:rsidR="007A1D7A" w:rsidRPr="007A1D7A" w:rsidRDefault="007A1D7A" w:rsidP="00A94714">
            <w:pPr>
              <w:widowControl/>
              <w:rPr>
                <w:szCs w:val="18"/>
              </w:rPr>
            </w:pPr>
            <w:r w:rsidRPr="007A1D7A">
              <w:rPr>
                <w:szCs w:val="18"/>
              </w:rPr>
              <w:t>из них:</w:t>
            </w:r>
          </w:p>
        </w:tc>
        <w:tc>
          <w:tcPr>
            <w:tcW w:w="1327"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79"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32"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71"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r>
      <w:tr w:rsidR="007A1D7A" w:rsidRPr="007A1D7A" w:rsidTr="00A94714">
        <w:trPr>
          <w:trHeight w:val="801"/>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b/>
                <w:bCs/>
                <w:szCs w:val="18"/>
              </w:rPr>
            </w:pPr>
            <w:r w:rsidRPr="007A1D7A">
              <w:rPr>
                <w:b/>
                <w:bCs/>
                <w:szCs w:val="18"/>
              </w:rPr>
              <w:t>Расходы на реализацию государственных программ Ленинградской области, всего:</w:t>
            </w:r>
          </w:p>
        </w:tc>
        <w:tc>
          <w:tcPr>
            <w:tcW w:w="1327"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77 325 731,5</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92,9</w:t>
            </w:r>
          </w:p>
        </w:tc>
        <w:tc>
          <w:tcPr>
            <w:tcW w:w="1279"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77 138 908,4</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92,9</w:t>
            </w:r>
          </w:p>
        </w:tc>
        <w:tc>
          <w:tcPr>
            <w:tcW w:w="1232"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77 087 539,7</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92,9</w:t>
            </w:r>
          </w:p>
        </w:tc>
        <w:tc>
          <w:tcPr>
            <w:tcW w:w="1271"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77 371 394,2</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92,5</w:t>
            </w:r>
          </w:p>
        </w:tc>
      </w:tr>
      <w:tr w:rsidR="007A1D7A" w:rsidRPr="007A1D7A" w:rsidTr="00A94714">
        <w:trPr>
          <w:trHeight w:val="420"/>
        </w:trPr>
        <w:tc>
          <w:tcPr>
            <w:tcW w:w="2467" w:type="dxa"/>
            <w:tcBorders>
              <w:top w:val="nil"/>
              <w:left w:val="single" w:sz="8" w:space="0" w:color="auto"/>
              <w:bottom w:val="single" w:sz="4" w:space="0" w:color="auto"/>
              <w:right w:val="single" w:sz="8" w:space="0" w:color="auto"/>
            </w:tcBorders>
            <w:shd w:val="clear" w:color="auto" w:fill="auto"/>
            <w:noWrap/>
            <w:vAlign w:val="center"/>
            <w:hideMark/>
          </w:tcPr>
          <w:p w:rsidR="007A1D7A" w:rsidRPr="007A1D7A" w:rsidRDefault="007A1D7A" w:rsidP="00A94714">
            <w:pPr>
              <w:widowControl/>
              <w:rPr>
                <w:szCs w:val="18"/>
              </w:rPr>
            </w:pPr>
            <w:r w:rsidRPr="007A1D7A">
              <w:rPr>
                <w:szCs w:val="18"/>
              </w:rPr>
              <w:t>в том числе по направлениям:</w:t>
            </w:r>
          </w:p>
        </w:tc>
        <w:tc>
          <w:tcPr>
            <w:tcW w:w="1327"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79"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32"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1271"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 </w:t>
            </w:r>
          </w:p>
        </w:tc>
      </w:tr>
      <w:tr w:rsidR="007A1D7A" w:rsidRPr="007A1D7A" w:rsidTr="00A94714">
        <w:trPr>
          <w:trHeight w:val="521"/>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"Развитие здравоохранения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16 574 104,9</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19,9</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14 614 573,5</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17,6</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15 425 292,7</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18,6</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15 230 483,7</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18,2</w:t>
            </w:r>
          </w:p>
        </w:tc>
      </w:tr>
      <w:tr w:rsidR="007A1D7A" w:rsidRPr="007A1D7A" w:rsidTr="00A94714">
        <w:trPr>
          <w:trHeight w:val="415"/>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w:t>
            </w:r>
            <w:r w:rsidR="0072131E">
              <w:rPr>
                <w:szCs w:val="18"/>
              </w:rPr>
              <w:t>Современное образование Ленинградской области</w:t>
            </w:r>
            <w:r w:rsidRPr="007A1D7A">
              <w:rPr>
                <w:szCs w:val="18"/>
              </w:rPr>
              <w:t>"</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16 181 900,4</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19,4</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17 849 027,5</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21,5</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17 389 786,6</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21,0</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18 691 154,1</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22,3</w:t>
            </w:r>
          </w:p>
        </w:tc>
      </w:tr>
      <w:tr w:rsidR="007A1D7A" w:rsidRPr="007A1D7A" w:rsidTr="00A94714">
        <w:trPr>
          <w:trHeight w:val="833"/>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"Социальная поддержка отдельных категорий граждан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12 087 306,8</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14,5</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12 789 794,5</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15,4</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13 240 780,4</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16,0</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13 633 755,7</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16,3</w:t>
            </w:r>
          </w:p>
        </w:tc>
      </w:tr>
      <w:tr w:rsidR="007A1D7A" w:rsidRPr="007A1D7A" w:rsidTr="00A94714">
        <w:trPr>
          <w:trHeight w:val="702"/>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"Развитие физической культуры и спорта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881 068,8</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1,1</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1 142 995,7</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1,4</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570 105,8</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688 836,6</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0,8</w:t>
            </w:r>
          </w:p>
        </w:tc>
      </w:tr>
      <w:tr w:rsidR="007A1D7A" w:rsidRPr="007A1D7A" w:rsidTr="00A94714">
        <w:trPr>
          <w:trHeight w:val="429"/>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"Развитие культуры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1 391 253,4</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1 423 000,1</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1 504 103,5</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1,8</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1 662 650,2</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2,0</w:t>
            </w:r>
          </w:p>
        </w:tc>
      </w:tr>
      <w:tr w:rsidR="007A1D7A" w:rsidRPr="007A1D7A" w:rsidTr="00A94714">
        <w:trPr>
          <w:trHeight w:val="847"/>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"Обеспечение качественным жильем граждан на территории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2 718 800,7</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3,3</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2 460 541,1</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3,0</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2 215 927,5</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2,7</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1 340 723,8</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1,6</w:t>
            </w:r>
          </w:p>
        </w:tc>
      </w:tr>
      <w:tr w:rsidR="007A1D7A" w:rsidRPr="007A1D7A" w:rsidTr="00A94714">
        <w:trPr>
          <w:trHeight w:val="1680"/>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"Обеспечение устойчивого функционирования и развития коммунальной и инженерной инфраструктуры и повышение энергоэффективности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3 598 914,6</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4,3</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3 443 234,0</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4,1</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3 665 125,6</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4,4</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3 438 511,8</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4,1</w:t>
            </w:r>
          </w:p>
        </w:tc>
      </w:tr>
      <w:tr w:rsidR="007A1D7A" w:rsidRPr="007A1D7A" w:rsidTr="00A94714">
        <w:trPr>
          <w:trHeight w:val="415"/>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"Безопасность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1 412 094,4</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1 939 931,0</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2,3</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1 963 180,5</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2,4</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1 992 048,5</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2,4</w:t>
            </w:r>
          </w:p>
        </w:tc>
      </w:tr>
      <w:tr w:rsidR="007A1D7A" w:rsidRPr="007A1D7A" w:rsidTr="00A94714">
        <w:trPr>
          <w:trHeight w:val="407"/>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"Охрана окружающей среды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1 296 726,6</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1,6</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1 379 920,6</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1 431 283,1</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1 396 621,0</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1,7</w:t>
            </w:r>
          </w:p>
        </w:tc>
      </w:tr>
      <w:tr w:rsidR="007A1D7A" w:rsidRPr="007A1D7A" w:rsidTr="00A94714">
        <w:trPr>
          <w:trHeight w:val="414"/>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"Информационное общество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473 501,7</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0,6</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417 140,5</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0,5</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423 536,3</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0,5</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436 047,8</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0,5</w:t>
            </w:r>
          </w:p>
        </w:tc>
      </w:tr>
      <w:tr w:rsidR="007A1D7A" w:rsidRPr="007A1D7A" w:rsidTr="00A94714">
        <w:trPr>
          <w:trHeight w:val="561"/>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"Стимулирование экономической активности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2 453 157,4</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2,9</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2 322 112,1</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2,8</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2 263 258,3</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2,7</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2 184 916,4</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2,6</w:t>
            </w:r>
          </w:p>
        </w:tc>
      </w:tr>
      <w:tr w:rsidR="007A1D7A" w:rsidRPr="007A1D7A" w:rsidTr="00A94714">
        <w:trPr>
          <w:trHeight w:val="544"/>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lastRenderedPageBreak/>
              <w:t>"Развитие автомобильных дорог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7 456 009,0</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9,0</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7 161 645,3</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8,6</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6 920 617,1</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8,3</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7 221 803,6</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8,6</w:t>
            </w:r>
          </w:p>
        </w:tc>
      </w:tr>
      <w:tr w:rsidR="007A1D7A" w:rsidRPr="007A1D7A" w:rsidTr="00A94714">
        <w:trPr>
          <w:trHeight w:val="578"/>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"Развитие сельского хозяйства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4 925 711,0</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5,9</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3 780 864,6</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4,6</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4 005 675,5</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4,8</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3 563 509,1</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4,3</w:t>
            </w:r>
          </w:p>
        </w:tc>
      </w:tr>
      <w:tr w:rsidR="007A1D7A" w:rsidRPr="007A1D7A" w:rsidTr="005B022E">
        <w:trPr>
          <w:trHeight w:val="1094"/>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"Управление государственными финансами и государственным долгом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4 809 940,6</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5,8</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5 283 529,6</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6,4</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4 857 932,8</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5,9</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4 798 493,5</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5,7</w:t>
            </w:r>
          </w:p>
        </w:tc>
      </w:tr>
      <w:tr w:rsidR="007A1D7A" w:rsidRPr="007A1D7A" w:rsidTr="00A94714">
        <w:trPr>
          <w:trHeight w:val="1524"/>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"Повышение эффективности государственного управления и снижение административных барьеров при предоставлении государственных и муниципальных услуг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505 561,9</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0,6</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575 304,3</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645 324,7</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0,8</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524 768,6</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0,6</w:t>
            </w:r>
          </w:p>
        </w:tc>
      </w:tr>
      <w:tr w:rsidR="007A1D7A" w:rsidRPr="007A1D7A" w:rsidTr="00A94714">
        <w:trPr>
          <w:trHeight w:val="697"/>
        </w:trPr>
        <w:tc>
          <w:tcPr>
            <w:tcW w:w="2467" w:type="dxa"/>
            <w:tcBorders>
              <w:top w:val="nil"/>
              <w:left w:val="single" w:sz="8" w:space="0" w:color="auto"/>
              <w:bottom w:val="single" w:sz="4" w:space="0" w:color="auto"/>
              <w:right w:val="single" w:sz="8" w:space="0" w:color="auto"/>
            </w:tcBorders>
            <w:shd w:val="clear" w:color="auto" w:fill="auto"/>
            <w:vAlign w:val="center"/>
            <w:hideMark/>
          </w:tcPr>
          <w:p w:rsidR="007A1D7A" w:rsidRPr="007A1D7A" w:rsidRDefault="007A1D7A" w:rsidP="00A94714">
            <w:pPr>
              <w:widowControl/>
              <w:rPr>
                <w:szCs w:val="18"/>
              </w:rPr>
            </w:pPr>
            <w:r w:rsidRPr="007A1D7A">
              <w:rPr>
                <w:szCs w:val="18"/>
              </w:rPr>
              <w:t>"Устойчивое общественное развитие в Ленинградской области"</w:t>
            </w:r>
          </w:p>
        </w:tc>
        <w:tc>
          <w:tcPr>
            <w:tcW w:w="1327"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559 679,3</w:t>
            </w:r>
          </w:p>
        </w:tc>
        <w:tc>
          <w:tcPr>
            <w:tcW w:w="705"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c>
          <w:tcPr>
            <w:tcW w:w="1279"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555 294,0</w:t>
            </w:r>
          </w:p>
        </w:tc>
        <w:tc>
          <w:tcPr>
            <w:tcW w:w="75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c>
          <w:tcPr>
            <w:tcW w:w="1232"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565 609,3</w:t>
            </w:r>
          </w:p>
        </w:tc>
        <w:tc>
          <w:tcPr>
            <w:tcW w:w="713"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c>
          <w:tcPr>
            <w:tcW w:w="1271" w:type="dxa"/>
            <w:tcBorders>
              <w:top w:val="nil"/>
              <w:left w:val="nil"/>
              <w:bottom w:val="single" w:sz="4" w:space="0" w:color="auto"/>
              <w:right w:val="single" w:sz="4" w:space="0" w:color="auto"/>
            </w:tcBorders>
            <w:shd w:val="clear" w:color="auto" w:fill="auto"/>
            <w:vAlign w:val="center"/>
            <w:hideMark/>
          </w:tcPr>
          <w:p w:rsidR="007A1D7A" w:rsidRPr="007A1D7A" w:rsidRDefault="007A1D7A">
            <w:pPr>
              <w:jc w:val="center"/>
              <w:rPr>
                <w:szCs w:val="18"/>
              </w:rPr>
            </w:pPr>
            <w:r w:rsidRPr="007A1D7A">
              <w:rPr>
                <w:szCs w:val="18"/>
              </w:rPr>
              <w:t>567 069,8</w:t>
            </w:r>
          </w:p>
        </w:tc>
        <w:tc>
          <w:tcPr>
            <w:tcW w:w="674" w:type="dxa"/>
            <w:tcBorders>
              <w:top w:val="nil"/>
              <w:left w:val="nil"/>
              <w:bottom w:val="single" w:sz="4" w:space="0" w:color="auto"/>
              <w:right w:val="single" w:sz="4" w:space="0" w:color="auto"/>
            </w:tcBorders>
            <w:shd w:val="clear" w:color="auto" w:fill="auto"/>
            <w:noWrap/>
            <w:vAlign w:val="center"/>
            <w:hideMark/>
          </w:tcPr>
          <w:p w:rsidR="007A1D7A" w:rsidRPr="007A1D7A" w:rsidRDefault="007A1D7A">
            <w:pPr>
              <w:jc w:val="center"/>
              <w:rPr>
                <w:szCs w:val="18"/>
              </w:rPr>
            </w:pPr>
            <w:r w:rsidRPr="007A1D7A">
              <w:rPr>
                <w:szCs w:val="18"/>
              </w:rPr>
              <w:t>0,7</w:t>
            </w:r>
          </w:p>
        </w:tc>
      </w:tr>
      <w:tr w:rsidR="007A1D7A" w:rsidRPr="007A1D7A" w:rsidTr="007A1D7A">
        <w:trPr>
          <w:trHeight w:val="661"/>
        </w:trPr>
        <w:tc>
          <w:tcPr>
            <w:tcW w:w="2467" w:type="dxa"/>
            <w:tcBorders>
              <w:top w:val="nil"/>
              <w:left w:val="single" w:sz="8" w:space="0" w:color="auto"/>
              <w:bottom w:val="single" w:sz="8" w:space="0" w:color="auto"/>
              <w:right w:val="single" w:sz="8" w:space="0" w:color="auto"/>
            </w:tcBorders>
            <w:shd w:val="clear" w:color="auto" w:fill="auto"/>
            <w:vAlign w:val="center"/>
            <w:hideMark/>
          </w:tcPr>
          <w:p w:rsidR="007A1D7A" w:rsidRPr="007A1D7A" w:rsidRDefault="007A1D7A" w:rsidP="00A94714">
            <w:pPr>
              <w:widowControl/>
              <w:rPr>
                <w:b/>
                <w:bCs/>
                <w:szCs w:val="18"/>
              </w:rPr>
            </w:pPr>
            <w:r w:rsidRPr="007A1D7A">
              <w:rPr>
                <w:b/>
                <w:bCs/>
                <w:szCs w:val="18"/>
              </w:rPr>
              <w:t>Расходы на непрограммную деятельность</w:t>
            </w:r>
          </w:p>
        </w:tc>
        <w:tc>
          <w:tcPr>
            <w:tcW w:w="1327"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5 879 558,2</w:t>
            </w:r>
          </w:p>
        </w:tc>
        <w:tc>
          <w:tcPr>
            <w:tcW w:w="705"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7,1</w:t>
            </w:r>
          </w:p>
        </w:tc>
        <w:tc>
          <w:tcPr>
            <w:tcW w:w="1279"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5 912 156,0</w:t>
            </w:r>
          </w:p>
        </w:tc>
        <w:tc>
          <w:tcPr>
            <w:tcW w:w="753"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7,1</w:t>
            </w:r>
          </w:p>
        </w:tc>
        <w:tc>
          <w:tcPr>
            <w:tcW w:w="1232"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5 891 863,1</w:t>
            </w:r>
          </w:p>
        </w:tc>
        <w:tc>
          <w:tcPr>
            <w:tcW w:w="713"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7,1</w:t>
            </w:r>
          </w:p>
        </w:tc>
        <w:tc>
          <w:tcPr>
            <w:tcW w:w="1271"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6 286 745,5</w:t>
            </w:r>
          </w:p>
        </w:tc>
        <w:tc>
          <w:tcPr>
            <w:tcW w:w="674" w:type="dxa"/>
            <w:tcBorders>
              <w:top w:val="nil"/>
              <w:left w:val="nil"/>
              <w:bottom w:val="single" w:sz="8" w:space="0" w:color="auto"/>
              <w:right w:val="single" w:sz="4" w:space="0" w:color="auto"/>
            </w:tcBorders>
            <w:shd w:val="clear" w:color="auto" w:fill="auto"/>
            <w:noWrap/>
            <w:vAlign w:val="center"/>
            <w:hideMark/>
          </w:tcPr>
          <w:p w:rsidR="007A1D7A" w:rsidRPr="007A1D7A" w:rsidRDefault="007A1D7A">
            <w:pPr>
              <w:jc w:val="center"/>
              <w:rPr>
                <w:b/>
                <w:bCs/>
                <w:szCs w:val="18"/>
              </w:rPr>
            </w:pPr>
            <w:r w:rsidRPr="007A1D7A">
              <w:rPr>
                <w:b/>
                <w:bCs/>
                <w:szCs w:val="18"/>
              </w:rPr>
              <w:t>7,5</w:t>
            </w:r>
          </w:p>
        </w:tc>
      </w:tr>
    </w:tbl>
    <w:p w:rsidR="0074534C" w:rsidRPr="00413ACA" w:rsidRDefault="0074534C" w:rsidP="0074534C">
      <w:pPr>
        <w:jc w:val="both"/>
        <w:rPr>
          <w:sz w:val="28"/>
          <w:szCs w:val="28"/>
        </w:rPr>
      </w:pPr>
    </w:p>
    <w:p w:rsidR="0074534C" w:rsidRPr="007A1D7A" w:rsidRDefault="0074534C" w:rsidP="005D435E">
      <w:pPr>
        <w:ind w:firstLine="709"/>
        <w:jc w:val="both"/>
        <w:rPr>
          <w:sz w:val="28"/>
          <w:szCs w:val="28"/>
        </w:rPr>
      </w:pPr>
      <w:r w:rsidRPr="007A1D7A">
        <w:rPr>
          <w:sz w:val="28"/>
          <w:szCs w:val="28"/>
        </w:rPr>
        <w:t xml:space="preserve">Расходы областного бюджета на реализацию государственных программ от общего объема в 2015 и 2016 годах составят </w:t>
      </w:r>
      <w:r w:rsidRPr="007A1D7A">
        <w:rPr>
          <w:bCs/>
          <w:sz w:val="28"/>
          <w:szCs w:val="28"/>
        </w:rPr>
        <w:t>92,9%</w:t>
      </w:r>
      <w:r w:rsidRPr="007A1D7A">
        <w:rPr>
          <w:sz w:val="28"/>
          <w:szCs w:val="28"/>
        </w:rPr>
        <w:t xml:space="preserve">, в 2017 году – </w:t>
      </w:r>
      <w:r w:rsidRPr="007A1D7A">
        <w:rPr>
          <w:bCs/>
          <w:sz w:val="28"/>
          <w:szCs w:val="28"/>
        </w:rPr>
        <w:t>92,5%</w:t>
      </w:r>
      <w:r w:rsidRPr="007A1D7A">
        <w:rPr>
          <w:sz w:val="28"/>
          <w:szCs w:val="28"/>
        </w:rPr>
        <w:t>.</w:t>
      </w:r>
    </w:p>
    <w:p w:rsidR="001A10EE" w:rsidRPr="007A1D7A" w:rsidRDefault="0074534C" w:rsidP="005D435E">
      <w:pPr>
        <w:ind w:firstLine="709"/>
        <w:jc w:val="both"/>
        <w:rPr>
          <w:sz w:val="28"/>
          <w:szCs w:val="28"/>
        </w:rPr>
      </w:pPr>
      <w:r w:rsidRPr="007A1D7A">
        <w:rPr>
          <w:sz w:val="28"/>
          <w:szCs w:val="28"/>
        </w:rPr>
        <w:t>Расходы на непрограммные направления деятельности от общего объема в 2015 и 2016 годах составят 7,1%, в 2017 году – 7,5%.</w:t>
      </w:r>
    </w:p>
    <w:p w:rsidR="000C055E" w:rsidRDefault="000C055E" w:rsidP="005D435E">
      <w:pPr>
        <w:ind w:firstLine="709"/>
        <w:jc w:val="both"/>
        <w:rPr>
          <w:sz w:val="28"/>
          <w:szCs w:val="28"/>
        </w:rPr>
      </w:pPr>
      <w:r w:rsidRPr="000C055E">
        <w:rPr>
          <w:sz w:val="28"/>
          <w:szCs w:val="28"/>
        </w:rPr>
        <w:t>Распределение бюджетных ассигнований областного бюджета Ленинградской области на 2015 год и на плановый период 2016 и 2017 годов по главным распорядителям бюджетных средств областного бюджета  Ленинградской области за счет собственных средств и безвозмездных поступлений</w:t>
      </w:r>
      <w:r>
        <w:rPr>
          <w:sz w:val="28"/>
          <w:szCs w:val="28"/>
        </w:rPr>
        <w:t xml:space="preserve"> представлено в </w:t>
      </w:r>
      <w:r w:rsidRPr="000C055E">
        <w:rPr>
          <w:color w:val="00B050"/>
          <w:sz w:val="28"/>
          <w:szCs w:val="28"/>
        </w:rPr>
        <w:t xml:space="preserve">Приложении 3 </w:t>
      </w:r>
      <w:r>
        <w:rPr>
          <w:sz w:val="28"/>
          <w:szCs w:val="28"/>
        </w:rPr>
        <w:t xml:space="preserve">к настоящей пояснительной записке. </w:t>
      </w:r>
    </w:p>
    <w:p w:rsidR="001A10EE" w:rsidRDefault="001A10EE" w:rsidP="005D435E">
      <w:pPr>
        <w:ind w:firstLine="709"/>
        <w:jc w:val="both"/>
        <w:rPr>
          <w:sz w:val="28"/>
          <w:szCs w:val="28"/>
        </w:rPr>
      </w:pPr>
      <w:r w:rsidRPr="001A10EE">
        <w:rPr>
          <w:sz w:val="28"/>
          <w:szCs w:val="28"/>
        </w:rPr>
        <w:t>Формы, цели и объем межбюджетных трансфертов бюджетам муниципальных образований Ленинградской области на 2015 год и на плановый период 2016 и 2017</w:t>
      </w:r>
      <w:r w:rsidR="00D471B0">
        <w:rPr>
          <w:sz w:val="28"/>
          <w:szCs w:val="28"/>
        </w:rPr>
        <w:t> </w:t>
      </w:r>
      <w:r w:rsidRPr="001A10EE">
        <w:rPr>
          <w:sz w:val="28"/>
          <w:szCs w:val="28"/>
        </w:rPr>
        <w:t>годов п</w:t>
      </w:r>
      <w:r w:rsidR="000C055E">
        <w:rPr>
          <w:sz w:val="28"/>
          <w:szCs w:val="28"/>
        </w:rPr>
        <w:t xml:space="preserve">редставлено в </w:t>
      </w:r>
      <w:r w:rsidR="000C055E" w:rsidRPr="000C055E">
        <w:rPr>
          <w:color w:val="00B050"/>
          <w:sz w:val="28"/>
          <w:szCs w:val="28"/>
        </w:rPr>
        <w:t xml:space="preserve">Приложении 4 </w:t>
      </w:r>
      <w:r w:rsidR="000C055E">
        <w:rPr>
          <w:sz w:val="28"/>
          <w:szCs w:val="28"/>
        </w:rPr>
        <w:t>к настоящей пояснительной записке.</w:t>
      </w:r>
    </w:p>
    <w:p w:rsidR="0074534C" w:rsidRPr="00413ACA" w:rsidRDefault="0074534C" w:rsidP="005D435E">
      <w:pPr>
        <w:ind w:firstLine="709"/>
        <w:jc w:val="both"/>
        <w:rPr>
          <w:sz w:val="28"/>
          <w:szCs w:val="28"/>
        </w:rPr>
      </w:pPr>
      <w:r w:rsidRPr="00413ACA">
        <w:rPr>
          <w:sz w:val="28"/>
          <w:szCs w:val="28"/>
        </w:rPr>
        <w:t xml:space="preserve"> </w:t>
      </w:r>
    </w:p>
    <w:p w:rsidR="0074534C" w:rsidRPr="00413ACA" w:rsidRDefault="0074534C" w:rsidP="005D435E">
      <w:pPr>
        <w:ind w:firstLine="709"/>
        <w:jc w:val="both"/>
        <w:rPr>
          <w:sz w:val="28"/>
          <w:szCs w:val="28"/>
        </w:rPr>
      </w:pPr>
      <w:r w:rsidRPr="00413ACA">
        <w:rPr>
          <w:rFonts w:eastAsia="Calibri"/>
          <w:sz w:val="28"/>
          <w:szCs w:val="28"/>
          <w:lang w:eastAsia="en-US"/>
        </w:rPr>
        <w:t>Планируемые расходы областного бюджета Ленинградской области на 2015</w:t>
      </w:r>
      <w:r w:rsidR="00D471B0">
        <w:rPr>
          <w:rFonts w:eastAsia="Calibri"/>
          <w:sz w:val="28"/>
          <w:szCs w:val="28"/>
          <w:lang w:eastAsia="en-US"/>
        </w:rPr>
        <w:t> </w:t>
      </w:r>
      <w:r w:rsidRPr="00413ACA">
        <w:rPr>
          <w:rFonts w:eastAsia="Calibri"/>
          <w:sz w:val="28"/>
          <w:szCs w:val="28"/>
          <w:lang w:eastAsia="en-US"/>
        </w:rPr>
        <w:t>год в разрезе государстве</w:t>
      </w:r>
      <w:r w:rsidR="009D4D2A">
        <w:rPr>
          <w:rFonts w:eastAsia="Calibri"/>
          <w:sz w:val="28"/>
          <w:szCs w:val="28"/>
          <w:lang w:eastAsia="en-US"/>
        </w:rPr>
        <w:t>нных программ представлены ниже.</w:t>
      </w:r>
    </w:p>
    <w:p w:rsidR="0074534C" w:rsidRDefault="0074534C" w:rsidP="005D435E">
      <w:pPr>
        <w:pStyle w:val="a9"/>
        <w:ind w:firstLine="709"/>
        <w:jc w:val="center"/>
        <w:rPr>
          <w:b/>
          <w:color w:val="000000"/>
          <w:szCs w:val="28"/>
          <w:u w:val="single"/>
        </w:rPr>
      </w:pPr>
    </w:p>
    <w:p w:rsidR="00356D68" w:rsidRDefault="00356D68" w:rsidP="005D435E">
      <w:pPr>
        <w:pStyle w:val="a9"/>
        <w:ind w:firstLine="709"/>
        <w:jc w:val="center"/>
        <w:rPr>
          <w:b/>
          <w:color w:val="000000"/>
          <w:szCs w:val="28"/>
          <w:u w:val="single"/>
        </w:rPr>
      </w:pPr>
      <w:r>
        <w:rPr>
          <w:b/>
          <w:color w:val="000000"/>
          <w:szCs w:val="28"/>
          <w:u w:val="single"/>
        </w:rPr>
        <w:br w:type="page"/>
      </w:r>
    </w:p>
    <w:p w:rsidR="0074534C" w:rsidRPr="001E3881" w:rsidRDefault="0074534C" w:rsidP="0074534C">
      <w:pPr>
        <w:pStyle w:val="a9"/>
        <w:ind w:firstLine="0"/>
        <w:jc w:val="center"/>
        <w:rPr>
          <w:b/>
          <w:szCs w:val="28"/>
          <w:u w:val="single"/>
        </w:rPr>
      </w:pPr>
      <w:r w:rsidRPr="000F034D">
        <w:rPr>
          <w:b/>
          <w:color w:val="000000"/>
          <w:szCs w:val="28"/>
          <w:u w:val="single"/>
        </w:rPr>
        <w:lastRenderedPageBreak/>
        <w:t>1</w:t>
      </w:r>
      <w:r w:rsidRPr="00563715">
        <w:rPr>
          <w:b/>
          <w:szCs w:val="28"/>
          <w:u w:val="single"/>
        </w:rPr>
        <w:t xml:space="preserve">. </w:t>
      </w:r>
      <w:r w:rsidRPr="000372F5">
        <w:rPr>
          <w:b/>
          <w:szCs w:val="28"/>
          <w:u w:val="single"/>
        </w:rPr>
        <w:t>Государственная</w:t>
      </w:r>
      <w:r w:rsidRPr="001E3881">
        <w:rPr>
          <w:b/>
          <w:szCs w:val="28"/>
          <w:u w:val="single"/>
        </w:rPr>
        <w:t xml:space="preserve"> программа Ленинградской области</w:t>
      </w:r>
    </w:p>
    <w:p w:rsidR="0074534C" w:rsidRPr="001E3881" w:rsidRDefault="0072131E" w:rsidP="0074534C">
      <w:pPr>
        <w:pStyle w:val="a9"/>
        <w:ind w:firstLine="0"/>
        <w:jc w:val="center"/>
        <w:rPr>
          <w:b/>
          <w:szCs w:val="28"/>
          <w:u w:val="single"/>
        </w:rPr>
      </w:pPr>
      <w:r>
        <w:rPr>
          <w:b/>
          <w:szCs w:val="28"/>
          <w:u w:val="single"/>
        </w:rPr>
        <w:t xml:space="preserve">« </w:t>
      </w:r>
      <w:r w:rsidR="0074534C" w:rsidRPr="001E3881">
        <w:rPr>
          <w:b/>
          <w:szCs w:val="28"/>
          <w:u w:val="single"/>
        </w:rPr>
        <w:t>Развитие здравоохранения в Ленинградской области</w:t>
      </w:r>
      <w:r>
        <w:rPr>
          <w:b/>
          <w:szCs w:val="28"/>
          <w:u w:val="single"/>
        </w:rPr>
        <w:t xml:space="preserve">»   </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0E30BE">
        <w:rPr>
          <w:rFonts w:eastAsia="Calibri"/>
          <w:sz w:val="28"/>
          <w:szCs w:val="28"/>
          <w:lang w:eastAsia="en-US"/>
        </w:rPr>
        <w:t xml:space="preserve">«Развитие здравоохранения в Ленинградской области» </w:t>
      </w:r>
      <w:r w:rsidRPr="000E30BE">
        <w:rPr>
          <w:sz w:val="28"/>
          <w:szCs w:val="28"/>
        </w:rPr>
        <w:t xml:space="preserve">в проекте областного бюджета на 2015 год предусмотрены ассигнования в сумме </w:t>
      </w:r>
      <w:r>
        <w:rPr>
          <w:sz w:val="28"/>
          <w:szCs w:val="28"/>
        </w:rPr>
        <w:t>14 614 573,6</w:t>
      </w:r>
      <w:r w:rsidRPr="000E30BE">
        <w:rPr>
          <w:sz w:val="28"/>
          <w:szCs w:val="28"/>
        </w:rPr>
        <w:t xml:space="preserve"> </w:t>
      </w:r>
      <w:r w:rsidR="00213232">
        <w:rPr>
          <w:sz w:val="28"/>
          <w:szCs w:val="28"/>
        </w:rPr>
        <w:t>тыс. руб.</w:t>
      </w:r>
      <w:r w:rsidRPr="000E30BE">
        <w:rPr>
          <w:sz w:val="28"/>
          <w:szCs w:val="28"/>
        </w:rPr>
        <w:t xml:space="preserve">, </w:t>
      </w:r>
      <w:r w:rsidRPr="003C2AF0">
        <w:rPr>
          <w:sz w:val="28"/>
          <w:szCs w:val="28"/>
        </w:rPr>
        <w:t xml:space="preserve">что </w:t>
      </w:r>
      <w:r w:rsidR="00FA3EFE">
        <w:rPr>
          <w:sz w:val="28"/>
          <w:szCs w:val="28"/>
        </w:rPr>
        <w:t>на 1 976 309,9 тыс. руб. меньше, чем в</w:t>
      </w:r>
      <w:r w:rsidRPr="003C2AF0">
        <w:rPr>
          <w:sz w:val="28"/>
          <w:szCs w:val="28"/>
        </w:rPr>
        <w:t xml:space="preserve"> 2014 год</w:t>
      </w:r>
      <w:r w:rsidR="00412103">
        <w:rPr>
          <w:sz w:val="28"/>
          <w:szCs w:val="28"/>
        </w:rPr>
        <w:t>у. Рост</w:t>
      </w:r>
      <w:r w:rsidR="00412103" w:rsidRPr="003C2AF0">
        <w:rPr>
          <w:sz w:val="28"/>
          <w:szCs w:val="28"/>
        </w:rPr>
        <w:t xml:space="preserve"> составляет </w:t>
      </w:r>
      <w:r w:rsidR="00412103">
        <w:rPr>
          <w:sz w:val="28"/>
          <w:szCs w:val="28"/>
        </w:rPr>
        <w:t>88,2% от уровня 2014 года, в том числе за счет собственных средств – 100,1% от уровня 2014 года.</w:t>
      </w:r>
    </w:p>
    <w:p w:rsidR="00FA3EFE" w:rsidRPr="000E30BE" w:rsidRDefault="00FA3EFE" w:rsidP="0074534C">
      <w:pPr>
        <w:ind w:firstLine="708"/>
        <w:jc w:val="both"/>
        <w:rPr>
          <w:sz w:val="28"/>
          <w:szCs w:val="28"/>
        </w:rPr>
      </w:pPr>
    </w:p>
    <w:tbl>
      <w:tblPr>
        <w:tblW w:w="5000" w:type="pct"/>
        <w:tblLook w:val="04A0" w:firstRow="1" w:lastRow="0" w:firstColumn="1" w:lastColumn="0" w:noHBand="0" w:noVBand="1"/>
      </w:tblPr>
      <w:tblGrid>
        <w:gridCol w:w="6933"/>
        <w:gridCol w:w="3489"/>
      </w:tblGrid>
      <w:tr w:rsidR="0074534C" w:rsidRPr="000372F5" w:rsidTr="00CA0587">
        <w:trPr>
          <w:trHeight w:val="524"/>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0372F5">
              <w:rPr>
                <w:b/>
                <w:bCs/>
                <w:sz w:val="28"/>
                <w:szCs w:val="28"/>
              </w:rPr>
              <w:t>главного распорядителя бюджетных средств</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0372F5" w:rsidTr="00CA0587">
        <w:trPr>
          <w:trHeight w:val="636"/>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0372F5" w:rsidRDefault="0074534C" w:rsidP="00A94714">
            <w:pPr>
              <w:widowControl/>
              <w:rPr>
                <w:sz w:val="28"/>
                <w:szCs w:val="28"/>
              </w:rPr>
            </w:pPr>
            <w:r w:rsidRPr="000372F5">
              <w:rPr>
                <w:sz w:val="28"/>
                <w:szCs w:val="28"/>
              </w:rPr>
              <w:t>Ленинградский областной комитет по управлению государственным имуществом</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right"/>
              <w:rPr>
                <w:sz w:val="28"/>
                <w:szCs w:val="28"/>
              </w:rPr>
            </w:pPr>
            <w:r w:rsidRPr="000372F5">
              <w:rPr>
                <w:sz w:val="28"/>
                <w:szCs w:val="28"/>
              </w:rPr>
              <w:t>232 000,0</w:t>
            </w:r>
          </w:p>
        </w:tc>
      </w:tr>
      <w:tr w:rsidR="0074534C" w:rsidRPr="000372F5" w:rsidTr="00CA0587">
        <w:trPr>
          <w:trHeight w:val="636"/>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0372F5" w:rsidRDefault="0074534C" w:rsidP="00A94714">
            <w:pPr>
              <w:widowControl/>
              <w:rPr>
                <w:sz w:val="28"/>
                <w:szCs w:val="28"/>
              </w:rPr>
            </w:pPr>
            <w:r w:rsidRPr="000372F5">
              <w:rPr>
                <w:sz w:val="28"/>
                <w:szCs w:val="28"/>
              </w:rPr>
              <w:t>Комитет по строительству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right"/>
              <w:rPr>
                <w:sz w:val="28"/>
                <w:szCs w:val="28"/>
              </w:rPr>
            </w:pPr>
            <w:r w:rsidRPr="000372F5">
              <w:rPr>
                <w:sz w:val="28"/>
                <w:szCs w:val="28"/>
              </w:rPr>
              <w:t>815 480,0</w:t>
            </w:r>
          </w:p>
        </w:tc>
      </w:tr>
      <w:tr w:rsidR="0074534C" w:rsidRPr="000372F5" w:rsidTr="00CA0587">
        <w:trPr>
          <w:trHeight w:val="636"/>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0372F5" w:rsidRDefault="0074534C" w:rsidP="00A94714">
            <w:pPr>
              <w:widowControl/>
              <w:rPr>
                <w:sz w:val="28"/>
                <w:szCs w:val="28"/>
              </w:rPr>
            </w:pPr>
            <w:r w:rsidRPr="000372F5">
              <w:rPr>
                <w:sz w:val="28"/>
                <w:szCs w:val="28"/>
              </w:rPr>
              <w:t>Комитет по здравоохранению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right"/>
              <w:rPr>
                <w:sz w:val="28"/>
                <w:szCs w:val="28"/>
              </w:rPr>
            </w:pPr>
            <w:r w:rsidRPr="000372F5">
              <w:rPr>
                <w:sz w:val="28"/>
                <w:szCs w:val="28"/>
              </w:rPr>
              <w:t>13 567 093,6</w:t>
            </w:r>
          </w:p>
        </w:tc>
      </w:tr>
      <w:tr w:rsidR="0074534C" w:rsidRPr="000372F5" w:rsidTr="00CA0587">
        <w:trPr>
          <w:trHeight w:val="337"/>
        </w:trPr>
        <w:tc>
          <w:tcPr>
            <w:tcW w:w="3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0372F5" w:rsidRDefault="0074534C" w:rsidP="00A94714">
            <w:pPr>
              <w:widowControl/>
              <w:rPr>
                <w:b/>
                <w:bCs/>
                <w:sz w:val="28"/>
                <w:szCs w:val="28"/>
              </w:rPr>
            </w:pPr>
            <w:r w:rsidRPr="000372F5">
              <w:rPr>
                <w:b/>
                <w:bCs/>
                <w:sz w:val="28"/>
                <w:szCs w:val="28"/>
              </w:rPr>
              <w:t> </w:t>
            </w:r>
            <w:r>
              <w:rPr>
                <w:b/>
                <w:bCs/>
                <w:sz w:val="28"/>
                <w:szCs w:val="28"/>
              </w:rPr>
              <w:t>Итого:</w:t>
            </w:r>
          </w:p>
        </w:tc>
        <w:tc>
          <w:tcPr>
            <w:tcW w:w="1674" w:type="pct"/>
            <w:tcBorders>
              <w:top w:val="single" w:sz="4" w:space="0" w:color="auto"/>
              <w:left w:val="nil"/>
              <w:bottom w:val="single" w:sz="4" w:space="0" w:color="auto"/>
              <w:right w:val="single" w:sz="4" w:space="0" w:color="auto"/>
            </w:tcBorders>
            <w:shd w:val="clear" w:color="auto" w:fill="auto"/>
            <w:noWrap/>
            <w:vAlign w:val="bottom"/>
            <w:hideMark/>
          </w:tcPr>
          <w:p w:rsidR="0074534C" w:rsidRPr="000372F5" w:rsidRDefault="00126124" w:rsidP="00A94714">
            <w:pPr>
              <w:widowControl/>
              <w:jc w:val="right"/>
              <w:rPr>
                <w:b/>
                <w:bCs/>
                <w:sz w:val="28"/>
                <w:szCs w:val="28"/>
              </w:rPr>
            </w:pPr>
            <w:r>
              <w:rPr>
                <w:b/>
                <w:bCs/>
                <w:sz w:val="28"/>
                <w:szCs w:val="28"/>
              </w:rPr>
              <w:t>14 614 573,6</w:t>
            </w:r>
          </w:p>
        </w:tc>
      </w:tr>
    </w:tbl>
    <w:p w:rsidR="0074534C" w:rsidRDefault="0074534C" w:rsidP="00052223">
      <w:pPr>
        <w:widowControl/>
        <w:ind w:firstLine="709"/>
        <w:jc w:val="both"/>
        <w:rPr>
          <w:rFonts w:eastAsia="Calibri"/>
          <w:sz w:val="28"/>
          <w:szCs w:val="28"/>
          <w:lang w:eastAsia="en-US"/>
        </w:rPr>
      </w:pPr>
      <w:r w:rsidRPr="00352951">
        <w:rPr>
          <w:rFonts w:eastAsia="Calibri"/>
          <w:sz w:val="28"/>
          <w:szCs w:val="28"/>
          <w:lang w:eastAsia="en-US"/>
        </w:rPr>
        <w:t>Целью реализации</w:t>
      </w:r>
      <w:r w:rsidRPr="00934152">
        <w:rPr>
          <w:rFonts w:eastAsia="Calibri"/>
          <w:sz w:val="28"/>
          <w:szCs w:val="28"/>
          <w:lang w:eastAsia="en-US"/>
        </w:rPr>
        <w:t xml:space="preserve"> Государственной программы Ленинградской области «Развитие здравоохранения в Ленинградской области» является обеспечение доступности медицинской помощи и повышение эффективности медицинских услуг, объемы, виды и качество которых должны соответствовать уровню заболеваемости и потребностям населения, передовым достижениям медицинской науки. </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Программа направлена на решение следующих задач:</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1.Обеспечение приоритета профилактики в сфере охраны здоровья и развития первичной медико-санитарной помощи;</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2. Повышение эффективности оказания специализированной, включая высокотехнологичную, медицинской помощи, в том числе скорой специализированной медицинской помощи, медицинской эвакуации;</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3.Повышение эффективности службы родовспоможения и детства;</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4. Развитие медицинской реабилитации населения и совершенствование системы санаторно-курортного лечения, в том числе детей;</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5.Обеспечение медицинской помощью неизлечимых больных, в том числе детей;</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 xml:space="preserve">6.Обеспечение системы здравоохранения высококвалифицированными и мотивированными кадрами; </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7.Медико-биологическое обеспечение охраны здоровья населения;</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t>8.Обеспечение системности организации охраны здоровья.</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u w:val="single"/>
          <w:lang w:eastAsia="en-US"/>
        </w:rPr>
        <w:t>Ответственным исполнителем</w:t>
      </w:r>
      <w:r w:rsidRPr="00934152">
        <w:rPr>
          <w:rFonts w:eastAsia="Calibri"/>
          <w:sz w:val="28"/>
          <w:szCs w:val="28"/>
          <w:lang w:eastAsia="en-US"/>
        </w:rPr>
        <w:t xml:space="preserve"> государственной программы является комитет по здравоохранению Ленинградской области. </w:t>
      </w:r>
    </w:p>
    <w:p w:rsidR="0074534C" w:rsidRPr="00934152" w:rsidRDefault="0074534C" w:rsidP="00052223">
      <w:pPr>
        <w:widowControl/>
        <w:ind w:firstLine="709"/>
        <w:jc w:val="both"/>
        <w:rPr>
          <w:sz w:val="28"/>
          <w:szCs w:val="28"/>
          <w:lang w:val="x-none" w:eastAsia="x-none"/>
        </w:rPr>
      </w:pPr>
      <w:r w:rsidRPr="00934152">
        <w:rPr>
          <w:sz w:val="28"/>
          <w:szCs w:val="28"/>
          <w:lang w:val="x-none" w:eastAsia="x-none"/>
        </w:rPr>
        <w:t xml:space="preserve">Расходы областного бюджета по </w:t>
      </w:r>
      <w:r w:rsidRPr="00934152">
        <w:rPr>
          <w:sz w:val="28"/>
          <w:lang w:val="x-none" w:eastAsia="x-none"/>
        </w:rPr>
        <w:t xml:space="preserve">Государственной программе Ленинградской области </w:t>
      </w:r>
      <w:r w:rsidRPr="00934152">
        <w:rPr>
          <w:sz w:val="28"/>
          <w:lang w:eastAsia="x-none"/>
        </w:rPr>
        <w:t>«</w:t>
      </w:r>
      <w:r w:rsidRPr="00934152">
        <w:rPr>
          <w:sz w:val="28"/>
          <w:lang w:val="x-none" w:eastAsia="x-none"/>
        </w:rPr>
        <w:t xml:space="preserve">Развитие здравоохранения в Ленинградской </w:t>
      </w:r>
      <w:r w:rsidRPr="00934152">
        <w:rPr>
          <w:sz w:val="28"/>
          <w:lang w:eastAsia="x-none"/>
        </w:rPr>
        <w:t xml:space="preserve">области» комитету по здравоохранению в 2015 году сформированы </w:t>
      </w:r>
      <w:r w:rsidRPr="00934152">
        <w:rPr>
          <w:sz w:val="28"/>
          <w:szCs w:val="28"/>
          <w:lang w:val="x-none" w:eastAsia="x-none"/>
        </w:rPr>
        <w:t xml:space="preserve">в сумме </w:t>
      </w:r>
      <w:r>
        <w:rPr>
          <w:sz w:val="28"/>
          <w:szCs w:val="28"/>
          <w:lang w:eastAsia="x-none"/>
        </w:rPr>
        <w:t>13 567 093,6</w:t>
      </w:r>
      <w:r w:rsidRPr="00934152">
        <w:rPr>
          <w:sz w:val="28"/>
          <w:szCs w:val="28"/>
          <w:lang w:eastAsia="x-none"/>
        </w:rPr>
        <w:t xml:space="preserve"> </w:t>
      </w:r>
      <w:r w:rsidR="00213232">
        <w:rPr>
          <w:sz w:val="28"/>
          <w:szCs w:val="28"/>
          <w:lang w:eastAsia="x-none"/>
        </w:rPr>
        <w:t>тыс. руб.</w:t>
      </w:r>
      <w:r w:rsidRPr="00934152">
        <w:rPr>
          <w:sz w:val="28"/>
          <w:szCs w:val="28"/>
          <w:lang w:eastAsia="x-none"/>
        </w:rPr>
        <w:t xml:space="preserve">, в том числе: </w:t>
      </w:r>
    </w:p>
    <w:p w:rsidR="0074534C" w:rsidRPr="00934152" w:rsidRDefault="0074534C" w:rsidP="00052223">
      <w:pPr>
        <w:widowControl/>
        <w:ind w:firstLine="709"/>
        <w:jc w:val="both"/>
        <w:rPr>
          <w:rFonts w:eastAsia="Calibri"/>
          <w:sz w:val="28"/>
          <w:szCs w:val="28"/>
          <w:lang w:eastAsia="en-US"/>
        </w:rPr>
      </w:pPr>
      <w:r w:rsidRPr="00934152">
        <w:rPr>
          <w:rFonts w:eastAsia="Calibri"/>
          <w:sz w:val="28"/>
          <w:szCs w:val="28"/>
          <w:lang w:eastAsia="en-US"/>
        </w:rPr>
        <w:lastRenderedPageBreak/>
        <w:t xml:space="preserve">- за счет средств областного бюджета – 13 020 287,1 </w:t>
      </w:r>
      <w:r w:rsidR="00213232">
        <w:rPr>
          <w:rFonts w:eastAsia="Calibri"/>
          <w:sz w:val="28"/>
          <w:szCs w:val="28"/>
          <w:lang w:eastAsia="en-US"/>
        </w:rPr>
        <w:t>тыс. руб.</w:t>
      </w:r>
      <w:r w:rsidRPr="00934152">
        <w:rPr>
          <w:rFonts w:eastAsia="Calibri"/>
          <w:sz w:val="28"/>
          <w:szCs w:val="28"/>
          <w:lang w:eastAsia="en-US"/>
        </w:rPr>
        <w:t>;</w:t>
      </w:r>
    </w:p>
    <w:p w:rsidR="0074534C" w:rsidRDefault="0074534C" w:rsidP="00052223">
      <w:pPr>
        <w:widowControl/>
        <w:ind w:firstLine="709"/>
        <w:jc w:val="both"/>
        <w:rPr>
          <w:rFonts w:eastAsia="Calibri"/>
          <w:sz w:val="28"/>
          <w:szCs w:val="28"/>
          <w:lang w:eastAsia="en-US"/>
        </w:rPr>
      </w:pPr>
      <w:r w:rsidRPr="00934152">
        <w:rPr>
          <w:rFonts w:eastAsia="Calibri"/>
          <w:sz w:val="28"/>
          <w:szCs w:val="28"/>
          <w:lang w:eastAsia="en-US"/>
        </w:rPr>
        <w:t xml:space="preserve">- за счет средств федерального бюджета – </w:t>
      </w:r>
      <w:r>
        <w:rPr>
          <w:rFonts w:eastAsia="Calibri"/>
          <w:sz w:val="28"/>
          <w:szCs w:val="28"/>
          <w:lang w:eastAsia="en-US"/>
        </w:rPr>
        <w:t>546 806,5</w:t>
      </w:r>
      <w:r w:rsidRPr="00934152">
        <w:rPr>
          <w:rFonts w:eastAsia="Calibri"/>
          <w:sz w:val="28"/>
          <w:szCs w:val="28"/>
          <w:lang w:eastAsia="en-US"/>
        </w:rPr>
        <w:t xml:space="preserve"> </w:t>
      </w:r>
      <w:r w:rsidR="00213232">
        <w:rPr>
          <w:rFonts w:eastAsia="Calibri"/>
          <w:sz w:val="28"/>
          <w:szCs w:val="28"/>
          <w:lang w:eastAsia="en-US"/>
        </w:rPr>
        <w:t>тыс. руб.</w:t>
      </w:r>
    </w:p>
    <w:p w:rsidR="0074534C" w:rsidRPr="00B6602E" w:rsidRDefault="0074534C" w:rsidP="00052223">
      <w:pPr>
        <w:ind w:firstLine="709"/>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Развитие первичной медико-санитарной помощи</w:t>
      </w:r>
      <w:r w:rsidR="0072131E">
        <w:rPr>
          <w:b/>
          <w:i/>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Целью подпрограммы является:</w:t>
      </w:r>
    </w:p>
    <w:p w:rsidR="0074534C" w:rsidRDefault="0074534C" w:rsidP="00052223">
      <w:pPr>
        <w:widowControl/>
        <w:autoSpaceDE w:val="0"/>
        <w:autoSpaceDN w:val="0"/>
        <w:adjustRightInd w:val="0"/>
        <w:ind w:firstLine="709"/>
        <w:jc w:val="both"/>
        <w:rPr>
          <w:sz w:val="28"/>
          <w:szCs w:val="28"/>
        </w:rPr>
      </w:pPr>
      <w:r>
        <w:rPr>
          <w:sz w:val="28"/>
          <w:szCs w:val="28"/>
        </w:rPr>
        <w:t>Увеличение продолжительности активной жизни населения за счет формирования здорового образа жизни и профилактики заболеваний;</w:t>
      </w:r>
    </w:p>
    <w:p w:rsidR="0074534C" w:rsidRDefault="0074534C" w:rsidP="00052223">
      <w:pPr>
        <w:widowControl/>
        <w:autoSpaceDE w:val="0"/>
        <w:autoSpaceDN w:val="0"/>
        <w:adjustRightInd w:val="0"/>
        <w:ind w:firstLine="709"/>
        <w:jc w:val="both"/>
        <w:rPr>
          <w:sz w:val="28"/>
          <w:szCs w:val="28"/>
        </w:rPr>
      </w:pPr>
      <w:r>
        <w:rPr>
          <w:sz w:val="28"/>
          <w:szCs w:val="28"/>
        </w:rPr>
        <w:t>снижение заболеваемости туберкулезом;</w:t>
      </w:r>
    </w:p>
    <w:p w:rsidR="0074534C" w:rsidRDefault="0074534C" w:rsidP="00052223">
      <w:pPr>
        <w:widowControl/>
        <w:autoSpaceDE w:val="0"/>
        <w:autoSpaceDN w:val="0"/>
        <w:adjustRightInd w:val="0"/>
        <w:ind w:firstLine="709"/>
        <w:jc w:val="both"/>
        <w:rPr>
          <w:sz w:val="28"/>
          <w:szCs w:val="28"/>
        </w:rPr>
      </w:pPr>
      <w:r>
        <w:rPr>
          <w:sz w:val="28"/>
          <w:szCs w:val="28"/>
        </w:rPr>
        <w:t>снижение заболеваемости ВИЧ;</w:t>
      </w:r>
    </w:p>
    <w:p w:rsidR="0074534C" w:rsidRDefault="0074534C" w:rsidP="00052223">
      <w:pPr>
        <w:widowControl/>
        <w:autoSpaceDE w:val="0"/>
        <w:autoSpaceDN w:val="0"/>
        <w:adjustRightInd w:val="0"/>
        <w:ind w:firstLine="709"/>
        <w:jc w:val="both"/>
        <w:rPr>
          <w:sz w:val="28"/>
          <w:szCs w:val="28"/>
        </w:rPr>
      </w:pPr>
      <w:r>
        <w:rPr>
          <w:sz w:val="28"/>
          <w:szCs w:val="28"/>
        </w:rPr>
        <w:t>повышение доступности офтальмохирургической помощи (уменьшение очереди на операции до одного месяца);</w:t>
      </w:r>
    </w:p>
    <w:p w:rsidR="0074534C" w:rsidRDefault="0074534C" w:rsidP="00052223">
      <w:pPr>
        <w:widowControl/>
        <w:autoSpaceDE w:val="0"/>
        <w:autoSpaceDN w:val="0"/>
        <w:adjustRightInd w:val="0"/>
        <w:ind w:firstLine="709"/>
        <w:jc w:val="both"/>
        <w:rPr>
          <w:sz w:val="28"/>
          <w:szCs w:val="28"/>
        </w:rPr>
      </w:pPr>
      <w:r>
        <w:rPr>
          <w:sz w:val="28"/>
          <w:szCs w:val="28"/>
        </w:rPr>
        <w:t>повышение выявляемости больных злокачественными новообразованиями на I и II стадии заболевания;</w:t>
      </w:r>
    </w:p>
    <w:p w:rsidR="0074534C" w:rsidRDefault="0074534C" w:rsidP="00052223">
      <w:pPr>
        <w:widowControl/>
        <w:autoSpaceDE w:val="0"/>
        <w:autoSpaceDN w:val="0"/>
        <w:adjustRightInd w:val="0"/>
        <w:ind w:firstLine="709"/>
        <w:jc w:val="both"/>
        <w:rPr>
          <w:sz w:val="28"/>
          <w:szCs w:val="28"/>
        </w:rPr>
      </w:pPr>
      <w:r>
        <w:rPr>
          <w:sz w:val="28"/>
          <w:szCs w:val="28"/>
        </w:rPr>
        <w:t>повышение доли больных, у которых туберкулез выявлен на ранней стадии;</w:t>
      </w:r>
    </w:p>
    <w:p w:rsidR="0074534C" w:rsidRDefault="0074534C" w:rsidP="00052223">
      <w:pPr>
        <w:widowControl/>
        <w:autoSpaceDE w:val="0"/>
        <w:autoSpaceDN w:val="0"/>
        <w:adjustRightInd w:val="0"/>
        <w:ind w:firstLine="709"/>
        <w:jc w:val="both"/>
        <w:rPr>
          <w:sz w:val="28"/>
          <w:szCs w:val="28"/>
        </w:rPr>
      </w:pPr>
      <w:r>
        <w:rPr>
          <w:sz w:val="28"/>
          <w:szCs w:val="28"/>
        </w:rPr>
        <w:t>снижение уровня смертности от инфекционных заболеваний;</w:t>
      </w:r>
    </w:p>
    <w:p w:rsidR="0074534C" w:rsidRDefault="0074534C" w:rsidP="00052223">
      <w:pPr>
        <w:widowControl/>
        <w:autoSpaceDE w:val="0"/>
        <w:autoSpaceDN w:val="0"/>
        <w:adjustRightInd w:val="0"/>
        <w:ind w:firstLine="709"/>
        <w:jc w:val="both"/>
        <w:rPr>
          <w:sz w:val="28"/>
          <w:szCs w:val="28"/>
        </w:rPr>
      </w:pPr>
      <w:r>
        <w:rPr>
          <w:sz w:val="28"/>
          <w:szCs w:val="28"/>
        </w:rPr>
        <w:t>снижение заболеваемости алкоголизмом, наркоманией;</w:t>
      </w:r>
    </w:p>
    <w:p w:rsidR="0074534C" w:rsidRDefault="0074534C" w:rsidP="00052223">
      <w:pPr>
        <w:widowControl/>
        <w:autoSpaceDE w:val="0"/>
        <w:autoSpaceDN w:val="0"/>
        <w:adjustRightInd w:val="0"/>
        <w:ind w:firstLine="709"/>
        <w:jc w:val="both"/>
        <w:rPr>
          <w:sz w:val="28"/>
          <w:szCs w:val="28"/>
        </w:rPr>
      </w:pPr>
      <w:r>
        <w:rPr>
          <w:sz w:val="28"/>
          <w:szCs w:val="28"/>
        </w:rPr>
        <w:t>снижение уровня смертности населения за счет профилактики развития депрессивных состояний и суицидального поведения.</w:t>
      </w:r>
    </w:p>
    <w:p w:rsidR="0074534C" w:rsidRPr="005409D9" w:rsidRDefault="0074534C" w:rsidP="00052223">
      <w:pPr>
        <w:autoSpaceDE w:val="0"/>
        <w:autoSpaceDN w:val="0"/>
        <w:adjustRightInd w:val="0"/>
        <w:ind w:firstLine="709"/>
        <w:jc w:val="both"/>
        <w:rPr>
          <w:color w:val="FF0000"/>
          <w:sz w:val="28"/>
          <w:szCs w:val="28"/>
        </w:rPr>
      </w:pPr>
      <w:r w:rsidRPr="00934152">
        <w:rPr>
          <w:sz w:val="28"/>
          <w:szCs w:val="28"/>
        </w:rPr>
        <w:t xml:space="preserve">По данной подпрограмме на 2015 год предусмотрены расходы </w:t>
      </w:r>
      <w:r w:rsidR="00150E0C">
        <w:rPr>
          <w:sz w:val="28"/>
          <w:szCs w:val="28"/>
        </w:rPr>
        <w:t xml:space="preserve">комитета по здравоохранению </w:t>
      </w:r>
      <w:r w:rsidRPr="00934152">
        <w:rPr>
          <w:sz w:val="28"/>
          <w:szCs w:val="28"/>
        </w:rPr>
        <w:t xml:space="preserve">в сумме </w:t>
      </w:r>
      <w:r w:rsidR="00FA3EFE">
        <w:rPr>
          <w:sz w:val="28"/>
          <w:szCs w:val="28"/>
        </w:rPr>
        <w:t>797 782,2</w:t>
      </w:r>
      <w:r w:rsidRPr="00A570A0">
        <w:rPr>
          <w:sz w:val="28"/>
          <w:szCs w:val="28"/>
        </w:rPr>
        <w:t xml:space="preserve"> </w:t>
      </w:r>
      <w:r w:rsidR="00213232" w:rsidRPr="00A570A0">
        <w:rPr>
          <w:sz w:val="28"/>
          <w:szCs w:val="28"/>
        </w:rPr>
        <w:t>тыс. руб.</w:t>
      </w:r>
    </w:p>
    <w:p w:rsidR="0074534C" w:rsidRPr="00934152" w:rsidRDefault="0074534C" w:rsidP="00052223">
      <w:pPr>
        <w:autoSpaceDE w:val="0"/>
        <w:autoSpaceDN w:val="0"/>
        <w:adjustRightInd w:val="0"/>
        <w:ind w:firstLine="709"/>
        <w:jc w:val="both"/>
        <w:rPr>
          <w:sz w:val="28"/>
          <w:szCs w:val="28"/>
        </w:rPr>
      </w:pPr>
      <w:r w:rsidRPr="00934152">
        <w:rPr>
          <w:sz w:val="28"/>
          <w:szCs w:val="28"/>
        </w:rPr>
        <w:t xml:space="preserve">В Ленинградской области работают 13 казенных учреждений, оказывающих первичную специализированную медицинскую помощь. </w:t>
      </w:r>
      <w:r>
        <w:rPr>
          <w:sz w:val="28"/>
          <w:szCs w:val="28"/>
        </w:rPr>
        <w:t>Объем первичной медико-санитарной помощи в государственных казенных учреждениях в 2015 году запланированы в размере 0,097 посещений на 1 жителя в год и 0,027 обращений на 1</w:t>
      </w:r>
      <w:r w:rsidR="00D471B0">
        <w:rPr>
          <w:sz w:val="28"/>
          <w:szCs w:val="28"/>
        </w:rPr>
        <w:t> </w:t>
      </w:r>
      <w:r>
        <w:rPr>
          <w:sz w:val="28"/>
          <w:szCs w:val="28"/>
        </w:rPr>
        <w:t xml:space="preserve">жителя в год, по сравнению с 2014  годом - 0,098 посещения и 0,028 обращения соответственно. Некоторое снижение объемов связано с передачей объемов первичной медико - санитарной помощи в кабинетах врачей психиатров-наркологов  от ленинградского областного наркологического диспансера в государственные учреждения здравоохранения, расположенные в муниципальных районах. </w:t>
      </w:r>
      <w:r w:rsidRPr="00934152">
        <w:rPr>
          <w:sz w:val="28"/>
          <w:szCs w:val="28"/>
        </w:rPr>
        <w:t xml:space="preserve">Средства данной подпрограммы направляются на текущее содержание медицинских учреждений. В 2015 году  расходы на обеспечение деятельности казенных учреждений предусмотрены в сумме 162 639,5 </w:t>
      </w:r>
      <w:r w:rsidR="00213232">
        <w:rPr>
          <w:sz w:val="28"/>
          <w:szCs w:val="28"/>
        </w:rPr>
        <w:t>тыс. руб.</w:t>
      </w:r>
    </w:p>
    <w:p w:rsidR="0074534C" w:rsidRDefault="0074534C" w:rsidP="00052223">
      <w:pPr>
        <w:ind w:firstLine="709"/>
        <w:jc w:val="both"/>
        <w:outlineLvl w:val="0"/>
        <w:rPr>
          <w:sz w:val="28"/>
          <w:szCs w:val="28"/>
        </w:rPr>
      </w:pPr>
      <w:r w:rsidRPr="00934152">
        <w:rPr>
          <w:sz w:val="28"/>
          <w:szCs w:val="28"/>
        </w:rPr>
        <w:t>Субсидии государственным бюджетным и автономным учреждениям на выполнение государственного задания</w:t>
      </w:r>
      <w:r w:rsidR="00FA3EFE">
        <w:rPr>
          <w:sz w:val="28"/>
          <w:szCs w:val="28"/>
        </w:rPr>
        <w:t xml:space="preserve"> запланированы в сумме 347 899,2</w:t>
      </w:r>
      <w:r w:rsidRPr="00934152">
        <w:rPr>
          <w:sz w:val="28"/>
          <w:szCs w:val="28"/>
        </w:rPr>
        <w:t xml:space="preserve"> </w:t>
      </w:r>
      <w:r w:rsidR="00213232">
        <w:rPr>
          <w:sz w:val="28"/>
          <w:szCs w:val="28"/>
        </w:rPr>
        <w:t>тыс. руб.</w:t>
      </w:r>
    </w:p>
    <w:p w:rsidR="0074534C" w:rsidRPr="00934152" w:rsidRDefault="0074534C" w:rsidP="00052223">
      <w:pPr>
        <w:ind w:firstLine="709"/>
        <w:jc w:val="both"/>
        <w:outlineLvl w:val="0"/>
        <w:rPr>
          <w:sz w:val="28"/>
          <w:szCs w:val="28"/>
        </w:rPr>
      </w:pPr>
      <w:r>
        <w:rPr>
          <w:sz w:val="28"/>
          <w:szCs w:val="28"/>
        </w:rPr>
        <w:t>Объемы первичной медико-санитарной помощи в бюджетных и автономных учреждениях в 2015 году запланированы в размере 0,251 посещения на 1 жителя в год, 0,095 обращения на 1 жителя в год, 0,002 койко-дней дневного стационара на одного жителя в год. В 2014 году объемы первичной медико-санитарной помощи в бюджетных и автономных учреждениях составляют 0,138 посещений на 1 жителя в год, 0,067 обращений 1 жителя в год, 0,002 койко-дней дневного стационара на одного жителя в год. Увеличение объемов медицинской помощи в 2015 году по сравнению с 2014 годом связано с увеличением потребности в данном виде медицинской помощи жителей Ленинградской области.</w:t>
      </w:r>
    </w:p>
    <w:p w:rsidR="0074534C" w:rsidRPr="00934152" w:rsidRDefault="0074534C" w:rsidP="00052223">
      <w:pPr>
        <w:ind w:firstLine="709"/>
        <w:jc w:val="both"/>
        <w:outlineLvl w:val="0"/>
        <w:rPr>
          <w:sz w:val="28"/>
          <w:szCs w:val="28"/>
        </w:rPr>
      </w:pPr>
      <w:r w:rsidRPr="00934152">
        <w:rPr>
          <w:sz w:val="28"/>
          <w:szCs w:val="28"/>
        </w:rPr>
        <w:t>По данной подпрограмме запланированы также расходы:</w:t>
      </w:r>
    </w:p>
    <w:p w:rsidR="0074534C" w:rsidRPr="00934152" w:rsidRDefault="0074534C" w:rsidP="00052223">
      <w:pPr>
        <w:ind w:firstLine="709"/>
        <w:jc w:val="both"/>
        <w:outlineLvl w:val="0"/>
        <w:rPr>
          <w:sz w:val="28"/>
          <w:szCs w:val="28"/>
        </w:rPr>
      </w:pPr>
      <w:r w:rsidRPr="00934152">
        <w:rPr>
          <w:sz w:val="28"/>
          <w:szCs w:val="28"/>
        </w:rPr>
        <w:t xml:space="preserve">- на развитие системы медицинской профилактики и формирование здорового образа жизни, в том числе у детей в сумме 40 624,4 </w:t>
      </w:r>
      <w:r w:rsidR="00213232">
        <w:rPr>
          <w:sz w:val="28"/>
          <w:szCs w:val="28"/>
        </w:rPr>
        <w:t>тыс. руб.</w:t>
      </w:r>
      <w:r w:rsidRPr="00934152">
        <w:rPr>
          <w:sz w:val="28"/>
          <w:szCs w:val="28"/>
        </w:rPr>
        <w:t xml:space="preserve">; </w:t>
      </w:r>
    </w:p>
    <w:p w:rsidR="0074534C" w:rsidRPr="00934152" w:rsidRDefault="0074534C" w:rsidP="00052223">
      <w:pPr>
        <w:ind w:firstLine="709"/>
        <w:jc w:val="both"/>
        <w:outlineLvl w:val="0"/>
        <w:rPr>
          <w:sz w:val="28"/>
          <w:szCs w:val="28"/>
        </w:rPr>
      </w:pPr>
      <w:r w:rsidRPr="00934152">
        <w:rPr>
          <w:sz w:val="28"/>
          <w:szCs w:val="28"/>
        </w:rPr>
        <w:lastRenderedPageBreak/>
        <w:t xml:space="preserve">- на обеспечение лекарственными препаратами больных злокачественными новообразованиями лимфоидной, кроветворной тканей, гемофилией, муковисцидозом, гипофизарным нанизмом, болезнью Гоше, рассеянным склерозом, а также после трансплантации органов в </w:t>
      </w:r>
      <w:r w:rsidRPr="00A570A0">
        <w:rPr>
          <w:sz w:val="28"/>
          <w:szCs w:val="28"/>
        </w:rPr>
        <w:t xml:space="preserve">сумме 16 008,9 </w:t>
      </w:r>
      <w:r w:rsidR="00213232" w:rsidRPr="00A570A0">
        <w:rPr>
          <w:sz w:val="28"/>
          <w:szCs w:val="28"/>
        </w:rPr>
        <w:t>тыс. руб.</w:t>
      </w:r>
      <w:r w:rsidRPr="00A570A0">
        <w:rPr>
          <w:sz w:val="28"/>
          <w:szCs w:val="28"/>
        </w:rPr>
        <w:t xml:space="preserve">, в том числе за счет средств федерального бюджета – 14 728,2 </w:t>
      </w:r>
      <w:r w:rsidR="00213232" w:rsidRPr="00A570A0">
        <w:rPr>
          <w:sz w:val="28"/>
          <w:szCs w:val="28"/>
        </w:rPr>
        <w:t>тыс. руб.</w:t>
      </w:r>
      <w:r w:rsidRPr="00A570A0">
        <w:rPr>
          <w:sz w:val="28"/>
          <w:szCs w:val="28"/>
        </w:rPr>
        <w:t>;</w:t>
      </w:r>
    </w:p>
    <w:p w:rsidR="0074534C" w:rsidRPr="00A570A0" w:rsidRDefault="0074534C" w:rsidP="00052223">
      <w:pPr>
        <w:tabs>
          <w:tab w:val="left" w:pos="0"/>
        </w:tabs>
        <w:ind w:firstLine="709"/>
        <w:jc w:val="both"/>
        <w:rPr>
          <w:sz w:val="28"/>
          <w:szCs w:val="28"/>
        </w:rPr>
      </w:pPr>
      <w:r w:rsidRPr="00934152">
        <w:rPr>
          <w:sz w:val="28"/>
          <w:szCs w:val="28"/>
        </w:rPr>
        <w:t xml:space="preserve">- расходы на организацию услуг по приему, хранению, доставке лекарственных средств, медицинских изделий, лечебного питания в аптеки и медицинские организации </w:t>
      </w:r>
      <w:r w:rsidRPr="00A570A0">
        <w:rPr>
          <w:sz w:val="28"/>
          <w:szCs w:val="28"/>
        </w:rPr>
        <w:t xml:space="preserve">– 10 135 </w:t>
      </w:r>
      <w:r w:rsidR="00213232" w:rsidRPr="00A570A0">
        <w:rPr>
          <w:sz w:val="28"/>
          <w:szCs w:val="28"/>
        </w:rPr>
        <w:t>тыс. руб.</w:t>
      </w:r>
    </w:p>
    <w:p w:rsidR="0074534C" w:rsidRPr="00934152" w:rsidRDefault="0074534C" w:rsidP="00052223">
      <w:pPr>
        <w:tabs>
          <w:tab w:val="left" w:pos="0"/>
        </w:tabs>
        <w:ind w:firstLine="709"/>
        <w:jc w:val="both"/>
        <w:rPr>
          <w:sz w:val="28"/>
          <w:szCs w:val="28"/>
        </w:rPr>
      </w:pPr>
      <w:r w:rsidRPr="00934152">
        <w:rPr>
          <w:sz w:val="28"/>
          <w:szCs w:val="28"/>
        </w:rPr>
        <w:t xml:space="preserve">Расходы на укрепление </w:t>
      </w:r>
      <w:r w:rsidRPr="003F3CC6">
        <w:rPr>
          <w:sz w:val="28"/>
          <w:szCs w:val="28"/>
        </w:rPr>
        <w:t xml:space="preserve">материально-технической базы учреждений здравоохранения запланированы на 2015 год в сумме 66 418,1 </w:t>
      </w:r>
      <w:r w:rsidR="00213232" w:rsidRPr="003F3CC6">
        <w:rPr>
          <w:sz w:val="28"/>
          <w:szCs w:val="28"/>
        </w:rPr>
        <w:t>тыс. руб.</w:t>
      </w:r>
    </w:p>
    <w:p w:rsidR="0074534C" w:rsidRPr="00934152" w:rsidRDefault="0074534C" w:rsidP="00052223">
      <w:pPr>
        <w:autoSpaceDE w:val="0"/>
        <w:autoSpaceDN w:val="0"/>
        <w:adjustRightInd w:val="0"/>
        <w:ind w:firstLine="709"/>
        <w:jc w:val="both"/>
        <w:rPr>
          <w:sz w:val="28"/>
          <w:szCs w:val="28"/>
        </w:rPr>
      </w:pPr>
      <w:r w:rsidRPr="00934152">
        <w:rPr>
          <w:sz w:val="28"/>
          <w:szCs w:val="28"/>
        </w:rPr>
        <w:t>Кроме того, по данной подпрограмме запланированы расходы за счет средств, передаваемых из федерального бюджета:</w:t>
      </w:r>
    </w:p>
    <w:p w:rsidR="0074534C" w:rsidRPr="00934152" w:rsidRDefault="0074534C" w:rsidP="00052223">
      <w:pPr>
        <w:tabs>
          <w:tab w:val="left" w:pos="0"/>
        </w:tabs>
        <w:ind w:firstLine="709"/>
        <w:jc w:val="both"/>
        <w:rPr>
          <w:sz w:val="28"/>
          <w:szCs w:val="28"/>
        </w:rPr>
      </w:pPr>
      <w:r w:rsidRPr="00934152">
        <w:rPr>
          <w:sz w:val="28"/>
          <w:szCs w:val="28"/>
        </w:rPr>
        <w:t xml:space="preserve">- на реализацию отдельных полномочий в области лекарственного обеспечения – 152 146,9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на реализацию мероприятий по профилактике ВИЧ-инфекции и гепатитов B и C – 1 910,2 </w:t>
      </w:r>
      <w:r w:rsidR="00213232">
        <w:rPr>
          <w:sz w:val="28"/>
          <w:szCs w:val="28"/>
        </w:rPr>
        <w:t>тыс. руб.</w:t>
      </w:r>
    </w:p>
    <w:p w:rsidR="0074534C" w:rsidRDefault="0074534C" w:rsidP="00052223">
      <w:pPr>
        <w:ind w:firstLine="709"/>
        <w:jc w:val="both"/>
        <w:rPr>
          <w:b/>
          <w:i/>
          <w:sz w:val="28"/>
          <w:szCs w:val="28"/>
        </w:rPr>
      </w:pPr>
    </w:p>
    <w:p w:rsidR="0074534C" w:rsidRPr="00B6602E" w:rsidRDefault="0074534C" w:rsidP="00052223">
      <w:pPr>
        <w:ind w:firstLine="709"/>
        <w:jc w:val="both"/>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 xml:space="preserve">Развитие специализированной, включая </w:t>
      </w:r>
      <w:proofErr w:type="gramStart"/>
      <w:r w:rsidRPr="00B6602E">
        <w:rPr>
          <w:b/>
          <w:i/>
          <w:sz w:val="28"/>
          <w:szCs w:val="28"/>
        </w:rPr>
        <w:t>высокотехнологичную</w:t>
      </w:r>
      <w:proofErr w:type="gramEnd"/>
      <w:r w:rsidRPr="00B6602E">
        <w:rPr>
          <w:b/>
          <w:i/>
          <w:sz w:val="28"/>
          <w:szCs w:val="28"/>
        </w:rPr>
        <w:t>, медицинской помощи, скорой, в том числе скорой специализированной, медицинской</w:t>
      </w:r>
      <w:r>
        <w:rPr>
          <w:b/>
          <w:i/>
          <w:sz w:val="28"/>
          <w:szCs w:val="28"/>
        </w:rPr>
        <w:t xml:space="preserve"> помощи, медицинской эвакуации</w:t>
      </w:r>
      <w:r w:rsidR="0072131E">
        <w:rPr>
          <w:b/>
          <w:i/>
          <w:sz w:val="28"/>
          <w:szCs w:val="28"/>
        </w:rPr>
        <w:t xml:space="preserve">»   </w:t>
      </w:r>
    </w:p>
    <w:p w:rsidR="0074534C" w:rsidRPr="00934152" w:rsidRDefault="0074534C" w:rsidP="00052223">
      <w:pPr>
        <w:ind w:firstLine="709"/>
        <w:jc w:val="both"/>
        <w:rPr>
          <w:sz w:val="28"/>
          <w:szCs w:val="28"/>
        </w:rPr>
      </w:pPr>
      <w:r w:rsidRPr="00FA3EFE">
        <w:rPr>
          <w:sz w:val="28"/>
          <w:szCs w:val="28"/>
        </w:rPr>
        <w:t xml:space="preserve">По данной подпрограмме на 2015 год предусмотрены расходы </w:t>
      </w:r>
      <w:r w:rsidR="00150E0C">
        <w:rPr>
          <w:sz w:val="28"/>
          <w:szCs w:val="28"/>
        </w:rPr>
        <w:t>комитета по здравоохранению</w:t>
      </w:r>
      <w:r w:rsidR="00150E0C" w:rsidRPr="00FA3EFE">
        <w:rPr>
          <w:sz w:val="28"/>
          <w:szCs w:val="28"/>
        </w:rPr>
        <w:t xml:space="preserve"> </w:t>
      </w:r>
      <w:r w:rsidRPr="00FA3EFE">
        <w:rPr>
          <w:sz w:val="28"/>
          <w:szCs w:val="28"/>
        </w:rPr>
        <w:t>в сумме 3</w:t>
      </w:r>
      <w:r w:rsidR="00FA3EFE" w:rsidRPr="00FA3EFE">
        <w:rPr>
          <w:sz w:val="28"/>
          <w:szCs w:val="28"/>
        </w:rPr>
        <w:t> </w:t>
      </w:r>
      <w:r w:rsidRPr="00FA3EFE">
        <w:rPr>
          <w:sz w:val="28"/>
          <w:szCs w:val="28"/>
        </w:rPr>
        <w:t>7</w:t>
      </w:r>
      <w:r w:rsidR="00FA3EFE" w:rsidRPr="00FA3EFE">
        <w:rPr>
          <w:sz w:val="28"/>
          <w:szCs w:val="28"/>
        </w:rPr>
        <w:t>16 356,</w:t>
      </w:r>
      <w:r w:rsidRPr="00FA3EFE">
        <w:rPr>
          <w:sz w:val="28"/>
          <w:szCs w:val="28"/>
        </w:rPr>
        <w:t xml:space="preserve">3 </w:t>
      </w:r>
      <w:r w:rsidR="00213232" w:rsidRPr="00FA3EFE">
        <w:rPr>
          <w:sz w:val="28"/>
          <w:szCs w:val="28"/>
        </w:rPr>
        <w:t>тыс. руб.</w:t>
      </w:r>
      <w:r w:rsidRPr="00FA3EFE">
        <w:rPr>
          <w:sz w:val="28"/>
          <w:szCs w:val="28"/>
        </w:rPr>
        <w:t xml:space="preserve">, </w:t>
      </w:r>
      <w:r w:rsidRPr="00934152">
        <w:rPr>
          <w:sz w:val="28"/>
          <w:szCs w:val="28"/>
        </w:rPr>
        <w:t>в том числе:</w:t>
      </w:r>
    </w:p>
    <w:p w:rsidR="0074534C" w:rsidRPr="00934152" w:rsidRDefault="0074534C" w:rsidP="00052223">
      <w:pPr>
        <w:ind w:firstLine="709"/>
        <w:jc w:val="both"/>
        <w:rPr>
          <w:sz w:val="28"/>
          <w:szCs w:val="28"/>
        </w:rPr>
      </w:pPr>
      <w:r w:rsidRPr="00934152">
        <w:rPr>
          <w:sz w:val="28"/>
          <w:szCs w:val="28"/>
        </w:rPr>
        <w:t xml:space="preserve">- расходы на обеспечение деятельности </w:t>
      </w:r>
      <w:r>
        <w:rPr>
          <w:sz w:val="28"/>
          <w:szCs w:val="28"/>
        </w:rPr>
        <w:t xml:space="preserve">государственных </w:t>
      </w:r>
      <w:r w:rsidRPr="00934152">
        <w:rPr>
          <w:sz w:val="28"/>
          <w:szCs w:val="28"/>
        </w:rPr>
        <w:t xml:space="preserve">казенных учреждений – </w:t>
      </w:r>
      <w:r w:rsidRPr="00995A30">
        <w:rPr>
          <w:sz w:val="28"/>
          <w:szCs w:val="28"/>
        </w:rPr>
        <w:t>2 290 142,</w:t>
      </w:r>
      <w:r w:rsidR="00995A30" w:rsidRPr="00995A30">
        <w:rPr>
          <w:sz w:val="28"/>
          <w:szCs w:val="28"/>
        </w:rPr>
        <w:t>6</w:t>
      </w:r>
      <w:r w:rsidRPr="00995A30">
        <w:rPr>
          <w:sz w:val="28"/>
          <w:szCs w:val="28"/>
        </w:rPr>
        <w:t xml:space="preserve"> </w:t>
      </w:r>
      <w:r w:rsidR="00213232" w:rsidRPr="00995A30">
        <w:rPr>
          <w:sz w:val="28"/>
          <w:szCs w:val="28"/>
        </w:rPr>
        <w:t>т</w:t>
      </w:r>
      <w:r w:rsidR="00213232">
        <w:rPr>
          <w:sz w:val="28"/>
          <w:szCs w:val="28"/>
        </w:rPr>
        <w:t>ыс. руб.</w:t>
      </w:r>
      <w:r w:rsidRPr="00934152">
        <w:rPr>
          <w:sz w:val="28"/>
          <w:szCs w:val="28"/>
        </w:rPr>
        <w:t>;</w:t>
      </w:r>
    </w:p>
    <w:p w:rsidR="0074534C" w:rsidRDefault="0074534C" w:rsidP="00052223">
      <w:pPr>
        <w:ind w:firstLine="709"/>
        <w:jc w:val="both"/>
        <w:outlineLvl w:val="0"/>
        <w:rPr>
          <w:sz w:val="28"/>
          <w:szCs w:val="28"/>
        </w:rPr>
      </w:pPr>
      <w:r w:rsidRPr="00934152">
        <w:rPr>
          <w:sz w:val="28"/>
          <w:szCs w:val="28"/>
        </w:rPr>
        <w:t xml:space="preserve">- субсидии государственным и автономным бюджетным учреждениям на выполнение государственного задания – </w:t>
      </w:r>
      <w:r w:rsidR="00FA3EFE" w:rsidRPr="00FA3EFE">
        <w:rPr>
          <w:sz w:val="28"/>
          <w:szCs w:val="28"/>
        </w:rPr>
        <w:t>686 822,1</w:t>
      </w:r>
      <w:r w:rsidRPr="00FA3EFE">
        <w:rPr>
          <w:sz w:val="28"/>
          <w:szCs w:val="28"/>
        </w:rPr>
        <w:t xml:space="preserve"> </w:t>
      </w:r>
      <w:r w:rsidR="00213232">
        <w:rPr>
          <w:sz w:val="28"/>
          <w:szCs w:val="28"/>
        </w:rPr>
        <w:t>тыс. руб.</w:t>
      </w:r>
      <w:r w:rsidRPr="00934152">
        <w:rPr>
          <w:sz w:val="28"/>
          <w:szCs w:val="28"/>
        </w:rPr>
        <w:t>;</w:t>
      </w:r>
      <w:r>
        <w:rPr>
          <w:sz w:val="28"/>
          <w:szCs w:val="28"/>
        </w:rPr>
        <w:t xml:space="preserve"> </w:t>
      </w:r>
    </w:p>
    <w:p w:rsidR="0074534C" w:rsidRPr="00934152" w:rsidRDefault="0074534C" w:rsidP="00052223">
      <w:pPr>
        <w:ind w:firstLine="709"/>
        <w:jc w:val="both"/>
        <w:outlineLvl w:val="0"/>
        <w:rPr>
          <w:sz w:val="28"/>
          <w:szCs w:val="28"/>
        </w:rPr>
      </w:pPr>
      <w:r w:rsidRPr="00934152">
        <w:rPr>
          <w:sz w:val="28"/>
          <w:szCs w:val="28"/>
        </w:rPr>
        <w:t>- денежные выплаты донорам крови и (или) ее компонентов – 9 075,7</w:t>
      </w:r>
      <w:r w:rsidR="00D471B0">
        <w:rPr>
          <w:sz w:val="28"/>
          <w:szCs w:val="28"/>
        </w:rPr>
        <w:t> </w:t>
      </w:r>
      <w:r w:rsidR="00213232">
        <w:rPr>
          <w:sz w:val="28"/>
          <w:szCs w:val="28"/>
        </w:rPr>
        <w:t>тыс. руб.</w:t>
      </w:r>
      <w:r w:rsidRPr="00934152">
        <w:rPr>
          <w:sz w:val="28"/>
          <w:szCs w:val="28"/>
        </w:rPr>
        <w:t>;</w:t>
      </w:r>
    </w:p>
    <w:p w:rsidR="0074534C" w:rsidRPr="00934152" w:rsidRDefault="0074534C" w:rsidP="00052223">
      <w:pPr>
        <w:ind w:firstLine="709"/>
        <w:jc w:val="both"/>
        <w:outlineLvl w:val="0"/>
        <w:rPr>
          <w:sz w:val="28"/>
          <w:szCs w:val="28"/>
        </w:rPr>
      </w:pPr>
      <w:r w:rsidRPr="00934152">
        <w:rPr>
          <w:sz w:val="28"/>
          <w:szCs w:val="28"/>
        </w:rPr>
        <w:t xml:space="preserve">- расходы на оказание специализированной медицинской помощи, не входящей в Территориальную программу обязательного медицинского страхования, жителям Ленинградской области в медицинских организациях других субъектов РФ – 17 500,0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укрепление материально-технической базы учреждений здравоохранения – 305 092,7 </w:t>
      </w:r>
      <w:r w:rsidR="00213232">
        <w:rPr>
          <w:sz w:val="28"/>
          <w:szCs w:val="28"/>
        </w:rPr>
        <w:t>тыс. руб.</w:t>
      </w:r>
      <w:r w:rsidRPr="00934152">
        <w:rPr>
          <w:sz w:val="28"/>
          <w:szCs w:val="28"/>
        </w:rPr>
        <w:t>;</w:t>
      </w:r>
    </w:p>
    <w:p w:rsidR="0074534C" w:rsidRPr="00995A30" w:rsidRDefault="0074534C" w:rsidP="00052223">
      <w:pPr>
        <w:tabs>
          <w:tab w:val="left" w:pos="0"/>
        </w:tabs>
        <w:ind w:firstLine="709"/>
        <w:jc w:val="both"/>
        <w:rPr>
          <w:color w:val="FF0000"/>
          <w:sz w:val="28"/>
          <w:szCs w:val="28"/>
        </w:rPr>
      </w:pPr>
      <w:r w:rsidRPr="00934152">
        <w:rPr>
          <w:sz w:val="28"/>
          <w:szCs w:val="28"/>
        </w:rPr>
        <w:t xml:space="preserve">-расходы на закупку антивирусных препаратов для профилактики и лечения лиц, инфицированных вирусами иммунодефицита человека и гепатитов В и С – 370 786,1 </w:t>
      </w:r>
      <w:r w:rsidR="00213232">
        <w:rPr>
          <w:sz w:val="28"/>
          <w:szCs w:val="28"/>
        </w:rPr>
        <w:t>тыс. руб.</w:t>
      </w:r>
      <w:r w:rsidRPr="00934152">
        <w:rPr>
          <w:sz w:val="28"/>
          <w:szCs w:val="28"/>
        </w:rPr>
        <w:t>, в том числе за счет средств федерального бюджета – 341 084,1</w:t>
      </w:r>
      <w:r w:rsidR="00D471B0">
        <w:rPr>
          <w:sz w:val="28"/>
          <w:szCs w:val="28"/>
        </w:rPr>
        <w:t> </w:t>
      </w:r>
      <w:r w:rsidR="00213232">
        <w:rPr>
          <w:sz w:val="28"/>
          <w:szCs w:val="28"/>
        </w:rPr>
        <w:t>тыс. руб</w:t>
      </w:r>
      <w:r w:rsidR="00FA3EFE">
        <w:rPr>
          <w:sz w:val="28"/>
          <w:szCs w:val="28"/>
        </w:rPr>
        <w:t>.</w:t>
      </w:r>
    </w:p>
    <w:p w:rsidR="0074534C" w:rsidRDefault="0074534C" w:rsidP="00052223">
      <w:pPr>
        <w:ind w:firstLine="709"/>
        <w:jc w:val="both"/>
        <w:rPr>
          <w:sz w:val="28"/>
          <w:szCs w:val="28"/>
        </w:rPr>
      </w:pPr>
      <w:r w:rsidRPr="00934152">
        <w:rPr>
          <w:sz w:val="28"/>
          <w:szCs w:val="28"/>
        </w:rPr>
        <w:t>За счет средств федерального бюджета на 2015 год предусмотрены расходы на финансовое обеспечение закупок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w:t>
      </w:r>
      <w:r>
        <w:rPr>
          <w:sz w:val="28"/>
          <w:szCs w:val="28"/>
        </w:rPr>
        <w:t xml:space="preserve">будителя в сумме </w:t>
      </w:r>
      <w:r>
        <w:rPr>
          <w:sz w:val="28"/>
          <w:szCs w:val="28"/>
        </w:rPr>
        <w:lastRenderedPageBreak/>
        <w:t>36 937,1</w:t>
      </w:r>
      <w:r w:rsidR="00D471B0">
        <w:rPr>
          <w:sz w:val="28"/>
          <w:szCs w:val="28"/>
        </w:rPr>
        <w:t> </w:t>
      </w:r>
      <w:r w:rsidR="00213232">
        <w:rPr>
          <w:sz w:val="28"/>
          <w:szCs w:val="28"/>
        </w:rPr>
        <w:t>тыс. руб.</w:t>
      </w:r>
    </w:p>
    <w:p w:rsidR="0074534C" w:rsidRDefault="0074534C" w:rsidP="00052223">
      <w:pPr>
        <w:ind w:firstLine="709"/>
        <w:jc w:val="both"/>
        <w:rPr>
          <w:sz w:val="28"/>
          <w:szCs w:val="28"/>
        </w:rPr>
      </w:pPr>
      <w:r>
        <w:rPr>
          <w:sz w:val="28"/>
          <w:szCs w:val="28"/>
        </w:rPr>
        <w:t>Объемы специализированной медицинской помощи (за исключением высокотехнологичной) в государственных казенных учреждениях по данной подпрограмме в 2015 году запланированы в размере 0,0088 случаев госпитализации на жителя. В 2014 году данный показатель составлял 0,009 случаев госпитализации на жителя. Некоторое уменьшение объемов связано с более активной работой первичного звена службы государственных казенных учреждений.</w:t>
      </w:r>
    </w:p>
    <w:p w:rsidR="0074534C" w:rsidRDefault="0074534C" w:rsidP="00052223">
      <w:pPr>
        <w:ind w:firstLine="709"/>
        <w:jc w:val="both"/>
        <w:rPr>
          <w:sz w:val="28"/>
          <w:szCs w:val="28"/>
        </w:rPr>
      </w:pPr>
      <w:r>
        <w:rPr>
          <w:sz w:val="28"/>
          <w:szCs w:val="28"/>
        </w:rPr>
        <w:t>Объемы специализированной высокотехнологичной медицинской помощи в государственных бюджетных и автономных учреждениях в 2014 году составляют 1</w:t>
      </w:r>
      <w:r w:rsidR="00D471B0">
        <w:rPr>
          <w:sz w:val="28"/>
          <w:szCs w:val="28"/>
        </w:rPr>
        <w:t> </w:t>
      </w:r>
      <w:r>
        <w:rPr>
          <w:sz w:val="28"/>
          <w:szCs w:val="28"/>
        </w:rPr>
        <w:t>469 случаев госпитализации. В 2015 году объемы высокотехнологичной помощи в связи с изменением нормативной базы переходят  в систему обязательного медицинского страхования.</w:t>
      </w:r>
    </w:p>
    <w:p w:rsidR="0074534C" w:rsidRDefault="0074534C" w:rsidP="00052223">
      <w:pPr>
        <w:ind w:firstLine="709"/>
        <w:jc w:val="both"/>
        <w:rPr>
          <w:sz w:val="28"/>
          <w:szCs w:val="28"/>
        </w:rPr>
      </w:pPr>
      <w:r>
        <w:rPr>
          <w:sz w:val="28"/>
          <w:szCs w:val="28"/>
        </w:rPr>
        <w:t>Объемы скорой медицинской помощи в государственных бюджетных и автономных учреждениях в 2014 году составляют 0,024 вызова на одного жителя. В 2015 году – 0,008  вызова</w:t>
      </w:r>
      <w:r w:rsidRPr="00B9611B">
        <w:rPr>
          <w:sz w:val="28"/>
          <w:szCs w:val="28"/>
        </w:rPr>
        <w:t xml:space="preserve"> </w:t>
      </w:r>
      <w:r>
        <w:rPr>
          <w:sz w:val="28"/>
          <w:szCs w:val="28"/>
        </w:rPr>
        <w:t>на одного жителя. Уменьшение объемов скорой медицинской помощи связано с увеличением доли застрахованного населения в общем объеме жителей Ленинградской области.</w:t>
      </w:r>
    </w:p>
    <w:p w:rsidR="0074534C" w:rsidRDefault="0074534C" w:rsidP="00052223">
      <w:pPr>
        <w:ind w:firstLine="709"/>
        <w:jc w:val="both"/>
        <w:rPr>
          <w:sz w:val="28"/>
          <w:szCs w:val="28"/>
        </w:rPr>
      </w:pPr>
      <w:r>
        <w:rPr>
          <w:sz w:val="28"/>
          <w:szCs w:val="28"/>
        </w:rPr>
        <w:t>Объемы специализированной медицинской помощи не входящей в ТПОМС жителям Ленинградской области в медицинских организациях других субъектов РФ в 2015 году запланированы в размере 2100 койко-дней. В 2014 году данный показатель составлял 1418 койко-дней. Увеличение объемов связано с повышением потребности жителей Ленинградской области в данном виде медицинской помощи.</w:t>
      </w:r>
    </w:p>
    <w:p w:rsidR="0074534C" w:rsidRDefault="0074534C" w:rsidP="00052223">
      <w:pPr>
        <w:ind w:firstLine="709"/>
        <w:jc w:val="both"/>
        <w:rPr>
          <w:sz w:val="28"/>
          <w:szCs w:val="28"/>
        </w:rPr>
      </w:pPr>
      <w:r>
        <w:rPr>
          <w:sz w:val="28"/>
          <w:szCs w:val="28"/>
        </w:rPr>
        <w:t>Объемы скорой медицинской помощи в 2015 году запланированы в размере 0,285 вызовов на одного застрахованного. В 2014 году данный показатель составлял 0,304 вызова</w:t>
      </w:r>
      <w:r w:rsidRPr="00354D71">
        <w:rPr>
          <w:sz w:val="28"/>
          <w:szCs w:val="28"/>
        </w:rPr>
        <w:t xml:space="preserve"> </w:t>
      </w:r>
      <w:r>
        <w:rPr>
          <w:sz w:val="28"/>
          <w:szCs w:val="28"/>
        </w:rPr>
        <w:t>на одного застрахованного. Отсутствие роста объемов связано с нехваткой кадрового обеспечения данного вида медицинской помощи.</w:t>
      </w:r>
    </w:p>
    <w:p w:rsidR="0074534C" w:rsidRPr="00B6602E" w:rsidRDefault="0074534C" w:rsidP="00052223">
      <w:pPr>
        <w:tabs>
          <w:tab w:val="left" w:pos="0"/>
        </w:tabs>
        <w:ind w:firstLine="709"/>
        <w:jc w:val="both"/>
        <w:rPr>
          <w:i/>
          <w:sz w:val="28"/>
          <w:szCs w:val="28"/>
        </w:rPr>
      </w:pPr>
    </w:p>
    <w:p w:rsidR="0074534C" w:rsidRPr="00B6602E" w:rsidRDefault="0074534C" w:rsidP="00052223">
      <w:pPr>
        <w:tabs>
          <w:tab w:val="left" w:pos="0"/>
        </w:tabs>
        <w:ind w:firstLine="709"/>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Ох</w:t>
      </w:r>
      <w:r>
        <w:rPr>
          <w:b/>
          <w:i/>
          <w:sz w:val="28"/>
          <w:szCs w:val="28"/>
        </w:rPr>
        <w:t>рана здоровья матери и ребенка</w:t>
      </w:r>
      <w:r w:rsidR="0072131E">
        <w:rPr>
          <w:b/>
          <w:i/>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Целью подпрограммы является:</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повышение доступности и качества медицинской помощи матерям и детям;</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увеличение охвата пренатальной (дородовой) диагностикой нарушений развития ребенка, охвата неонатальным и аудиологическим скринингом новорожденных;</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снижение материнской и младенческой смертности, в том числе ранней неонатальной;</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снижение уровня вертикальной передачи ВИЧ-инфекции от матери к ребенку;</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оснащение учреждений родовспоможения и детства в соответствии с порядками оказания медицинской помощи.</w:t>
      </w:r>
    </w:p>
    <w:p w:rsidR="0074534C" w:rsidRDefault="0074534C" w:rsidP="00052223">
      <w:pPr>
        <w:tabs>
          <w:tab w:val="left" w:pos="0"/>
        </w:tabs>
        <w:ind w:firstLine="709"/>
        <w:jc w:val="both"/>
        <w:rPr>
          <w:sz w:val="28"/>
          <w:szCs w:val="28"/>
        </w:rPr>
      </w:pPr>
      <w:r w:rsidRPr="003F3CC6">
        <w:rPr>
          <w:sz w:val="28"/>
          <w:szCs w:val="28"/>
        </w:rPr>
        <w:t xml:space="preserve">По данной подпрограмме на 2015 год предусмотрены расходы </w:t>
      </w:r>
      <w:r w:rsidR="00150E0C">
        <w:rPr>
          <w:sz w:val="28"/>
          <w:szCs w:val="28"/>
        </w:rPr>
        <w:t>комитета по здравоохранению</w:t>
      </w:r>
      <w:r w:rsidR="00150E0C" w:rsidRPr="003F3CC6">
        <w:rPr>
          <w:sz w:val="28"/>
          <w:szCs w:val="28"/>
        </w:rPr>
        <w:t xml:space="preserve"> </w:t>
      </w:r>
      <w:r w:rsidRPr="003F3CC6">
        <w:rPr>
          <w:sz w:val="28"/>
          <w:szCs w:val="28"/>
        </w:rPr>
        <w:t>в сумме</w:t>
      </w:r>
      <w:r w:rsidRPr="005409D9">
        <w:rPr>
          <w:color w:val="FF0000"/>
          <w:sz w:val="28"/>
          <w:szCs w:val="28"/>
        </w:rPr>
        <w:t xml:space="preserve"> </w:t>
      </w:r>
      <w:r w:rsidR="00126124" w:rsidRPr="00126124">
        <w:rPr>
          <w:sz w:val="28"/>
          <w:szCs w:val="28"/>
        </w:rPr>
        <w:t>68 996,9</w:t>
      </w:r>
      <w:r w:rsidRPr="00126124">
        <w:rPr>
          <w:sz w:val="28"/>
          <w:szCs w:val="28"/>
        </w:rPr>
        <w:t xml:space="preserve"> </w:t>
      </w:r>
      <w:r w:rsidR="00213232" w:rsidRPr="00126124">
        <w:rPr>
          <w:sz w:val="28"/>
          <w:szCs w:val="28"/>
        </w:rPr>
        <w:t>тыс. руб.</w:t>
      </w:r>
      <w:r w:rsidRPr="00126124">
        <w:rPr>
          <w:sz w:val="28"/>
          <w:szCs w:val="28"/>
        </w:rPr>
        <w:t xml:space="preserve">, </w:t>
      </w:r>
      <w:r w:rsidRPr="00934152">
        <w:rPr>
          <w:sz w:val="28"/>
          <w:szCs w:val="28"/>
        </w:rPr>
        <w:t>из них:</w:t>
      </w:r>
    </w:p>
    <w:p w:rsidR="00FA3EFE" w:rsidRPr="00934152" w:rsidRDefault="00FA3EFE" w:rsidP="00052223">
      <w:pPr>
        <w:tabs>
          <w:tab w:val="left" w:pos="0"/>
        </w:tabs>
        <w:ind w:firstLine="709"/>
        <w:jc w:val="both"/>
        <w:rPr>
          <w:sz w:val="28"/>
          <w:szCs w:val="28"/>
        </w:rPr>
      </w:pPr>
      <w:r>
        <w:rPr>
          <w:sz w:val="28"/>
          <w:szCs w:val="28"/>
        </w:rPr>
        <w:t>- субсидии государственным бюджетным и автономным учреждениям на выполнение государственного задания – 29 996,9 тыс. руб.;</w:t>
      </w:r>
    </w:p>
    <w:p w:rsidR="0074534C" w:rsidRPr="00934152" w:rsidRDefault="0074534C" w:rsidP="00052223">
      <w:pPr>
        <w:tabs>
          <w:tab w:val="left" w:pos="0"/>
        </w:tabs>
        <w:ind w:firstLine="709"/>
        <w:jc w:val="both"/>
        <w:rPr>
          <w:sz w:val="28"/>
          <w:szCs w:val="28"/>
        </w:rPr>
      </w:pPr>
      <w:r w:rsidRPr="00934152">
        <w:rPr>
          <w:sz w:val="28"/>
          <w:szCs w:val="28"/>
        </w:rPr>
        <w:t xml:space="preserve">- укрепление материально-технической базы акушерства, педиатрии, гинекологии – 34 200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закупка оборудования и расходных материалов для неонатального и </w:t>
      </w:r>
      <w:r w:rsidRPr="00934152">
        <w:rPr>
          <w:sz w:val="28"/>
          <w:szCs w:val="28"/>
        </w:rPr>
        <w:lastRenderedPageBreak/>
        <w:t>аудиологического скрининга в учреждениях государственной систем</w:t>
      </w:r>
      <w:r>
        <w:rPr>
          <w:sz w:val="28"/>
          <w:szCs w:val="28"/>
        </w:rPr>
        <w:t>ы</w:t>
      </w:r>
      <w:r w:rsidRPr="00934152">
        <w:rPr>
          <w:sz w:val="28"/>
          <w:szCs w:val="28"/>
        </w:rPr>
        <w:t xml:space="preserve"> здравоохранения – 2 500 </w:t>
      </w:r>
      <w:r w:rsidR="00213232">
        <w:rPr>
          <w:sz w:val="28"/>
          <w:szCs w:val="28"/>
        </w:rPr>
        <w:t>тыс. руб.</w:t>
      </w:r>
      <w:r w:rsidRPr="00934152">
        <w:rPr>
          <w:sz w:val="28"/>
          <w:szCs w:val="28"/>
        </w:rPr>
        <w:t>;</w:t>
      </w:r>
    </w:p>
    <w:p w:rsidR="0074534C" w:rsidRDefault="0074534C" w:rsidP="00052223">
      <w:pPr>
        <w:tabs>
          <w:tab w:val="left" w:pos="0"/>
        </w:tabs>
        <w:ind w:firstLine="709"/>
        <w:jc w:val="both"/>
        <w:rPr>
          <w:sz w:val="28"/>
          <w:szCs w:val="28"/>
        </w:rPr>
      </w:pPr>
      <w:r w:rsidRPr="00934152">
        <w:rPr>
          <w:sz w:val="28"/>
          <w:szCs w:val="28"/>
        </w:rPr>
        <w:t>- финансовое обеспечение мероприятий, направленных на проведение пренатальной (дородовой) диагностики нарушений развития ребенка – 2</w:t>
      </w:r>
      <w:r w:rsidR="00D471B0">
        <w:rPr>
          <w:sz w:val="28"/>
          <w:szCs w:val="28"/>
        </w:rPr>
        <w:t> </w:t>
      </w:r>
      <w:r w:rsidRPr="00934152">
        <w:rPr>
          <w:sz w:val="28"/>
          <w:szCs w:val="28"/>
        </w:rPr>
        <w:t>300</w:t>
      </w:r>
      <w:r w:rsidR="00D471B0">
        <w:rPr>
          <w:sz w:val="28"/>
          <w:szCs w:val="28"/>
        </w:rPr>
        <w:t> </w:t>
      </w:r>
      <w:r w:rsidR="00213232">
        <w:rPr>
          <w:sz w:val="28"/>
          <w:szCs w:val="28"/>
        </w:rPr>
        <w:t>тыс. руб.</w:t>
      </w:r>
    </w:p>
    <w:p w:rsidR="0074534C" w:rsidRPr="00934152" w:rsidRDefault="0074534C" w:rsidP="00052223">
      <w:pPr>
        <w:tabs>
          <w:tab w:val="left" w:pos="0"/>
        </w:tabs>
        <w:ind w:firstLine="709"/>
        <w:jc w:val="both"/>
        <w:rPr>
          <w:sz w:val="28"/>
          <w:szCs w:val="28"/>
        </w:rPr>
      </w:pPr>
      <w:r>
        <w:rPr>
          <w:sz w:val="28"/>
          <w:szCs w:val="28"/>
        </w:rPr>
        <w:t>Объемы высокотехнологичной помощи по мероприятию в 2014 году составляют 563 случая госпитализации. В 2015 году уменьшение объемов связано с изменением нормативной базы и переходом части методов оказания высокотехнологичной медицинской помощи в специализированную помощь.</w:t>
      </w:r>
    </w:p>
    <w:p w:rsidR="0074534C" w:rsidRPr="00B6602E" w:rsidRDefault="0074534C" w:rsidP="00052223">
      <w:pPr>
        <w:tabs>
          <w:tab w:val="left" w:pos="0"/>
        </w:tabs>
        <w:ind w:firstLine="709"/>
        <w:jc w:val="both"/>
        <w:rPr>
          <w:i/>
          <w:sz w:val="28"/>
          <w:szCs w:val="28"/>
        </w:rPr>
      </w:pPr>
    </w:p>
    <w:p w:rsidR="0074534C" w:rsidRPr="00B6602E" w:rsidRDefault="0074534C" w:rsidP="00052223">
      <w:pPr>
        <w:widowControl/>
        <w:ind w:firstLine="709"/>
        <w:jc w:val="both"/>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Развитие медицинской реабилитации и санаторно-курортного лечения, в том числе детям</w:t>
      </w:r>
      <w:r w:rsidR="0072131E">
        <w:rPr>
          <w:b/>
          <w:i/>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Целью подпрограммы является обеспечение санаторного этапа реабилитации при болезнях системы кровообращения и других заболеваниях, а также повышение качества и уровня доступности санаторно-курортного лечения для детей с заболеванием туберкулезом.</w:t>
      </w:r>
    </w:p>
    <w:p w:rsidR="0074534C" w:rsidRPr="005409D9" w:rsidRDefault="0074534C" w:rsidP="00052223">
      <w:pPr>
        <w:tabs>
          <w:tab w:val="left" w:pos="0"/>
        </w:tabs>
        <w:ind w:firstLine="709"/>
        <w:jc w:val="both"/>
        <w:rPr>
          <w:color w:val="FF0000"/>
          <w:sz w:val="28"/>
          <w:szCs w:val="28"/>
        </w:rPr>
      </w:pPr>
      <w:r w:rsidRPr="003F3CC6">
        <w:rPr>
          <w:sz w:val="28"/>
          <w:szCs w:val="28"/>
        </w:rPr>
        <w:t>По данной подпрограмме на 2015 год предусмотрены расходы в сумме</w:t>
      </w:r>
      <w:r w:rsidRPr="005409D9">
        <w:rPr>
          <w:color w:val="FF0000"/>
          <w:sz w:val="28"/>
          <w:szCs w:val="28"/>
        </w:rPr>
        <w:t xml:space="preserve"> </w:t>
      </w:r>
      <w:r w:rsidR="00126124" w:rsidRPr="00126124">
        <w:rPr>
          <w:sz w:val="28"/>
          <w:szCs w:val="28"/>
        </w:rPr>
        <w:t>331 132,0</w:t>
      </w:r>
      <w:r w:rsidRPr="00126124">
        <w:rPr>
          <w:sz w:val="28"/>
          <w:szCs w:val="28"/>
        </w:rPr>
        <w:t xml:space="preserve"> </w:t>
      </w:r>
      <w:r w:rsidR="00213232" w:rsidRPr="00126124">
        <w:rPr>
          <w:sz w:val="28"/>
          <w:szCs w:val="28"/>
        </w:rPr>
        <w:t>тыс. руб.</w:t>
      </w:r>
      <w:r w:rsidR="00150E0C">
        <w:rPr>
          <w:sz w:val="28"/>
          <w:szCs w:val="28"/>
        </w:rPr>
        <w:t>, в том числе расходы комитета по здравоохранению 99 132,0 тыс. руб.</w:t>
      </w:r>
    </w:p>
    <w:p w:rsidR="0074534C" w:rsidRPr="00934152" w:rsidRDefault="0074534C" w:rsidP="00052223">
      <w:pPr>
        <w:ind w:firstLine="709"/>
        <w:jc w:val="both"/>
        <w:rPr>
          <w:sz w:val="28"/>
          <w:szCs w:val="28"/>
        </w:rPr>
      </w:pPr>
      <w:r w:rsidRPr="00934152">
        <w:rPr>
          <w:sz w:val="28"/>
          <w:szCs w:val="28"/>
        </w:rPr>
        <w:t xml:space="preserve">Расходы на  обеспечение деятельности казенного учреждения «Детский санаторий «Зорька» предусмотрены в сумме 4 340,2 </w:t>
      </w:r>
      <w:r w:rsidR="00213232">
        <w:rPr>
          <w:sz w:val="28"/>
          <w:szCs w:val="28"/>
        </w:rPr>
        <w:t>тыс. руб.</w:t>
      </w:r>
    </w:p>
    <w:p w:rsidR="0074534C" w:rsidRPr="00934152" w:rsidRDefault="0074534C" w:rsidP="00052223">
      <w:pPr>
        <w:ind w:firstLine="709"/>
        <w:jc w:val="both"/>
        <w:rPr>
          <w:sz w:val="28"/>
          <w:szCs w:val="28"/>
        </w:rPr>
      </w:pPr>
      <w:r w:rsidRPr="00934152">
        <w:rPr>
          <w:sz w:val="28"/>
          <w:szCs w:val="28"/>
        </w:rPr>
        <w:t xml:space="preserve">Субсидия на выполнение государственного задания бюджетному учреждению «Санаторий «Сосновый мыс» предусмотрена в сумме 45 179,3 </w:t>
      </w:r>
      <w:r w:rsidR="00213232">
        <w:rPr>
          <w:sz w:val="28"/>
          <w:szCs w:val="28"/>
        </w:rPr>
        <w:t>тыс. руб.</w:t>
      </w:r>
    </w:p>
    <w:p w:rsidR="0074534C" w:rsidRDefault="0074534C" w:rsidP="00052223">
      <w:pPr>
        <w:widowControl/>
        <w:autoSpaceDE w:val="0"/>
        <w:autoSpaceDN w:val="0"/>
        <w:adjustRightInd w:val="0"/>
        <w:ind w:firstLine="709"/>
        <w:jc w:val="both"/>
        <w:rPr>
          <w:sz w:val="28"/>
          <w:szCs w:val="28"/>
        </w:rPr>
      </w:pPr>
      <w:r w:rsidRPr="00934152">
        <w:rPr>
          <w:sz w:val="28"/>
          <w:szCs w:val="28"/>
        </w:rPr>
        <w:t xml:space="preserve">Расходы на организацию долечивания граждан Ленинградской области в условиях санатория сформированы на 2015 год в сумме 49 612,5 </w:t>
      </w:r>
      <w:r w:rsidR="00213232">
        <w:rPr>
          <w:sz w:val="28"/>
          <w:szCs w:val="28"/>
        </w:rPr>
        <w:t>тыс. руб.</w:t>
      </w:r>
      <w:r w:rsidR="0060248C">
        <w:rPr>
          <w:sz w:val="28"/>
          <w:szCs w:val="28"/>
        </w:rPr>
        <w:t xml:space="preserve"> </w:t>
      </w:r>
      <w:r w:rsidRPr="00934152">
        <w:rPr>
          <w:sz w:val="28"/>
          <w:szCs w:val="28"/>
        </w:rPr>
        <w:t>Указанные расходы предусмотрены на ежегодное приобретение путевок для долечивания в специализированных санаториях после стационарного лечения больных с определенными нозологическими формами заболеваний из числа работающего населения Ленинградской области.</w:t>
      </w:r>
    </w:p>
    <w:p w:rsidR="0074534C" w:rsidRPr="003F4482" w:rsidRDefault="0074534C" w:rsidP="00052223">
      <w:pPr>
        <w:widowControl/>
        <w:ind w:firstLine="709"/>
        <w:jc w:val="both"/>
        <w:rPr>
          <w:bCs/>
          <w:color w:val="000000"/>
          <w:sz w:val="28"/>
        </w:rPr>
      </w:pPr>
      <w:r w:rsidRPr="003F4482">
        <w:rPr>
          <w:bCs/>
          <w:color w:val="000000"/>
          <w:sz w:val="28"/>
        </w:rPr>
        <w:t xml:space="preserve">В рамках данной подпрограммы Ленинградскому областному комитету по управлению государственным имуществом предусматриваются бюджетные ассигнования </w:t>
      </w:r>
      <w:r w:rsidRPr="003F4482">
        <w:rPr>
          <w:color w:val="000000"/>
          <w:sz w:val="28"/>
          <w:szCs w:val="24"/>
        </w:rPr>
        <w:t>на осуществление взноса в уставный капитал ОАО «Отель «Звездный»</w:t>
      </w:r>
      <w:r w:rsidRPr="003F4482">
        <w:rPr>
          <w:bCs/>
          <w:color w:val="000000"/>
          <w:sz w:val="28"/>
        </w:rPr>
        <w:t xml:space="preserve"> в сумме 232 000,0 </w:t>
      </w:r>
      <w:r w:rsidR="00213232">
        <w:rPr>
          <w:bCs/>
          <w:color w:val="000000"/>
          <w:sz w:val="28"/>
        </w:rPr>
        <w:t>тыс. руб.</w:t>
      </w:r>
      <w:r w:rsidRPr="003F4482">
        <w:rPr>
          <w:bCs/>
          <w:color w:val="000000"/>
          <w:sz w:val="28"/>
        </w:rPr>
        <w:t xml:space="preserve"> в целях исполнения обязательств по заключенным договорам для функционирования современного гостинично-оздоровительного комплекса для обеспечения отдыха жителей Ленинградской области.</w:t>
      </w:r>
    </w:p>
    <w:p w:rsidR="0074534C" w:rsidRPr="00B6602E" w:rsidRDefault="0074534C" w:rsidP="00052223">
      <w:pPr>
        <w:widowControl/>
        <w:ind w:firstLine="709"/>
        <w:jc w:val="both"/>
        <w:rPr>
          <w:b/>
          <w:bCs/>
          <w:i/>
          <w:sz w:val="28"/>
        </w:rPr>
      </w:pPr>
    </w:p>
    <w:p w:rsidR="0074534C" w:rsidRPr="00B6602E" w:rsidRDefault="0074534C" w:rsidP="00052223">
      <w:pPr>
        <w:tabs>
          <w:tab w:val="left" w:pos="0"/>
        </w:tabs>
        <w:ind w:firstLine="709"/>
        <w:jc w:val="both"/>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Оказание паллиати</w:t>
      </w:r>
      <w:r>
        <w:rPr>
          <w:b/>
          <w:i/>
          <w:sz w:val="28"/>
          <w:szCs w:val="28"/>
        </w:rPr>
        <w:t>вной помощи, в том числе детям</w:t>
      </w:r>
      <w:r w:rsidR="0072131E">
        <w:rPr>
          <w:b/>
          <w:i/>
          <w:sz w:val="28"/>
          <w:szCs w:val="28"/>
        </w:rPr>
        <w:t xml:space="preserve">»   </w:t>
      </w:r>
    </w:p>
    <w:p w:rsidR="0074534C" w:rsidRPr="00934152" w:rsidRDefault="0074534C" w:rsidP="00052223">
      <w:pPr>
        <w:widowControl/>
        <w:autoSpaceDE w:val="0"/>
        <w:autoSpaceDN w:val="0"/>
        <w:adjustRightInd w:val="0"/>
        <w:ind w:firstLine="709"/>
        <w:jc w:val="both"/>
        <w:rPr>
          <w:sz w:val="28"/>
          <w:szCs w:val="28"/>
        </w:rPr>
      </w:pPr>
      <w:r w:rsidRPr="00934152">
        <w:rPr>
          <w:sz w:val="28"/>
          <w:szCs w:val="28"/>
        </w:rPr>
        <w:t>Целью подпрограммы является повышение качества жизни неизлечимых больных за счет решения физических, психологических и духовных проблем, возникающих при развитии неизлечимого заболевания.</w:t>
      </w:r>
    </w:p>
    <w:p w:rsidR="0074534C" w:rsidRPr="00126124" w:rsidRDefault="0074534C" w:rsidP="00052223">
      <w:pPr>
        <w:tabs>
          <w:tab w:val="left" w:pos="0"/>
        </w:tabs>
        <w:ind w:firstLine="709"/>
        <w:jc w:val="both"/>
        <w:rPr>
          <w:sz w:val="28"/>
          <w:szCs w:val="28"/>
        </w:rPr>
      </w:pPr>
      <w:r w:rsidRPr="00126124">
        <w:rPr>
          <w:sz w:val="28"/>
          <w:szCs w:val="28"/>
        </w:rPr>
        <w:t xml:space="preserve">В 2015 году по данной подпрограмме </w:t>
      </w:r>
      <w:r w:rsidR="00150E0C">
        <w:rPr>
          <w:sz w:val="28"/>
          <w:szCs w:val="28"/>
        </w:rPr>
        <w:t>комитетом по здравоохранению</w:t>
      </w:r>
      <w:r w:rsidR="00150E0C" w:rsidRPr="00126124">
        <w:rPr>
          <w:sz w:val="28"/>
          <w:szCs w:val="28"/>
        </w:rPr>
        <w:t xml:space="preserve"> </w:t>
      </w:r>
      <w:r w:rsidRPr="00126124">
        <w:rPr>
          <w:sz w:val="28"/>
          <w:szCs w:val="28"/>
        </w:rPr>
        <w:t xml:space="preserve">предусмотрена субсидия бюджетным учреждениям на выполнение государственного задания в сумме 357 477,4 </w:t>
      </w:r>
      <w:r w:rsidR="00213232" w:rsidRPr="00126124">
        <w:rPr>
          <w:sz w:val="28"/>
          <w:szCs w:val="28"/>
        </w:rPr>
        <w:t>тыс. руб.</w:t>
      </w:r>
    </w:p>
    <w:p w:rsidR="0074534C" w:rsidRPr="0040140C" w:rsidRDefault="0074534C" w:rsidP="00052223">
      <w:pPr>
        <w:tabs>
          <w:tab w:val="left" w:pos="0"/>
        </w:tabs>
        <w:ind w:firstLine="709"/>
        <w:jc w:val="both"/>
        <w:rPr>
          <w:sz w:val="28"/>
          <w:szCs w:val="28"/>
        </w:rPr>
      </w:pPr>
      <w:r w:rsidRPr="0040140C">
        <w:rPr>
          <w:sz w:val="28"/>
          <w:szCs w:val="28"/>
        </w:rPr>
        <w:t xml:space="preserve">Объемы </w:t>
      </w:r>
      <w:r>
        <w:rPr>
          <w:sz w:val="28"/>
          <w:szCs w:val="28"/>
        </w:rPr>
        <w:t xml:space="preserve">паллиативной медицинской помощи в 2015 году по отношению к 2014 году не изменились и соответствуют 0,092 койко-дня на 1 жителя </w:t>
      </w:r>
      <w:r>
        <w:rPr>
          <w:sz w:val="28"/>
          <w:szCs w:val="28"/>
        </w:rPr>
        <w:lastRenderedPageBreak/>
        <w:t>Ленинградской области.</w:t>
      </w:r>
    </w:p>
    <w:p w:rsidR="0074534C" w:rsidRDefault="0074534C" w:rsidP="00052223">
      <w:pPr>
        <w:tabs>
          <w:tab w:val="left" w:pos="0"/>
        </w:tabs>
        <w:ind w:firstLine="709"/>
        <w:jc w:val="center"/>
        <w:rPr>
          <w:b/>
          <w:sz w:val="28"/>
          <w:szCs w:val="28"/>
          <w:u w:val="single"/>
        </w:rPr>
      </w:pPr>
    </w:p>
    <w:p w:rsidR="0074534C" w:rsidRPr="00B6602E" w:rsidRDefault="0074534C" w:rsidP="00052223">
      <w:pPr>
        <w:tabs>
          <w:tab w:val="left" w:pos="0"/>
        </w:tabs>
        <w:ind w:firstLine="709"/>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Кадровое обеспечение системы здравоохранения</w:t>
      </w:r>
      <w:r w:rsidR="0072131E">
        <w:rPr>
          <w:b/>
          <w:i/>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Целью подпрограммы является обеспечение системы здравоохранения высококвалифицированными специалистами.</w:t>
      </w:r>
    </w:p>
    <w:p w:rsidR="0074534C" w:rsidRPr="00934152" w:rsidRDefault="0074534C" w:rsidP="00052223">
      <w:pPr>
        <w:tabs>
          <w:tab w:val="left" w:pos="0"/>
        </w:tabs>
        <w:ind w:firstLine="709"/>
        <w:jc w:val="both"/>
        <w:rPr>
          <w:sz w:val="28"/>
          <w:szCs w:val="28"/>
        </w:rPr>
      </w:pPr>
      <w:r w:rsidRPr="00126124">
        <w:rPr>
          <w:sz w:val="28"/>
          <w:szCs w:val="28"/>
        </w:rPr>
        <w:t xml:space="preserve">По данной подпрограмме на 2015 год предусмотрены расходы </w:t>
      </w:r>
      <w:r w:rsidR="00150E0C">
        <w:rPr>
          <w:sz w:val="28"/>
          <w:szCs w:val="28"/>
        </w:rPr>
        <w:t>комитета по здравоохранению</w:t>
      </w:r>
      <w:r w:rsidR="00150E0C" w:rsidRPr="00126124">
        <w:rPr>
          <w:sz w:val="28"/>
          <w:szCs w:val="28"/>
        </w:rPr>
        <w:t xml:space="preserve"> </w:t>
      </w:r>
      <w:r w:rsidRPr="00126124">
        <w:rPr>
          <w:sz w:val="28"/>
          <w:szCs w:val="28"/>
        </w:rPr>
        <w:t xml:space="preserve">в сумме 2 587 803,7 </w:t>
      </w:r>
      <w:r w:rsidR="00213232" w:rsidRPr="00126124">
        <w:rPr>
          <w:sz w:val="28"/>
          <w:szCs w:val="28"/>
        </w:rPr>
        <w:t>тыс. руб.</w:t>
      </w:r>
      <w:r w:rsidRPr="00126124">
        <w:rPr>
          <w:sz w:val="28"/>
          <w:szCs w:val="28"/>
        </w:rPr>
        <w:t>, в том числе</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расходы на социальную поддержку молодых специалистов – 47</w:t>
      </w:r>
      <w:r w:rsidR="00D471B0">
        <w:rPr>
          <w:sz w:val="28"/>
          <w:szCs w:val="28"/>
        </w:rPr>
        <w:t> </w:t>
      </w:r>
      <w:r w:rsidRPr="00934152">
        <w:rPr>
          <w:sz w:val="28"/>
          <w:szCs w:val="28"/>
        </w:rPr>
        <w:t>460</w:t>
      </w:r>
      <w:r w:rsidR="00D471B0">
        <w:rPr>
          <w:sz w:val="28"/>
          <w:szCs w:val="28"/>
        </w:rPr>
        <w:t>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социальную поддержку медицинских работников дефицитных специальностей – 54 600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выплаты единовременного пособия выпускникам медицинских высших и средних учебных заведений, поступающим на работу в учреждения здравоохранения Ленинградской области – 8 400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строительство и приобретение жилья для медицинских работников – 69 000 </w:t>
      </w:r>
      <w:r w:rsidR="00213232">
        <w:rPr>
          <w:sz w:val="28"/>
          <w:szCs w:val="28"/>
        </w:rPr>
        <w:t>тыс. руб.</w:t>
      </w:r>
      <w:r w:rsidR="00317CE9">
        <w:rPr>
          <w:sz w:val="28"/>
          <w:szCs w:val="28"/>
        </w:rPr>
        <w:t>, что на 4 000,0 тыс. руб. больше ассигнований областного бюджета 2014 года</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расходы на реализацию ведомственной целевой программы «Поэтапное устранение дефицита медицинских кадров в медицинских организациях, входящих в государственную систем</w:t>
      </w:r>
      <w:r>
        <w:rPr>
          <w:sz w:val="28"/>
          <w:szCs w:val="28"/>
        </w:rPr>
        <w:t>у</w:t>
      </w:r>
      <w:r w:rsidRPr="00934152">
        <w:rPr>
          <w:sz w:val="28"/>
          <w:szCs w:val="28"/>
        </w:rPr>
        <w:t xml:space="preserve"> здравоохранения Ленинградской области» - 160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организацию профессиональных праздников – 1 000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xml:space="preserve">- межбюджетные трансферты бюджету Территориального фонда обязательного медицинского страхования Ленинградской области на увеличение средней заработной платы врачей, среднего (фармацевтического) и младшего медицинского персонала в сфере обязательного медицинского страхования в соответствии с Указом Президента Российской Федерации от 7 мая 2012 года № 597 – </w:t>
      </w:r>
      <w:r>
        <w:rPr>
          <w:sz w:val="28"/>
          <w:szCs w:val="28"/>
        </w:rPr>
        <w:t>2 407 183,7</w:t>
      </w:r>
      <w:r w:rsidRPr="00934152">
        <w:rPr>
          <w:sz w:val="28"/>
          <w:szCs w:val="28"/>
        </w:rPr>
        <w:t xml:space="preserve"> </w:t>
      </w:r>
      <w:r w:rsidR="00213232">
        <w:rPr>
          <w:sz w:val="28"/>
          <w:szCs w:val="28"/>
        </w:rPr>
        <w:t>тыс. руб.</w:t>
      </w:r>
    </w:p>
    <w:p w:rsidR="0074534C" w:rsidRPr="00B6602E" w:rsidRDefault="0074534C" w:rsidP="00052223">
      <w:pPr>
        <w:tabs>
          <w:tab w:val="left" w:pos="0"/>
        </w:tabs>
        <w:ind w:firstLine="709"/>
        <w:jc w:val="center"/>
        <w:rPr>
          <w:i/>
          <w:sz w:val="28"/>
          <w:szCs w:val="28"/>
        </w:rPr>
      </w:pPr>
    </w:p>
    <w:p w:rsidR="0074534C" w:rsidRPr="00B6602E" w:rsidRDefault="0074534C" w:rsidP="00052223">
      <w:pPr>
        <w:tabs>
          <w:tab w:val="left" w:pos="0"/>
        </w:tabs>
        <w:ind w:firstLine="709"/>
        <w:rPr>
          <w:b/>
          <w:i/>
          <w:sz w:val="28"/>
          <w:szCs w:val="28"/>
        </w:rPr>
      </w:pPr>
      <w:r w:rsidRPr="00B6602E">
        <w:rPr>
          <w:b/>
          <w:i/>
          <w:sz w:val="28"/>
          <w:szCs w:val="28"/>
        </w:rPr>
        <w:t xml:space="preserve">Подпрограмма </w:t>
      </w:r>
      <w:r w:rsidR="0072131E">
        <w:rPr>
          <w:b/>
          <w:i/>
          <w:sz w:val="28"/>
          <w:szCs w:val="28"/>
        </w:rPr>
        <w:t xml:space="preserve">« </w:t>
      </w:r>
      <w:r w:rsidRPr="00B6602E">
        <w:rPr>
          <w:b/>
          <w:i/>
          <w:sz w:val="28"/>
          <w:szCs w:val="28"/>
        </w:rPr>
        <w:t>Совершенствование системы</w:t>
      </w:r>
      <w:r>
        <w:rPr>
          <w:b/>
          <w:i/>
          <w:sz w:val="28"/>
          <w:szCs w:val="28"/>
        </w:rPr>
        <w:t xml:space="preserve"> </w:t>
      </w:r>
      <w:r w:rsidRPr="00B6602E">
        <w:rPr>
          <w:b/>
          <w:i/>
          <w:sz w:val="28"/>
          <w:szCs w:val="28"/>
        </w:rPr>
        <w:t xml:space="preserve"> лекарственного обеспечения в амбулаторных условиях</w:t>
      </w:r>
      <w:r w:rsidR="0072131E">
        <w:rPr>
          <w:b/>
          <w:i/>
          <w:sz w:val="28"/>
          <w:szCs w:val="28"/>
        </w:rPr>
        <w:t xml:space="preserve">»   </w:t>
      </w:r>
    </w:p>
    <w:p w:rsidR="0074534C" w:rsidRPr="00934152" w:rsidRDefault="0074534C" w:rsidP="00052223">
      <w:pPr>
        <w:tabs>
          <w:tab w:val="left" w:pos="0"/>
        </w:tabs>
        <w:ind w:firstLine="709"/>
        <w:jc w:val="both"/>
        <w:rPr>
          <w:sz w:val="28"/>
          <w:szCs w:val="28"/>
          <w:u w:val="single"/>
        </w:rPr>
      </w:pPr>
      <w:r w:rsidRPr="00934152">
        <w:rPr>
          <w:sz w:val="28"/>
          <w:szCs w:val="28"/>
        </w:rPr>
        <w:t>Целью подпрограммы является повышение доступности для пациентов необходимых лекарственных препаратов в соответствии с порядками и стандартами медицинской помощи.</w:t>
      </w:r>
    </w:p>
    <w:p w:rsidR="0074534C" w:rsidRPr="00126124" w:rsidRDefault="0074534C" w:rsidP="00052223">
      <w:pPr>
        <w:tabs>
          <w:tab w:val="left" w:pos="0"/>
        </w:tabs>
        <w:ind w:firstLine="709"/>
        <w:jc w:val="both"/>
        <w:rPr>
          <w:sz w:val="28"/>
          <w:szCs w:val="28"/>
        </w:rPr>
      </w:pPr>
      <w:r w:rsidRPr="00126124">
        <w:rPr>
          <w:sz w:val="28"/>
          <w:szCs w:val="28"/>
        </w:rPr>
        <w:t xml:space="preserve">На 2015 год по указанной подпрограмме сформированы расходы в сумме 646 035,6 </w:t>
      </w:r>
      <w:r w:rsidR="00213232" w:rsidRPr="00126124">
        <w:rPr>
          <w:sz w:val="28"/>
          <w:szCs w:val="28"/>
        </w:rPr>
        <w:t>тыс. руб.</w:t>
      </w:r>
      <w:r w:rsidRPr="00126124">
        <w:rPr>
          <w:sz w:val="28"/>
          <w:szCs w:val="28"/>
        </w:rPr>
        <w:t>, из них:</w:t>
      </w:r>
    </w:p>
    <w:p w:rsidR="0074534C" w:rsidRPr="00934152" w:rsidRDefault="0074534C" w:rsidP="00052223">
      <w:pPr>
        <w:tabs>
          <w:tab w:val="left" w:pos="0"/>
        </w:tabs>
        <w:ind w:firstLine="709"/>
        <w:jc w:val="both"/>
        <w:rPr>
          <w:sz w:val="28"/>
          <w:szCs w:val="28"/>
        </w:rPr>
      </w:pPr>
      <w:r w:rsidRPr="00934152">
        <w:rPr>
          <w:sz w:val="28"/>
          <w:szCs w:val="28"/>
        </w:rPr>
        <w:t xml:space="preserve">- реализация ведомственной целевой программы «Обеспечение лекарственными препаратами жителей Ленинградской области, страдающих жизнеугрожающими и хроническими прогрессирующими редкими (орфанными) заболеваниями, на 2013-2015 годы» – 153 257,7 </w:t>
      </w:r>
      <w:r w:rsidR="00213232">
        <w:rPr>
          <w:sz w:val="28"/>
          <w:szCs w:val="28"/>
        </w:rPr>
        <w:t>тыс. руб.</w:t>
      </w:r>
      <w:r w:rsidRPr="00934152">
        <w:rPr>
          <w:sz w:val="28"/>
          <w:szCs w:val="28"/>
        </w:rPr>
        <w:t>;</w:t>
      </w:r>
    </w:p>
    <w:p w:rsidR="0074534C" w:rsidRPr="00934152" w:rsidRDefault="0074534C" w:rsidP="00052223">
      <w:pPr>
        <w:tabs>
          <w:tab w:val="left" w:pos="0"/>
        </w:tabs>
        <w:ind w:firstLine="709"/>
        <w:jc w:val="both"/>
        <w:rPr>
          <w:sz w:val="28"/>
          <w:szCs w:val="28"/>
        </w:rPr>
      </w:pPr>
      <w:r w:rsidRPr="00934152">
        <w:rPr>
          <w:sz w:val="28"/>
          <w:szCs w:val="28"/>
        </w:rPr>
        <w:t>- обеспечение лекарственными средствами и изделиями медицинского назначения льготных категорий граждан Ленинградской области – 492 777,9</w:t>
      </w:r>
      <w:r w:rsidR="00D471B0">
        <w:rPr>
          <w:sz w:val="28"/>
          <w:szCs w:val="28"/>
        </w:rPr>
        <w:t> </w:t>
      </w:r>
      <w:r w:rsidR="00213232">
        <w:rPr>
          <w:sz w:val="28"/>
          <w:szCs w:val="28"/>
        </w:rPr>
        <w:t>тыс. руб.</w:t>
      </w:r>
    </w:p>
    <w:p w:rsidR="0074534C" w:rsidRPr="002B77D7" w:rsidRDefault="0074534C" w:rsidP="00052223">
      <w:pPr>
        <w:tabs>
          <w:tab w:val="left" w:pos="0"/>
        </w:tabs>
        <w:ind w:firstLine="709"/>
        <w:jc w:val="both"/>
        <w:rPr>
          <w:i/>
          <w:sz w:val="28"/>
          <w:szCs w:val="28"/>
        </w:rPr>
      </w:pPr>
    </w:p>
    <w:p w:rsidR="0074534C" w:rsidRPr="002B77D7" w:rsidRDefault="0074534C" w:rsidP="00052223">
      <w:pPr>
        <w:tabs>
          <w:tab w:val="left" w:pos="0"/>
        </w:tabs>
        <w:ind w:firstLine="709"/>
        <w:rPr>
          <w:b/>
          <w:i/>
          <w:sz w:val="28"/>
          <w:szCs w:val="28"/>
        </w:rPr>
      </w:pPr>
      <w:r w:rsidRPr="002B77D7">
        <w:rPr>
          <w:b/>
          <w:i/>
          <w:sz w:val="28"/>
          <w:szCs w:val="28"/>
        </w:rPr>
        <w:t xml:space="preserve">Подпрограмма </w:t>
      </w:r>
      <w:r w:rsidR="0072131E">
        <w:rPr>
          <w:b/>
          <w:i/>
          <w:sz w:val="28"/>
          <w:szCs w:val="28"/>
        </w:rPr>
        <w:t xml:space="preserve">« </w:t>
      </w:r>
      <w:r w:rsidRPr="002B77D7">
        <w:rPr>
          <w:b/>
          <w:i/>
          <w:sz w:val="28"/>
          <w:szCs w:val="28"/>
        </w:rPr>
        <w:t>Развитие информатизации в здравоохранении</w:t>
      </w:r>
      <w:r w:rsidR="0072131E">
        <w:rPr>
          <w:b/>
          <w:i/>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 xml:space="preserve"> Целью подпрограммы является оптимизация управления отраслью </w:t>
      </w:r>
      <w:r w:rsidRPr="00934152">
        <w:rPr>
          <w:sz w:val="28"/>
          <w:szCs w:val="28"/>
        </w:rPr>
        <w:lastRenderedPageBreak/>
        <w:t>здравоохранения с использованием единых стандартов в электронном документе.</w:t>
      </w:r>
    </w:p>
    <w:p w:rsidR="0074534C" w:rsidRDefault="0074534C" w:rsidP="00052223">
      <w:pPr>
        <w:tabs>
          <w:tab w:val="left" w:pos="0"/>
        </w:tabs>
        <w:ind w:firstLine="709"/>
        <w:jc w:val="both"/>
        <w:rPr>
          <w:sz w:val="28"/>
          <w:szCs w:val="28"/>
        </w:rPr>
      </w:pPr>
      <w:r w:rsidRPr="00934152">
        <w:rPr>
          <w:sz w:val="28"/>
          <w:szCs w:val="28"/>
        </w:rPr>
        <w:t xml:space="preserve">В рамках мероприятия на 2015 год средства подпрограммы направляются на текущее содержание государственного казенного учреждения здравоохранения Ленинградской области «Медицинский информационно-аналитический центр» в </w:t>
      </w:r>
      <w:r w:rsidRPr="00126124">
        <w:rPr>
          <w:sz w:val="28"/>
          <w:szCs w:val="28"/>
        </w:rPr>
        <w:t xml:space="preserve">сумме 18 043,3 </w:t>
      </w:r>
      <w:r w:rsidR="00213232" w:rsidRPr="00126124">
        <w:rPr>
          <w:sz w:val="28"/>
          <w:szCs w:val="28"/>
        </w:rPr>
        <w:t>тыс. руб.</w:t>
      </w:r>
    </w:p>
    <w:p w:rsidR="0074534C" w:rsidRDefault="0074534C" w:rsidP="00052223">
      <w:pPr>
        <w:tabs>
          <w:tab w:val="left" w:pos="0"/>
        </w:tabs>
        <w:ind w:firstLine="709"/>
        <w:jc w:val="both"/>
        <w:rPr>
          <w:sz w:val="28"/>
          <w:szCs w:val="28"/>
        </w:rPr>
      </w:pPr>
    </w:p>
    <w:p w:rsidR="0074534C" w:rsidRDefault="0074534C" w:rsidP="00052223">
      <w:pPr>
        <w:widowControl/>
        <w:ind w:firstLine="709"/>
        <w:outlineLvl w:val="1"/>
        <w:rPr>
          <w:b/>
          <w:i/>
          <w:sz w:val="28"/>
          <w:szCs w:val="28"/>
        </w:rPr>
      </w:pPr>
      <w:r w:rsidRPr="002B77D7">
        <w:rPr>
          <w:b/>
          <w:i/>
          <w:sz w:val="28"/>
          <w:szCs w:val="28"/>
        </w:rPr>
        <w:t xml:space="preserve">Подпрограмма </w:t>
      </w:r>
      <w:r w:rsidR="0072131E">
        <w:rPr>
          <w:b/>
          <w:i/>
          <w:sz w:val="28"/>
          <w:szCs w:val="28"/>
        </w:rPr>
        <w:t xml:space="preserve">« </w:t>
      </w:r>
      <w:r w:rsidRPr="002B77D7">
        <w:rPr>
          <w:b/>
          <w:i/>
          <w:sz w:val="28"/>
          <w:szCs w:val="28"/>
        </w:rPr>
        <w:t>Совершенствование системы территориального планирования Ленинградской области</w:t>
      </w:r>
      <w:r w:rsidR="0072131E">
        <w:rPr>
          <w:b/>
          <w:i/>
          <w:sz w:val="28"/>
          <w:szCs w:val="28"/>
        </w:rPr>
        <w:t xml:space="preserve">»   </w:t>
      </w:r>
    </w:p>
    <w:p w:rsidR="00126124" w:rsidRPr="00AF7EF3" w:rsidRDefault="00126124" w:rsidP="00052223">
      <w:pPr>
        <w:widowControl/>
        <w:ind w:firstLine="709"/>
        <w:jc w:val="both"/>
        <w:outlineLvl w:val="1"/>
        <w:rPr>
          <w:b/>
          <w:i/>
          <w:sz w:val="28"/>
          <w:szCs w:val="28"/>
        </w:rPr>
      </w:pPr>
      <w:r w:rsidRPr="00AF7EF3">
        <w:rPr>
          <w:sz w:val="28"/>
          <w:szCs w:val="28"/>
        </w:rPr>
        <w:t xml:space="preserve">По данной подпрограмме на 2015 год предусмотрены расходы </w:t>
      </w:r>
      <w:r w:rsidR="00150E0C">
        <w:rPr>
          <w:sz w:val="28"/>
          <w:szCs w:val="28"/>
        </w:rPr>
        <w:t xml:space="preserve">комитета по строительству </w:t>
      </w:r>
      <w:r w:rsidRPr="00AF7EF3">
        <w:rPr>
          <w:sz w:val="28"/>
          <w:szCs w:val="28"/>
        </w:rPr>
        <w:t>в сумме 815 480,0 тыс. руб.</w:t>
      </w:r>
    </w:p>
    <w:p w:rsidR="0074534C" w:rsidRPr="00AF7EF3" w:rsidRDefault="00AF7EF3" w:rsidP="00052223">
      <w:pPr>
        <w:widowControl/>
        <w:ind w:firstLine="709"/>
        <w:jc w:val="both"/>
        <w:outlineLvl w:val="2"/>
        <w:rPr>
          <w:sz w:val="28"/>
          <w:szCs w:val="28"/>
        </w:rPr>
      </w:pPr>
      <w:r w:rsidRPr="00AF7EF3">
        <w:rPr>
          <w:sz w:val="28"/>
          <w:szCs w:val="28"/>
        </w:rPr>
        <w:t xml:space="preserve">На проектирование, строительство и реконструкцию объектов здравоохранения предусмотрены </w:t>
      </w:r>
      <w:r w:rsidR="00900D87" w:rsidRPr="00AF7EF3">
        <w:rPr>
          <w:sz w:val="28"/>
          <w:szCs w:val="28"/>
        </w:rPr>
        <w:t xml:space="preserve">расходы в сумме </w:t>
      </w:r>
      <w:r w:rsidR="0074534C" w:rsidRPr="00AF7EF3">
        <w:rPr>
          <w:sz w:val="28"/>
          <w:szCs w:val="28"/>
        </w:rPr>
        <w:t>215 480,0</w:t>
      </w:r>
      <w:r w:rsidR="00900D87" w:rsidRPr="00AF7EF3">
        <w:rPr>
          <w:sz w:val="28"/>
          <w:szCs w:val="28"/>
        </w:rPr>
        <w:t> </w:t>
      </w:r>
      <w:r w:rsidR="0074534C" w:rsidRPr="00AF7EF3">
        <w:rPr>
          <w:sz w:val="28"/>
          <w:szCs w:val="28"/>
        </w:rPr>
        <w:t>тыс.</w:t>
      </w:r>
      <w:r w:rsidR="005409D9" w:rsidRPr="00AF7EF3">
        <w:t> </w:t>
      </w:r>
      <w:r w:rsidR="0074534C" w:rsidRPr="00AF7EF3">
        <w:rPr>
          <w:sz w:val="28"/>
          <w:szCs w:val="28"/>
        </w:rPr>
        <w:t>руб.</w:t>
      </w:r>
      <w:r w:rsidR="00900D87" w:rsidRPr="00AF7EF3">
        <w:rPr>
          <w:sz w:val="28"/>
          <w:szCs w:val="28"/>
        </w:rPr>
        <w:t> </w:t>
      </w:r>
      <w:r w:rsidR="0074534C" w:rsidRPr="00AF7EF3">
        <w:rPr>
          <w:sz w:val="28"/>
          <w:szCs w:val="28"/>
        </w:rPr>
        <w:t>(в</w:t>
      </w:r>
      <w:r w:rsidR="00900D87" w:rsidRPr="00AF7EF3">
        <w:rPr>
          <w:sz w:val="28"/>
          <w:szCs w:val="28"/>
        </w:rPr>
        <w:t> 2014 </w:t>
      </w:r>
      <w:r w:rsidR="0074534C" w:rsidRPr="00AF7EF3">
        <w:rPr>
          <w:sz w:val="28"/>
          <w:szCs w:val="28"/>
        </w:rPr>
        <w:t>году</w:t>
      </w:r>
      <w:r w:rsidR="00900D87" w:rsidRPr="00AF7EF3">
        <w:rPr>
          <w:sz w:val="28"/>
          <w:szCs w:val="28"/>
        </w:rPr>
        <w:t> </w:t>
      </w:r>
      <w:r w:rsidR="0074534C" w:rsidRPr="00AF7EF3">
        <w:rPr>
          <w:sz w:val="28"/>
          <w:szCs w:val="28"/>
        </w:rPr>
        <w:t>-</w:t>
      </w:r>
      <w:r w:rsidR="00900D87" w:rsidRPr="00AF7EF3">
        <w:rPr>
          <w:sz w:val="28"/>
          <w:szCs w:val="28"/>
        </w:rPr>
        <w:t xml:space="preserve"> </w:t>
      </w:r>
      <w:r w:rsidR="0074534C" w:rsidRPr="00AF7EF3">
        <w:rPr>
          <w:sz w:val="28"/>
          <w:szCs w:val="28"/>
        </w:rPr>
        <w:t>457 597,0 тыс. руб.).</w:t>
      </w:r>
      <w:r w:rsidRPr="00AF7EF3">
        <w:rPr>
          <w:sz w:val="28"/>
          <w:szCs w:val="28"/>
        </w:rPr>
        <w:t xml:space="preserve"> </w:t>
      </w:r>
      <w:r w:rsidR="0074534C" w:rsidRPr="00AF7EF3">
        <w:rPr>
          <w:sz w:val="28"/>
          <w:szCs w:val="28"/>
        </w:rPr>
        <w:t>Также проектом предусмотрены бюджетные ассигнования областного бюджета в объеме 500 000,0 тыс. руб. на предоставление субсидии Государственной корпорации «Ростех» на проектирование и строительство перинаталь</w:t>
      </w:r>
      <w:r w:rsidR="004D1F65">
        <w:rPr>
          <w:sz w:val="28"/>
          <w:szCs w:val="28"/>
        </w:rPr>
        <w:t>ного центра и ассигнования в объ</w:t>
      </w:r>
      <w:r w:rsidR="0074534C" w:rsidRPr="00AF7EF3">
        <w:rPr>
          <w:sz w:val="28"/>
          <w:szCs w:val="28"/>
        </w:rPr>
        <w:t>еме 100 000,0  тыс.</w:t>
      </w:r>
      <w:r w:rsidR="0073646C" w:rsidRPr="00AF7EF3">
        <w:rPr>
          <w:sz w:val="28"/>
          <w:szCs w:val="28"/>
        </w:rPr>
        <w:t> </w:t>
      </w:r>
      <w:r w:rsidR="0074534C" w:rsidRPr="00AF7EF3">
        <w:rPr>
          <w:sz w:val="28"/>
          <w:szCs w:val="28"/>
        </w:rPr>
        <w:t>руб. ГКУ «Управление строительства ЛО» на инженерную подготовку территории для строительства перинатального центра (в 2014 году ассигнования на проектирование и строительство перинатального центра</w:t>
      </w:r>
      <w:r w:rsidR="0073646C" w:rsidRPr="00AF7EF3">
        <w:rPr>
          <w:sz w:val="28"/>
          <w:szCs w:val="28"/>
        </w:rPr>
        <w:t>,</w:t>
      </w:r>
      <w:r w:rsidR="0074534C" w:rsidRPr="00AF7EF3">
        <w:rPr>
          <w:sz w:val="28"/>
          <w:szCs w:val="28"/>
        </w:rPr>
        <w:t xml:space="preserve"> в том числе инженерную подготовку составили 210 000,0 тыс.</w:t>
      </w:r>
      <w:r w:rsidR="0073646C" w:rsidRPr="00AF7EF3">
        <w:rPr>
          <w:sz w:val="28"/>
          <w:szCs w:val="28"/>
        </w:rPr>
        <w:t> </w:t>
      </w:r>
      <w:r w:rsidR="0074534C" w:rsidRPr="00AF7EF3">
        <w:rPr>
          <w:sz w:val="28"/>
          <w:szCs w:val="28"/>
        </w:rPr>
        <w:t>руб.)</w:t>
      </w:r>
      <w:r w:rsidR="0060248C" w:rsidRPr="00AF7EF3">
        <w:rPr>
          <w:sz w:val="28"/>
          <w:szCs w:val="28"/>
        </w:rPr>
        <w:t>.</w:t>
      </w:r>
    </w:p>
    <w:p w:rsidR="0074534C" w:rsidRPr="002B77D7" w:rsidRDefault="0074534C" w:rsidP="00052223">
      <w:pPr>
        <w:tabs>
          <w:tab w:val="left" w:pos="0"/>
        </w:tabs>
        <w:ind w:firstLine="709"/>
        <w:rPr>
          <w:i/>
          <w:sz w:val="28"/>
          <w:szCs w:val="28"/>
        </w:rPr>
      </w:pPr>
    </w:p>
    <w:p w:rsidR="0074534C" w:rsidRPr="002B77D7" w:rsidRDefault="0074534C" w:rsidP="00052223">
      <w:pPr>
        <w:pStyle w:val="18"/>
        <w:ind w:firstLine="709"/>
        <w:jc w:val="left"/>
      </w:pPr>
      <w:r w:rsidRPr="002B77D7">
        <w:t xml:space="preserve">Подпрограмма </w:t>
      </w:r>
      <w:r w:rsidR="0072131E">
        <w:t xml:space="preserve">« </w:t>
      </w:r>
      <w:r w:rsidRPr="002B77D7">
        <w:t>Обеспечение обязательного медицинского страхования неработающего населения Ленинградской области</w:t>
      </w:r>
      <w:r w:rsidR="0072131E">
        <w:t xml:space="preserve">»   </w:t>
      </w:r>
    </w:p>
    <w:p w:rsidR="0074534C" w:rsidRDefault="0074534C" w:rsidP="00052223">
      <w:pPr>
        <w:tabs>
          <w:tab w:val="left" w:pos="0"/>
        </w:tabs>
        <w:ind w:firstLine="709"/>
        <w:jc w:val="both"/>
        <w:rPr>
          <w:sz w:val="28"/>
          <w:szCs w:val="28"/>
        </w:rPr>
      </w:pPr>
      <w:r w:rsidRPr="00934152">
        <w:rPr>
          <w:sz w:val="28"/>
          <w:szCs w:val="28"/>
        </w:rPr>
        <w:t>Целью данной подпрограммы является оплата страховых взносов за неработающих граждан Ленинградской области за счет средств областного бюджета Ленинградской области.</w:t>
      </w:r>
    </w:p>
    <w:p w:rsidR="00900D87" w:rsidRPr="00AF7EF3" w:rsidRDefault="00900D87" w:rsidP="00052223">
      <w:pPr>
        <w:tabs>
          <w:tab w:val="left" w:pos="0"/>
        </w:tabs>
        <w:ind w:firstLine="709"/>
        <w:jc w:val="both"/>
        <w:rPr>
          <w:sz w:val="28"/>
          <w:szCs w:val="28"/>
        </w:rPr>
      </w:pPr>
      <w:r w:rsidRPr="00AF7EF3">
        <w:rPr>
          <w:sz w:val="28"/>
          <w:szCs w:val="28"/>
        </w:rPr>
        <w:t xml:space="preserve">По данной подпрограмме на 2015 год предусмотрены расходы </w:t>
      </w:r>
      <w:r w:rsidR="00150E0C">
        <w:rPr>
          <w:sz w:val="28"/>
          <w:szCs w:val="28"/>
        </w:rPr>
        <w:t>комитета по здравоохранению</w:t>
      </w:r>
      <w:r w:rsidR="00150E0C" w:rsidRPr="00AF7EF3">
        <w:rPr>
          <w:sz w:val="28"/>
          <w:szCs w:val="28"/>
        </w:rPr>
        <w:t xml:space="preserve"> </w:t>
      </w:r>
      <w:r w:rsidRPr="00AF7EF3">
        <w:rPr>
          <w:sz w:val="28"/>
          <w:szCs w:val="28"/>
        </w:rPr>
        <w:t>в сумме</w:t>
      </w:r>
      <w:r w:rsidR="00AF7EF3" w:rsidRPr="00AF7EF3">
        <w:rPr>
          <w:sz w:val="28"/>
          <w:szCs w:val="28"/>
        </w:rPr>
        <w:t xml:space="preserve"> 5 275 466,2 тыс. руб.</w:t>
      </w:r>
    </w:p>
    <w:p w:rsidR="00C62B2B" w:rsidRDefault="0074534C" w:rsidP="00052223">
      <w:pPr>
        <w:tabs>
          <w:tab w:val="left" w:pos="0"/>
        </w:tabs>
        <w:ind w:firstLine="709"/>
        <w:jc w:val="both"/>
        <w:rPr>
          <w:b/>
          <w:color w:val="1F497D"/>
          <w:sz w:val="28"/>
          <w:szCs w:val="28"/>
          <w:u w:val="single"/>
        </w:rPr>
      </w:pPr>
      <w:r w:rsidRPr="00934152">
        <w:rPr>
          <w:sz w:val="28"/>
          <w:szCs w:val="28"/>
        </w:rPr>
        <w:t xml:space="preserve">На 2015 год предусмотрены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 Ленинградской области в </w:t>
      </w:r>
      <w:r w:rsidRPr="00900D87">
        <w:rPr>
          <w:sz w:val="28"/>
          <w:szCs w:val="28"/>
        </w:rPr>
        <w:t xml:space="preserve">сумме 5 275 466,2 </w:t>
      </w:r>
      <w:r w:rsidR="00213232">
        <w:rPr>
          <w:sz w:val="28"/>
          <w:szCs w:val="28"/>
        </w:rPr>
        <w:t>тыс. руб.</w:t>
      </w:r>
      <w:r>
        <w:rPr>
          <w:sz w:val="28"/>
          <w:szCs w:val="28"/>
        </w:rPr>
        <w:t xml:space="preserve"> </w:t>
      </w:r>
      <w:r w:rsidRPr="00257A7F">
        <w:rPr>
          <w:sz w:val="28"/>
          <w:szCs w:val="28"/>
        </w:rPr>
        <w:t>Увеличение к уровню 2014 года составило 21% и обусловлено изменением методики расчета тарифа страхового взноса на обязательное медицинское страхование неработающего населения. Так в 2014 году при определении размера страховых взносов на обязательное медицинское страхование неработающего населения к тарифу страхового взноса на обязательное медицинское страхование неработающего населения, применялся коэффициент 0,9000, в 2015 году -1,0000.</w:t>
      </w:r>
      <w:r w:rsidR="00C62B2B">
        <w:rPr>
          <w:b/>
          <w:color w:val="1F497D"/>
          <w:sz w:val="28"/>
          <w:szCs w:val="28"/>
          <w:u w:val="single"/>
        </w:rPr>
        <w:br w:type="page"/>
      </w:r>
    </w:p>
    <w:p w:rsidR="0074534C" w:rsidRPr="002B77D7" w:rsidRDefault="0074534C" w:rsidP="0074534C">
      <w:pPr>
        <w:tabs>
          <w:tab w:val="left" w:pos="0"/>
        </w:tabs>
        <w:ind w:firstLine="720"/>
        <w:jc w:val="center"/>
        <w:rPr>
          <w:b/>
          <w:sz w:val="28"/>
          <w:szCs w:val="28"/>
          <w:u w:val="single"/>
        </w:rPr>
      </w:pPr>
      <w:r>
        <w:rPr>
          <w:b/>
          <w:color w:val="1F497D"/>
          <w:sz w:val="28"/>
          <w:szCs w:val="28"/>
          <w:u w:val="single"/>
        </w:rPr>
        <w:lastRenderedPageBreak/>
        <w:t xml:space="preserve">2. </w:t>
      </w:r>
      <w:r w:rsidRPr="002B77D7">
        <w:rPr>
          <w:b/>
          <w:sz w:val="28"/>
          <w:szCs w:val="28"/>
          <w:u w:val="single"/>
        </w:rPr>
        <w:t>Государственная программа Ленинградской области</w:t>
      </w:r>
    </w:p>
    <w:p w:rsidR="0074534C" w:rsidRPr="002B77D7" w:rsidRDefault="005D2B9B" w:rsidP="0074534C">
      <w:pPr>
        <w:widowControl/>
        <w:ind w:left="180" w:firstLine="709"/>
        <w:jc w:val="center"/>
        <w:rPr>
          <w:b/>
          <w:sz w:val="28"/>
          <w:szCs w:val="28"/>
          <w:u w:val="single"/>
        </w:rPr>
      </w:pPr>
      <w:r>
        <w:rPr>
          <w:b/>
          <w:sz w:val="28"/>
          <w:szCs w:val="28"/>
          <w:u w:val="single"/>
        </w:rPr>
        <w:t>"Современное образование</w:t>
      </w:r>
      <w:r w:rsidR="0074534C" w:rsidRPr="002B77D7">
        <w:rPr>
          <w:b/>
          <w:sz w:val="28"/>
          <w:szCs w:val="28"/>
          <w:u w:val="single"/>
        </w:rPr>
        <w:t xml:space="preserve"> Ленинградской области"</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005D2B9B">
        <w:rPr>
          <w:sz w:val="28"/>
          <w:szCs w:val="28"/>
        </w:rPr>
        <w:t xml:space="preserve">"Современное образование </w:t>
      </w:r>
      <w:r w:rsidRPr="00632752">
        <w:rPr>
          <w:sz w:val="28"/>
          <w:szCs w:val="28"/>
        </w:rPr>
        <w:t xml:space="preserve"> Ленинградской области"</w:t>
      </w:r>
      <w:r w:rsidRPr="000E30BE">
        <w:rPr>
          <w:rFonts w:eastAsia="Calibri"/>
          <w:sz w:val="28"/>
          <w:szCs w:val="28"/>
          <w:lang w:eastAsia="en-US"/>
        </w:rPr>
        <w:t xml:space="preserve"> </w:t>
      </w:r>
      <w:r w:rsidRPr="000E30BE">
        <w:rPr>
          <w:sz w:val="28"/>
          <w:szCs w:val="28"/>
        </w:rPr>
        <w:t>в проекте областного бюджета на 2015 год предусмотрены ассигнования в сумме</w:t>
      </w:r>
      <w:r>
        <w:rPr>
          <w:sz w:val="28"/>
          <w:szCs w:val="28"/>
        </w:rPr>
        <w:t xml:space="preserve"> 17</w:t>
      </w:r>
      <w:r w:rsidR="00AF7EF3">
        <w:rPr>
          <w:sz w:val="28"/>
          <w:szCs w:val="28"/>
        </w:rPr>
        <w:t> 849 027,5</w:t>
      </w:r>
      <w:r>
        <w:rPr>
          <w:sz w:val="28"/>
          <w:szCs w:val="28"/>
        </w:rPr>
        <w:t xml:space="preserve"> </w:t>
      </w:r>
      <w:r w:rsidR="00213232">
        <w:rPr>
          <w:sz w:val="28"/>
          <w:szCs w:val="28"/>
        </w:rPr>
        <w:t>тыс. руб.</w:t>
      </w:r>
      <w:r w:rsidRPr="000E30BE">
        <w:rPr>
          <w:sz w:val="28"/>
          <w:szCs w:val="28"/>
        </w:rPr>
        <w:t xml:space="preserve">, </w:t>
      </w:r>
      <w:r w:rsidRPr="003C2AF0">
        <w:rPr>
          <w:sz w:val="28"/>
          <w:szCs w:val="28"/>
        </w:rPr>
        <w:t xml:space="preserve">что составляет </w:t>
      </w:r>
      <w:r>
        <w:rPr>
          <w:sz w:val="28"/>
          <w:szCs w:val="28"/>
        </w:rPr>
        <w:t>110,3</w:t>
      </w:r>
      <w:r w:rsidRPr="003C2AF0">
        <w:rPr>
          <w:sz w:val="28"/>
          <w:szCs w:val="28"/>
        </w:rPr>
        <w:t>% от уровня 2014 года.</w:t>
      </w:r>
    </w:p>
    <w:p w:rsidR="0074534C" w:rsidRDefault="0074534C" w:rsidP="0074534C">
      <w:pPr>
        <w:ind w:firstLine="708"/>
        <w:jc w:val="both"/>
        <w:rPr>
          <w:szCs w:val="28"/>
        </w:rPr>
      </w:pPr>
    </w:p>
    <w:tbl>
      <w:tblPr>
        <w:tblW w:w="5000" w:type="pct"/>
        <w:tblLook w:val="04A0" w:firstRow="1" w:lastRow="0" w:firstColumn="1" w:lastColumn="0" w:noHBand="0" w:noVBand="1"/>
      </w:tblPr>
      <w:tblGrid>
        <w:gridCol w:w="6933"/>
        <w:gridCol w:w="3489"/>
      </w:tblGrid>
      <w:tr w:rsidR="0074534C" w:rsidRPr="00F76CC9" w:rsidTr="00CA0587">
        <w:trPr>
          <w:trHeight w:val="435"/>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0372F5">
              <w:rPr>
                <w:b/>
                <w:bCs/>
                <w:sz w:val="28"/>
                <w:szCs w:val="28"/>
              </w:rPr>
              <w:t>главного распорядителя бюджетных средств</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F76CC9" w:rsidTr="00CA0587">
        <w:trPr>
          <w:trHeight w:val="528"/>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общего и профессионального образования Ленинградской области</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F76CC9" w:rsidRDefault="0074534C" w:rsidP="00AF7EF3">
            <w:pPr>
              <w:widowControl/>
              <w:jc w:val="right"/>
              <w:rPr>
                <w:sz w:val="28"/>
                <w:szCs w:val="28"/>
              </w:rPr>
            </w:pPr>
            <w:r w:rsidRPr="00F76CC9">
              <w:rPr>
                <w:sz w:val="28"/>
                <w:szCs w:val="28"/>
              </w:rPr>
              <w:t>15</w:t>
            </w:r>
            <w:r w:rsidR="00AF7EF3">
              <w:rPr>
                <w:sz w:val="28"/>
                <w:szCs w:val="28"/>
              </w:rPr>
              <w:t> 341 455</w:t>
            </w:r>
            <w:r w:rsidRPr="00F76CC9">
              <w:rPr>
                <w:sz w:val="28"/>
                <w:szCs w:val="28"/>
              </w:rPr>
              <w:t>,</w:t>
            </w:r>
            <w:r w:rsidR="00AF7EF3">
              <w:rPr>
                <w:sz w:val="28"/>
                <w:szCs w:val="28"/>
              </w:rPr>
              <w:t>5</w:t>
            </w:r>
          </w:p>
        </w:tc>
      </w:tr>
      <w:tr w:rsidR="0074534C" w:rsidRPr="00F76CC9" w:rsidTr="00CA0587">
        <w:trPr>
          <w:trHeight w:val="264"/>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по культуре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F76CC9" w:rsidRDefault="0074534C" w:rsidP="00A94714">
            <w:pPr>
              <w:widowControl/>
              <w:jc w:val="right"/>
              <w:rPr>
                <w:sz w:val="28"/>
                <w:szCs w:val="28"/>
              </w:rPr>
            </w:pPr>
            <w:r w:rsidRPr="00F76CC9">
              <w:rPr>
                <w:sz w:val="28"/>
                <w:szCs w:val="28"/>
              </w:rPr>
              <w:t>108 143,5</w:t>
            </w:r>
          </w:p>
        </w:tc>
      </w:tr>
      <w:tr w:rsidR="0074534C" w:rsidRPr="00F76CC9" w:rsidTr="00CA0587">
        <w:trPr>
          <w:trHeight w:val="528"/>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правопорядка и безопасности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F76CC9" w:rsidRDefault="0074534C" w:rsidP="00A94714">
            <w:pPr>
              <w:widowControl/>
              <w:jc w:val="right"/>
              <w:rPr>
                <w:sz w:val="28"/>
                <w:szCs w:val="28"/>
              </w:rPr>
            </w:pPr>
            <w:r w:rsidRPr="00F76CC9">
              <w:rPr>
                <w:sz w:val="28"/>
                <w:szCs w:val="28"/>
              </w:rPr>
              <w:t>24 396,5</w:t>
            </w:r>
          </w:p>
        </w:tc>
      </w:tr>
      <w:tr w:rsidR="0074534C" w:rsidRPr="00F76CC9" w:rsidTr="00CA0587">
        <w:trPr>
          <w:trHeight w:val="528"/>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по строительству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F76CC9" w:rsidRDefault="0074534C" w:rsidP="00A94714">
            <w:pPr>
              <w:widowControl/>
              <w:jc w:val="right"/>
              <w:rPr>
                <w:sz w:val="28"/>
                <w:szCs w:val="28"/>
              </w:rPr>
            </w:pPr>
            <w:r w:rsidRPr="00F76CC9">
              <w:rPr>
                <w:sz w:val="28"/>
                <w:szCs w:val="28"/>
              </w:rPr>
              <w:t>2 225 452,0</w:t>
            </w:r>
          </w:p>
        </w:tc>
      </w:tr>
      <w:tr w:rsidR="0074534C" w:rsidRPr="00F76CC9" w:rsidTr="00CA0587">
        <w:trPr>
          <w:trHeight w:val="528"/>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по здравоохранению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F76CC9" w:rsidRDefault="0074534C" w:rsidP="00A94714">
            <w:pPr>
              <w:widowControl/>
              <w:jc w:val="right"/>
              <w:rPr>
                <w:sz w:val="28"/>
                <w:szCs w:val="28"/>
              </w:rPr>
            </w:pPr>
            <w:r w:rsidRPr="00F76CC9">
              <w:rPr>
                <w:sz w:val="28"/>
                <w:szCs w:val="28"/>
              </w:rPr>
              <w:t>145 580,0</w:t>
            </w:r>
          </w:p>
        </w:tc>
      </w:tr>
      <w:tr w:rsidR="0074534C" w:rsidRPr="00F76CC9" w:rsidTr="00CA0587">
        <w:trPr>
          <w:trHeight w:val="528"/>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F76CC9" w:rsidRDefault="0074534C" w:rsidP="00A94714">
            <w:pPr>
              <w:widowControl/>
              <w:rPr>
                <w:sz w:val="28"/>
                <w:szCs w:val="28"/>
              </w:rPr>
            </w:pPr>
            <w:r w:rsidRPr="00F76CC9">
              <w:rPr>
                <w:sz w:val="28"/>
                <w:szCs w:val="28"/>
              </w:rPr>
              <w:t>комитет по социальной защите населения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F76CC9" w:rsidRDefault="0074534C" w:rsidP="00A94714">
            <w:pPr>
              <w:widowControl/>
              <w:jc w:val="right"/>
              <w:rPr>
                <w:sz w:val="28"/>
                <w:szCs w:val="28"/>
              </w:rPr>
            </w:pPr>
            <w:r w:rsidRPr="00F76CC9">
              <w:rPr>
                <w:sz w:val="28"/>
                <w:szCs w:val="28"/>
              </w:rPr>
              <w:t>4 000,0</w:t>
            </w:r>
          </w:p>
        </w:tc>
      </w:tr>
      <w:tr w:rsidR="0074534C" w:rsidRPr="00F76CC9" w:rsidTr="00CA0587">
        <w:trPr>
          <w:trHeight w:val="280"/>
        </w:trPr>
        <w:tc>
          <w:tcPr>
            <w:tcW w:w="3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F76CC9" w:rsidRDefault="0074534C" w:rsidP="00A94714">
            <w:pPr>
              <w:widowControl/>
              <w:rPr>
                <w:b/>
                <w:bCs/>
                <w:sz w:val="28"/>
                <w:szCs w:val="28"/>
              </w:rPr>
            </w:pPr>
            <w:r w:rsidRPr="00F76CC9">
              <w:rPr>
                <w:b/>
                <w:bCs/>
                <w:sz w:val="28"/>
                <w:szCs w:val="28"/>
              </w:rPr>
              <w:t> </w:t>
            </w:r>
            <w:r>
              <w:rPr>
                <w:b/>
                <w:bCs/>
                <w:sz w:val="28"/>
                <w:szCs w:val="28"/>
              </w:rPr>
              <w:t>Итого:</w:t>
            </w:r>
          </w:p>
        </w:tc>
        <w:tc>
          <w:tcPr>
            <w:tcW w:w="1674" w:type="pct"/>
            <w:tcBorders>
              <w:top w:val="single" w:sz="4" w:space="0" w:color="auto"/>
              <w:left w:val="nil"/>
              <w:bottom w:val="single" w:sz="4" w:space="0" w:color="auto"/>
              <w:right w:val="single" w:sz="4" w:space="0" w:color="auto"/>
            </w:tcBorders>
            <w:shd w:val="clear" w:color="auto" w:fill="auto"/>
            <w:noWrap/>
            <w:vAlign w:val="bottom"/>
            <w:hideMark/>
          </w:tcPr>
          <w:p w:rsidR="0074534C" w:rsidRPr="00F76CC9" w:rsidRDefault="00AF7EF3" w:rsidP="00AF7EF3">
            <w:pPr>
              <w:widowControl/>
              <w:jc w:val="right"/>
              <w:rPr>
                <w:b/>
                <w:bCs/>
                <w:sz w:val="28"/>
                <w:szCs w:val="28"/>
              </w:rPr>
            </w:pPr>
            <w:r>
              <w:rPr>
                <w:b/>
                <w:bCs/>
                <w:sz w:val="28"/>
                <w:szCs w:val="28"/>
              </w:rPr>
              <w:t>17 849</w:t>
            </w:r>
            <w:r w:rsidR="0074534C" w:rsidRPr="00F76CC9">
              <w:rPr>
                <w:b/>
                <w:bCs/>
                <w:sz w:val="28"/>
                <w:szCs w:val="28"/>
              </w:rPr>
              <w:t xml:space="preserve"> </w:t>
            </w:r>
            <w:r>
              <w:rPr>
                <w:b/>
                <w:bCs/>
                <w:sz w:val="28"/>
                <w:szCs w:val="28"/>
              </w:rPr>
              <w:t>027,5</w:t>
            </w:r>
          </w:p>
        </w:tc>
      </w:tr>
    </w:tbl>
    <w:p w:rsidR="0074534C" w:rsidRPr="00295156" w:rsidRDefault="0074534C" w:rsidP="00052223">
      <w:pPr>
        <w:pStyle w:val="a7"/>
        <w:ind w:firstLine="709"/>
        <w:jc w:val="both"/>
        <w:rPr>
          <w:szCs w:val="28"/>
        </w:rPr>
      </w:pPr>
      <w:r w:rsidRPr="00295156">
        <w:rPr>
          <w:szCs w:val="28"/>
        </w:rPr>
        <w:t xml:space="preserve">Целью государственной программы является повышение доступности качественного образования, соответствующего требованиям инновационного развития экономики региона и страны в целом, современным требованиям общества. </w:t>
      </w:r>
    </w:p>
    <w:p w:rsidR="0074534C" w:rsidRPr="00295156" w:rsidRDefault="0074534C" w:rsidP="00052223">
      <w:pPr>
        <w:pStyle w:val="a7"/>
        <w:ind w:firstLine="709"/>
        <w:jc w:val="both"/>
        <w:rPr>
          <w:szCs w:val="28"/>
        </w:rPr>
      </w:pPr>
      <w:r w:rsidRPr="00295156">
        <w:rPr>
          <w:szCs w:val="28"/>
        </w:rPr>
        <w:t>Ответственным исполнителем государственной программы определен комитет общего и профессионального образования Ленинградской области.</w:t>
      </w:r>
    </w:p>
    <w:p w:rsidR="0074534C" w:rsidRPr="00295156" w:rsidRDefault="0074534C" w:rsidP="00052223">
      <w:pPr>
        <w:pStyle w:val="a7"/>
        <w:ind w:firstLine="709"/>
        <w:jc w:val="both"/>
        <w:rPr>
          <w:szCs w:val="28"/>
        </w:rPr>
      </w:pPr>
    </w:p>
    <w:p w:rsidR="0074534C" w:rsidRPr="002B77D7" w:rsidRDefault="0074534C" w:rsidP="00052223">
      <w:pPr>
        <w:pStyle w:val="a7"/>
        <w:ind w:firstLine="709"/>
        <w:jc w:val="both"/>
        <w:rPr>
          <w:b/>
          <w:i/>
          <w:szCs w:val="28"/>
        </w:rPr>
      </w:pPr>
      <w:r w:rsidRPr="002B77D7">
        <w:rPr>
          <w:b/>
          <w:i/>
          <w:szCs w:val="28"/>
        </w:rPr>
        <w:t xml:space="preserve">Подпрограмма </w:t>
      </w:r>
      <w:r w:rsidR="0072131E">
        <w:rPr>
          <w:b/>
          <w:i/>
          <w:szCs w:val="28"/>
        </w:rPr>
        <w:t xml:space="preserve">« </w:t>
      </w:r>
      <w:r w:rsidRPr="002B77D7">
        <w:rPr>
          <w:b/>
          <w:i/>
          <w:szCs w:val="28"/>
        </w:rPr>
        <w:t>Развитие дошкольного образования детей Ленинградской области</w:t>
      </w:r>
      <w:r w:rsidR="0072131E">
        <w:rPr>
          <w:b/>
          <w:i/>
          <w:szCs w:val="28"/>
        </w:rPr>
        <w:t xml:space="preserve">»   </w:t>
      </w:r>
    </w:p>
    <w:p w:rsidR="0074534C" w:rsidRDefault="0074534C" w:rsidP="00052223">
      <w:pPr>
        <w:ind w:firstLine="709"/>
        <w:jc w:val="both"/>
        <w:rPr>
          <w:sz w:val="28"/>
          <w:szCs w:val="28"/>
        </w:rPr>
      </w:pPr>
      <w:r w:rsidRPr="00295156">
        <w:rPr>
          <w:sz w:val="28"/>
          <w:szCs w:val="28"/>
        </w:rPr>
        <w:t>Целью подпрограммы является обеспечение государственных гарантий прав каждого ребенка, проживающего на территории Ленинградской области, на качественное и доступное дошкольное образование.</w:t>
      </w:r>
    </w:p>
    <w:p w:rsidR="00AF7EF3" w:rsidRPr="00AF7EF3" w:rsidRDefault="00AF7EF3" w:rsidP="00052223">
      <w:pPr>
        <w:ind w:firstLine="709"/>
        <w:jc w:val="both"/>
        <w:rPr>
          <w:sz w:val="28"/>
          <w:szCs w:val="28"/>
        </w:rPr>
      </w:pPr>
      <w:r w:rsidRPr="00AF7EF3">
        <w:rPr>
          <w:sz w:val="28"/>
          <w:szCs w:val="28"/>
        </w:rPr>
        <w:t>По данной подпрограмме на 2015 год предусмотрены расходы в сумме 5 460 268,1 тыс. руб.</w:t>
      </w:r>
    </w:p>
    <w:p w:rsidR="00900D87" w:rsidRPr="0051324C" w:rsidRDefault="0051324C" w:rsidP="00052223">
      <w:pPr>
        <w:widowControl/>
        <w:ind w:firstLine="709"/>
        <w:jc w:val="both"/>
        <w:rPr>
          <w:sz w:val="28"/>
          <w:szCs w:val="28"/>
        </w:rPr>
      </w:pPr>
      <w:r w:rsidRPr="0051324C">
        <w:rPr>
          <w:sz w:val="28"/>
          <w:szCs w:val="28"/>
        </w:rPr>
        <w:t xml:space="preserve">Субсидии на строительство, реконструкцию и приобретение объектов для организации дошкольного образования </w:t>
      </w:r>
      <w:r w:rsidR="00900D87" w:rsidRPr="0051324C">
        <w:rPr>
          <w:sz w:val="28"/>
          <w:szCs w:val="28"/>
        </w:rPr>
        <w:t xml:space="preserve">предусмотрены в сумме 1 733 768,0 </w:t>
      </w:r>
      <w:r w:rsidR="00213232" w:rsidRPr="0051324C">
        <w:rPr>
          <w:sz w:val="28"/>
          <w:szCs w:val="28"/>
        </w:rPr>
        <w:t>тыс. руб.</w:t>
      </w:r>
      <w:r w:rsidR="00900D87" w:rsidRPr="0051324C">
        <w:rPr>
          <w:sz w:val="28"/>
          <w:szCs w:val="28"/>
        </w:rPr>
        <w:t xml:space="preserve"> В 2014 году на финансирование данных мероприятий утверждены ассигнования в размере 1 053 879,0 тыс. руб. </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ind w:firstLine="709"/>
        <w:jc w:val="both"/>
        <w:rPr>
          <w:sz w:val="28"/>
          <w:szCs w:val="28"/>
        </w:rPr>
      </w:pPr>
      <w:r w:rsidRPr="00295156">
        <w:rPr>
          <w:sz w:val="28"/>
          <w:szCs w:val="28"/>
        </w:rPr>
        <w:t xml:space="preserve">- расходы на обеспечение деятельности государственных казенных учреждений в сумме 26 574,8 </w:t>
      </w:r>
      <w:r w:rsidR="00213232">
        <w:rPr>
          <w:sz w:val="28"/>
          <w:szCs w:val="28"/>
        </w:rPr>
        <w:t>тыс. руб.</w:t>
      </w:r>
      <w:r w:rsidRPr="00295156">
        <w:rPr>
          <w:sz w:val="28"/>
          <w:szCs w:val="28"/>
        </w:rPr>
        <w:t xml:space="preserve"> (ГКДОУ </w:t>
      </w:r>
      <w:r>
        <w:rPr>
          <w:sz w:val="28"/>
          <w:szCs w:val="28"/>
        </w:rPr>
        <w:t>«</w:t>
      </w:r>
      <w:r w:rsidRPr="00295156">
        <w:rPr>
          <w:sz w:val="28"/>
          <w:szCs w:val="28"/>
        </w:rPr>
        <w:t>Всеволожский детский сад компенсирующего вида</w:t>
      </w:r>
      <w:r>
        <w:rPr>
          <w:sz w:val="28"/>
          <w:szCs w:val="28"/>
        </w:rPr>
        <w:t>»</w:t>
      </w:r>
      <w:r w:rsidRPr="00295156">
        <w:rPr>
          <w:sz w:val="28"/>
          <w:szCs w:val="28"/>
        </w:rPr>
        <w:t xml:space="preserve"> с численностью воспитанников 48 человек и со штатной численностью сотрудников 65,6 человек);</w:t>
      </w:r>
    </w:p>
    <w:p w:rsidR="0074534C" w:rsidRPr="00295156" w:rsidRDefault="0074534C" w:rsidP="00052223">
      <w:pPr>
        <w:ind w:firstLine="709"/>
        <w:jc w:val="both"/>
        <w:rPr>
          <w:sz w:val="28"/>
          <w:szCs w:val="28"/>
        </w:rPr>
      </w:pPr>
      <w:r w:rsidRPr="00295156">
        <w:rPr>
          <w:sz w:val="28"/>
          <w:szCs w:val="28"/>
        </w:rPr>
        <w:t xml:space="preserve">- расходы на обновление содержания дошкольного образования для </w:t>
      </w:r>
      <w:r w:rsidRPr="00295156">
        <w:rPr>
          <w:sz w:val="28"/>
          <w:szCs w:val="28"/>
        </w:rPr>
        <w:lastRenderedPageBreak/>
        <w:t xml:space="preserve">государственных автономных учреждений в сумме </w:t>
      </w:r>
      <w:r w:rsidR="0051324C" w:rsidRPr="0051324C">
        <w:rPr>
          <w:sz w:val="28"/>
          <w:szCs w:val="28"/>
        </w:rPr>
        <w:t>4</w:t>
      </w:r>
      <w:r w:rsidRPr="0051324C">
        <w:rPr>
          <w:sz w:val="28"/>
          <w:szCs w:val="28"/>
        </w:rPr>
        <w:t xml:space="preserve">90,0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xml:space="preserve">- расходы на укрепление материально-технической базы учреждений дошкольного образования в рамках подпрограммы в сумме 650,0 </w:t>
      </w:r>
      <w:r w:rsidR="00213232">
        <w:rPr>
          <w:sz w:val="28"/>
          <w:szCs w:val="28"/>
        </w:rPr>
        <w:t>тыс. руб.</w:t>
      </w:r>
      <w:r w:rsidRPr="00295156">
        <w:rPr>
          <w:sz w:val="28"/>
          <w:szCs w:val="28"/>
        </w:rPr>
        <w:t xml:space="preserve"> на ремонт ГДОУ </w:t>
      </w:r>
      <w:r>
        <w:rPr>
          <w:sz w:val="28"/>
          <w:szCs w:val="28"/>
        </w:rPr>
        <w:t>«</w:t>
      </w:r>
      <w:r w:rsidRPr="00295156">
        <w:rPr>
          <w:sz w:val="28"/>
          <w:szCs w:val="28"/>
        </w:rPr>
        <w:t>Всеволожский детский сад компенсирующего вида</w:t>
      </w:r>
      <w:r>
        <w:rPr>
          <w:sz w:val="28"/>
          <w:szCs w:val="28"/>
        </w:rPr>
        <w:t>»</w:t>
      </w:r>
      <w:r w:rsidRPr="00295156">
        <w:rPr>
          <w:sz w:val="28"/>
          <w:szCs w:val="28"/>
        </w:rPr>
        <w:t>;</w:t>
      </w:r>
    </w:p>
    <w:p w:rsidR="0074534C" w:rsidRPr="00295156" w:rsidRDefault="0074534C" w:rsidP="00052223">
      <w:pPr>
        <w:ind w:firstLine="709"/>
        <w:jc w:val="both"/>
        <w:rPr>
          <w:sz w:val="28"/>
          <w:szCs w:val="28"/>
        </w:rPr>
      </w:pPr>
      <w:r w:rsidRPr="00295156">
        <w:rPr>
          <w:sz w:val="28"/>
          <w:szCs w:val="28"/>
        </w:rPr>
        <w:t>- субсидии на укрепление материально-технической базы учреждений</w:t>
      </w:r>
      <w:r w:rsidR="00AA4DA0">
        <w:rPr>
          <w:sz w:val="28"/>
          <w:szCs w:val="28"/>
        </w:rPr>
        <w:t xml:space="preserve"> </w:t>
      </w:r>
      <w:r w:rsidRPr="00295156">
        <w:rPr>
          <w:sz w:val="28"/>
          <w:szCs w:val="28"/>
        </w:rPr>
        <w:t xml:space="preserve">дошкольного образования в сумме </w:t>
      </w:r>
      <w:r w:rsidR="0051324C">
        <w:rPr>
          <w:sz w:val="28"/>
          <w:szCs w:val="28"/>
        </w:rPr>
        <w:t>91 934,3</w:t>
      </w:r>
      <w:r w:rsidRPr="00295156">
        <w:rPr>
          <w:sz w:val="28"/>
          <w:szCs w:val="28"/>
        </w:rPr>
        <w:t xml:space="preserve"> </w:t>
      </w:r>
      <w:r w:rsidR="00213232">
        <w:rPr>
          <w:sz w:val="28"/>
          <w:szCs w:val="28"/>
        </w:rPr>
        <w:t>тыс. руб.</w:t>
      </w:r>
      <w:r w:rsidRPr="00295156">
        <w:rPr>
          <w:sz w:val="28"/>
          <w:szCs w:val="28"/>
        </w:rPr>
        <w:t>, в том числе:</w:t>
      </w:r>
    </w:p>
    <w:p w:rsidR="0074534C" w:rsidRPr="00295156" w:rsidRDefault="0074534C" w:rsidP="00052223">
      <w:pPr>
        <w:numPr>
          <w:ilvl w:val="0"/>
          <w:numId w:val="10"/>
        </w:numPr>
        <w:ind w:left="0" w:firstLine="709"/>
        <w:jc w:val="both"/>
        <w:rPr>
          <w:sz w:val="28"/>
          <w:szCs w:val="28"/>
        </w:rPr>
      </w:pPr>
      <w:r w:rsidRPr="00295156">
        <w:rPr>
          <w:sz w:val="28"/>
          <w:szCs w:val="28"/>
        </w:rPr>
        <w:t>оснащение современным игровым и развивающим оборудованием групповых помещений для детей дошкольного возраста, спортивных и музыкальных залов в учреждениях (организациях), реализующих основную общеобразовательную программу дошкольного образования и (или) присмотр и уход за детьми дошкольного возраста;</w:t>
      </w:r>
    </w:p>
    <w:p w:rsidR="0074534C" w:rsidRPr="00295156" w:rsidRDefault="0074534C" w:rsidP="00052223">
      <w:pPr>
        <w:numPr>
          <w:ilvl w:val="0"/>
          <w:numId w:val="10"/>
        </w:numPr>
        <w:ind w:left="0" w:firstLine="709"/>
        <w:jc w:val="both"/>
        <w:rPr>
          <w:sz w:val="28"/>
          <w:szCs w:val="28"/>
        </w:rPr>
      </w:pPr>
      <w:r w:rsidRPr="00295156">
        <w:rPr>
          <w:sz w:val="28"/>
          <w:szCs w:val="28"/>
        </w:rPr>
        <w:t xml:space="preserve"> оснащение дополнительно создаваемых мест для детей дошкольного</w:t>
      </w:r>
      <w:r w:rsidR="00AA4DA0">
        <w:rPr>
          <w:sz w:val="28"/>
          <w:szCs w:val="28"/>
        </w:rPr>
        <w:t xml:space="preserve"> </w:t>
      </w:r>
      <w:r w:rsidRPr="00295156">
        <w:rPr>
          <w:sz w:val="28"/>
          <w:szCs w:val="28"/>
        </w:rPr>
        <w:t>возраста в результате развития вариативных форм дошкольного образования;</w:t>
      </w:r>
    </w:p>
    <w:p w:rsidR="0074534C" w:rsidRPr="00AA4DA0" w:rsidRDefault="0074534C" w:rsidP="00052223">
      <w:pPr>
        <w:numPr>
          <w:ilvl w:val="0"/>
          <w:numId w:val="10"/>
        </w:numPr>
        <w:ind w:left="0" w:firstLine="709"/>
        <w:jc w:val="both"/>
        <w:rPr>
          <w:i/>
          <w:sz w:val="28"/>
          <w:szCs w:val="28"/>
        </w:rPr>
      </w:pPr>
      <w:r w:rsidRPr="00AA4DA0">
        <w:rPr>
          <w:sz w:val="28"/>
          <w:szCs w:val="28"/>
        </w:rPr>
        <w:t>средства на проведение ремонтных работ и обеспечение безопасности</w:t>
      </w:r>
      <w:r w:rsidR="00AA4DA0" w:rsidRPr="00AA4DA0">
        <w:rPr>
          <w:sz w:val="28"/>
          <w:szCs w:val="28"/>
        </w:rPr>
        <w:t xml:space="preserve"> </w:t>
      </w:r>
      <w:r w:rsidRPr="00AA4DA0">
        <w:rPr>
          <w:sz w:val="28"/>
          <w:szCs w:val="28"/>
        </w:rPr>
        <w:t>учреждений из расчета 500,0 руб. на 1-го воспитанника и численности 63785 чел.)</w:t>
      </w:r>
      <w:r w:rsidR="00AA4DA0">
        <w:rPr>
          <w:sz w:val="28"/>
          <w:szCs w:val="28"/>
        </w:rPr>
        <w:t xml:space="preserve"> </w:t>
      </w:r>
      <w:r w:rsidRPr="00AA4DA0">
        <w:rPr>
          <w:sz w:val="28"/>
          <w:szCs w:val="28"/>
        </w:rPr>
        <w:t>- субсидии частным дошкольным образовательным учреждениям на реализацию</w:t>
      </w:r>
      <w:r w:rsidR="00AA4DA0">
        <w:rPr>
          <w:sz w:val="28"/>
          <w:szCs w:val="28"/>
        </w:rPr>
        <w:t xml:space="preserve"> </w:t>
      </w:r>
      <w:r w:rsidRPr="00AA4DA0">
        <w:rPr>
          <w:sz w:val="28"/>
          <w:szCs w:val="28"/>
        </w:rPr>
        <w:t xml:space="preserve">программ дошкольного образования в сумме 21 666,7 </w:t>
      </w:r>
      <w:r w:rsidR="00213232">
        <w:rPr>
          <w:sz w:val="28"/>
          <w:szCs w:val="28"/>
        </w:rPr>
        <w:t>тыс. руб.</w:t>
      </w:r>
      <w:r w:rsidRPr="00AA4DA0">
        <w:rPr>
          <w:sz w:val="28"/>
          <w:szCs w:val="28"/>
        </w:rPr>
        <w:t xml:space="preserve"> (</w:t>
      </w:r>
      <w:r w:rsidRPr="00AA4DA0">
        <w:rPr>
          <w:i/>
          <w:sz w:val="28"/>
          <w:szCs w:val="28"/>
        </w:rPr>
        <w:t>7</w:t>
      </w:r>
      <w:r w:rsidR="00AA4DA0">
        <w:rPr>
          <w:i/>
          <w:sz w:val="28"/>
          <w:szCs w:val="28"/>
        </w:rPr>
        <w:t xml:space="preserve"> </w:t>
      </w:r>
      <w:r w:rsidRPr="00AA4DA0">
        <w:rPr>
          <w:i/>
          <w:snapToGrid w:val="0"/>
          <w:sz w:val="28"/>
          <w:szCs w:val="28"/>
        </w:rPr>
        <w:t xml:space="preserve">образовательных организаций, реализующих программу </w:t>
      </w:r>
      <w:r w:rsidRPr="00AA4DA0">
        <w:rPr>
          <w:i/>
          <w:sz w:val="28"/>
          <w:szCs w:val="28"/>
        </w:rPr>
        <w:t>дошкольного образования</w:t>
      </w:r>
      <w:r w:rsidR="00AA4DA0">
        <w:rPr>
          <w:i/>
          <w:sz w:val="28"/>
          <w:szCs w:val="28"/>
        </w:rPr>
        <w:t xml:space="preserve"> </w:t>
      </w:r>
      <w:r w:rsidRPr="00AA4DA0">
        <w:rPr>
          <w:i/>
          <w:sz w:val="28"/>
          <w:szCs w:val="28"/>
        </w:rPr>
        <w:t>в частных дошкольных образовательных организациях (планируемая с 01.09.201</w:t>
      </w:r>
      <w:r w:rsidR="00762FF9" w:rsidRPr="00AA4DA0">
        <w:rPr>
          <w:i/>
          <w:sz w:val="28"/>
          <w:szCs w:val="28"/>
        </w:rPr>
        <w:t>4</w:t>
      </w:r>
      <w:r w:rsidR="00AA4DA0">
        <w:rPr>
          <w:i/>
          <w:sz w:val="28"/>
          <w:szCs w:val="28"/>
        </w:rPr>
        <w:t xml:space="preserve"> </w:t>
      </w:r>
      <w:r w:rsidRPr="00AA4DA0">
        <w:rPr>
          <w:i/>
          <w:sz w:val="28"/>
          <w:szCs w:val="28"/>
        </w:rPr>
        <w:t xml:space="preserve">года численность детей – </w:t>
      </w:r>
      <w:r w:rsidR="00762FF9" w:rsidRPr="00AA4DA0">
        <w:rPr>
          <w:i/>
          <w:sz w:val="28"/>
          <w:szCs w:val="28"/>
        </w:rPr>
        <w:t>362</w:t>
      </w:r>
      <w:r w:rsidRPr="00AA4DA0">
        <w:rPr>
          <w:i/>
          <w:sz w:val="28"/>
          <w:szCs w:val="28"/>
        </w:rPr>
        <w:t xml:space="preserve"> человек</w:t>
      </w:r>
      <w:r w:rsidR="00762FF9" w:rsidRPr="00AA4DA0">
        <w:rPr>
          <w:i/>
          <w:sz w:val="28"/>
          <w:szCs w:val="28"/>
        </w:rPr>
        <w:t>а</w:t>
      </w:r>
      <w:r w:rsidRPr="00AA4DA0">
        <w:rPr>
          <w:i/>
          <w:sz w:val="28"/>
          <w:szCs w:val="28"/>
        </w:rPr>
        <w:t>);</w:t>
      </w:r>
    </w:p>
    <w:p w:rsidR="0074534C" w:rsidRPr="00295156" w:rsidRDefault="0074534C" w:rsidP="00052223">
      <w:pPr>
        <w:ind w:firstLine="709"/>
        <w:jc w:val="both"/>
        <w:rPr>
          <w:sz w:val="28"/>
          <w:szCs w:val="28"/>
        </w:rPr>
      </w:pPr>
      <w:r w:rsidRPr="00295156">
        <w:rPr>
          <w:sz w:val="28"/>
          <w:szCs w:val="28"/>
        </w:rPr>
        <w:t>- субсидии юридическим лицам на поддержку развития негосударственного</w:t>
      </w:r>
      <w:r w:rsidR="00AA4DA0">
        <w:rPr>
          <w:sz w:val="28"/>
          <w:szCs w:val="28"/>
        </w:rPr>
        <w:t xml:space="preserve"> </w:t>
      </w:r>
      <w:r w:rsidRPr="00295156">
        <w:rPr>
          <w:sz w:val="28"/>
          <w:szCs w:val="28"/>
        </w:rPr>
        <w:t xml:space="preserve">сектора дошкольного образования в сумме 900,0 </w:t>
      </w:r>
      <w:r w:rsidR="00213232">
        <w:rPr>
          <w:sz w:val="28"/>
          <w:szCs w:val="28"/>
        </w:rPr>
        <w:t>тыс. руб.</w:t>
      </w:r>
      <w:r w:rsidRPr="00295156">
        <w:rPr>
          <w:sz w:val="28"/>
          <w:szCs w:val="28"/>
        </w:rPr>
        <w:t>;</w:t>
      </w:r>
    </w:p>
    <w:p w:rsidR="008A50E6" w:rsidRPr="00073CE0" w:rsidRDefault="0074534C" w:rsidP="008A50E6">
      <w:pPr>
        <w:widowControl/>
        <w:tabs>
          <w:tab w:val="left" w:pos="0"/>
        </w:tabs>
        <w:ind w:firstLine="709"/>
        <w:jc w:val="both"/>
        <w:rPr>
          <w:color w:val="FF0000"/>
          <w:sz w:val="28"/>
          <w:szCs w:val="28"/>
        </w:rPr>
      </w:pPr>
      <w:r w:rsidRPr="00295156">
        <w:rPr>
          <w:sz w:val="28"/>
          <w:szCs w:val="28"/>
        </w:rPr>
        <w:t xml:space="preserve">- субвенции на обеспечение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общедоступного и бесплатного дошкольного, в муниципальных общеобразовательных организациях, (включая расходы на оплату труда, приобретение учебных пособий, средств обучения, игр, игрушек (за исключением расходов на содержание зданий и оплату коммунальных услуг) в сумме 3 363 900,8 </w:t>
      </w:r>
      <w:r w:rsidR="00213232">
        <w:rPr>
          <w:sz w:val="28"/>
          <w:szCs w:val="28"/>
        </w:rPr>
        <w:t>тыс. руб.</w:t>
      </w:r>
      <w:r w:rsidR="008C26F8">
        <w:rPr>
          <w:sz w:val="28"/>
          <w:szCs w:val="28"/>
        </w:rPr>
        <w:t xml:space="preserve"> </w:t>
      </w:r>
      <w:r w:rsidR="008C26F8" w:rsidRPr="008C26F8">
        <w:rPr>
          <w:bCs/>
          <w:sz w:val="28"/>
          <w:szCs w:val="28"/>
        </w:rPr>
        <w:t xml:space="preserve">Расчет субвенций представлен в </w:t>
      </w:r>
      <w:r w:rsidR="008C26F8" w:rsidRPr="008C26F8">
        <w:rPr>
          <w:bCs/>
          <w:color w:val="00B050"/>
          <w:sz w:val="28"/>
          <w:szCs w:val="28"/>
        </w:rPr>
        <w:t>Приложении 5</w:t>
      </w:r>
      <w:r w:rsidR="008C26F8" w:rsidRPr="008C26F8">
        <w:rPr>
          <w:bCs/>
          <w:sz w:val="28"/>
          <w:szCs w:val="28"/>
        </w:rPr>
        <w:t xml:space="preserve"> к настоящей пояснительной записке.</w:t>
      </w:r>
      <w:r w:rsidR="008A50E6" w:rsidRPr="00B14371">
        <w:rPr>
          <w:bCs/>
          <w:sz w:val="28"/>
          <w:szCs w:val="28"/>
        </w:rPr>
        <w:t xml:space="preserve"> </w:t>
      </w:r>
      <w:r w:rsidR="008A50E6" w:rsidRPr="00B14371">
        <w:rPr>
          <w:sz w:val="28"/>
          <w:szCs w:val="28"/>
          <w:shd w:val="clear" w:color="auto" w:fill="FFFFFF"/>
        </w:rPr>
        <w:t>Распределение субвенций представлено в Приложениях 64-65 в соответствии с порядком, утвержденным Приложением 115 к настоящему законопроекту.</w:t>
      </w:r>
    </w:p>
    <w:p w:rsidR="0074534C" w:rsidRPr="000915FB" w:rsidRDefault="0074534C" w:rsidP="00052223">
      <w:pPr>
        <w:ind w:firstLine="709"/>
        <w:jc w:val="both"/>
        <w:rPr>
          <w:sz w:val="28"/>
          <w:szCs w:val="28"/>
        </w:rPr>
      </w:pPr>
      <w:r w:rsidRPr="00295156">
        <w:rPr>
          <w:sz w:val="28"/>
          <w:szCs w:val="28"/>
        </w:rPr>
        <w:t xml:space="preserve">- иные межбюджетные трансферты на поощрение победителей и лауреатов </w:t>
      </w:r>
      <w:r w:rsidRPr="000915FB">
        <w:rPr>
          <w:sz w:val="28"/>
          <w:szCs w:val="28"/>
        </w:rPr>
        <w:t>областных конкурсов в области образо</w:t>
      </w:r>
      <w:r w:rsidR="00900D87" w:rsidRPr="000915FB">
        <w:rPr>
          <w:sz w:val="28"/>
          <w:szCs w:val="28"/>
        </w:rPr>
        <w:t xml:space="preserve">вания в сумме 610,0 </w:t>
      </w:r>
      <w:r w:rsidR="00213232" w:rsidRPr="000915FB">
        <w:rPr>
          <w:sz w:val="28"/>
          <w:szCs w:val="28"/>
        </w:rPr>
        <w:t>тыс. руб.</w:t>
      </w:r>
    </w:p>
    <w:p w:rsidR="003679D6" w:rsidRPr="000915FB" w:rsidRDefault="003679D6" w:rsidP="00052223">
      <w:pPr>
        <w:ind w:firstLine="709"/>
        <w:jc w:val="both"/>
        <w:rPr>
          <w:sz w:val="28"/>
          <w:szCs w:val="28"/>
        </w:rPr>
      </w:pPr>
      <w:r w:rsidRPr="000915FB">
        <w:rPr>
          <w:sz w:val="28"/>
          <w:szCs w:val="28"/>
        </w:rPr>
        <w:t>- субвенции на осуществление отдельных государственных полномочий Ленинградской области по выплате компенсации части родительской платы за присмотр и уход за ребенком в образовательных организациях, реализующих основную общеобразовательную программу дошкольного образования в Ленинградской области в сумме 219 573,0 тыс. рублей.</w:t>
      </w:r>
    </w:p>
    <w:p w:rsidR="003679D6" w:rsidRPr="00B14371" w:rsidRDefault="003679D6" w:rsidP="00052223">
      <w:pPr>
        <w:ind w:firstLine="709"/>
        <w:jc w:val="both"/>
        <w:rPr>
          <w:sz w:val="28"/>
          <w:szCs w:val="28"/>
        </w:rPr>
      </w:pPr>
      <w:r w:rsidRPr="000915FB">
        <w:rPr>
          <w:sz w:val="28"/>
          <w:szCs w:val="28"/>
        </w:rPr>
        <w:t>Расчет произведен исходя из среднего размера родительской платы в месяц, установленного в Ленинградской области в размере 1 578,0 рублей и плановой численности воспитанников образовательных организаций на 01 января 2015 года, по соответствующим категориям (20% оплаты, 50% оплаты и 70% оплаты).</w:t>
      </w:r>
      <w:r w:rsidR="008C26F8">
        <w:rPr>
          <w:sz w:val="28"/>
          <w:szCs w:val="28"/>
        </w:rPr>
        <w:t xml:space="preserve"> </w:t>
      </w:r>
      <w:r w:rsidR="008C26F8" w:rsidRPr="008C26F8">
        <w:rPr>
          <w:bCs/>
          <w:sz w:val="28"/>
          <w:szCs w:val="28"/>
        </w:rPr>
        <w:t xml:space="preserve">Расчет субвенций представлен в </w:t>
      </w:r>
      <w:r w:rsidR="008C26F8" w:rsidRPr="008C26F8">
        <w:rPr>
          <w:bCs/>
          <w:color w:val="00B050"/>
          <w:sz w:val="28"/>
          <w:szCs w:val="28"/>
        </w:rPr>
        <w:t>Приложении 6</w:t>
      </w:r>
      <w:r w:rsidR="008C26F8" w:rsidRPr="008C26F8">
        <w:rPr>
          <w:bCs/>
          <w:sz w:val="28"/>
          <w:szCs w:val="28"/>
        </w:rPr>
        <w:t xml:space="preserve"> к настоящей пояснительной записке.</w:t>
      </w:r>
      <w:r w:rsidR="008A50E6">
        <w:rPr>
          <w:bCs/>
          <w:sz w:val="28"/>
          <w:szCs w:val="28"/>
        </w:rPr>
        <w:t xml:space="preserve"> </w:t>
      </w:r>
      <w:r w:rsidR="008A50E6" w:rsidRPr="00B14371">
        <w:rPr>
          <w:sz w:val="28"/>
          <w:szCs w:val="28"/>
          <w:shd w:val="clear" w:color="auto" w:fill="FFFFFF"/>
        </w:rPr>
        <w:t xml:space="preserve">Распределение субвенций представлено в Приложениях 68-69 к настоящему </w:t>
      </w:r>
      <w:r w:rsidR="008A50E6" w:rsidRPr="00B14371">
        <w:rPr>
          <w:sz w:val="28"/>
          <w:szCs w:val="28"/>
          <w:shd w:val="clear" w:color="auto" w:fill="FFFFFF"/>
        </w:rPr>
        <w:lastRenderedPageBreak/>
        <w:t>законопроекту.</w:t>
      </w:r>
    </w:p>
    <w:p w:rsidR="003679D6" w:rsidRPr="00B14371" w:rsidRDefault="003679D6" w:rsidP="00052223">
      <w:pPr>
        <w:ind w:firstLine="709"/>
        <w:jc w:val="both"/>
        <w:rPr>
          <w:sz w:val="28"/>
          <w:szCs w:val="28"/>
        </w:rPr>
      </w:pPr>
    </w:p>
    <w:p w:rsidR="0074534C" w:rsidRDefault="0074534C" w:rsidP="00052223">
      <w:pPr>
        <w:pStyle w:val="18"/>
        <w:ind w:firstLine="709"/>
      </w:pPr>
      <w:r w:rsidRPr="00295156">
        <w:t xml:space="preserve">Подпрограмма </w:t>
      </w:r>
      <w:r w:rsidR="0072131E">
        <w:t xml:space="preserve">« </w:t>
      </w:r>
      <w:r w:rsidRPr="00295156">
        <w:t>Развитие начального общего, основного общего и среднего общего образования детей Ленинградской области</w:t>
      </w:r>
      <w:r w:rsidR="0072131E">
        <w:t xml:space="preserve">»   </w:t>
      </w:r>
    </w:p>
    <w:p w:rsidR="0051324C" w:rsidRPr="0051324C" w:rsidRDefault="0051324C" w:rsidP="00052223">
      <w:pPr>
        <w:pStyle w:val="18"/>
        <w:ind w:firstLine="709"/>
        <w:rPr>
          <w:b w:val="0"/>
          <w:i w:val="0"/>
        </w:rPr>
      </w:pPr>
      <w:r w:rsidRPr="0051324C">
        <w:rPr>
          <w:b w:val="0"/>
          <w:i w:val="0"/>
        </w:rPr>
        <w:t>По данной подпрограмме на 2015 год предусмотрены расходы в сумме</w:t>
      </w:r>
      <w:r>
        <w:rPr>
          <w:b w:val="0"/>
          <w:i w:val="0"/>
        </w:rPr>
        <w:t xml:space="preserve"> 9 1</w:t>
      </w:r>
      <w:r w:rsidR="00781933">
        <w:rPr>
          <w:b w:val="0"/>
          <w:i w:val="0"/>
        </w:rPr>
        <w:t>39</w:t>
      </w:r>
      <w:r>
        <w:rPr>
          <w:b w:val="0"/>
          <w:i w:val="0"/>
        </w:rPr>
        <w:t> 3</w:t>
      </w:r>
      <w:r w:rsidR="00781933">
        <w:rPr>
          <w:b w:val="0"/>
          <w:i w:val="0"/>
        </w:rPr>
        <w:t>38</w:t>
      </w:r>
      <w:r>
        <w:rPr>
          <w:b w:val="0"/>
          <w:i w:val="0"/>
        </w:rPr>
        <w:t>,</w:t>
      </w:r>
      <w:r w:rsidR="00781933">
        <w:rPr>
          <w:b w:val="0"/>
          <w:i w:val="0"/>
        </w:rPr>
        <w:t>1</w:t>
      </w:r>
      <w:r>
        <w:rPr>
          <w:b w:val="0"/>
          <w:i w:val="0"/>
        </w:rPr>
        <w:t xml:space="preserve"> тыс. руб.</w:t>
      </w:r>
    </w:p>
    <w:p w:rsidR="00900D87" w:rsidRPr="00B76FFE" w:rsidRDefault="0051324C" w:rsidP="00052223">
      <w:pPr>
        <w:tabs>
          <w:tab w:val="left" w:pos="0"/>
        </w:tabs>
        <w:ind w:firstLine="709"/>
        <w:jc w:val="both"/>
      </w:pPr>
      <w:r w:rsidRPr="00B76FFE">
        <w:rPr>
          <w:sz w:val="28"/>
          <w:szCs w:val="28"/>
        </w:rPr>
        <w:t>Субсидии на строительство и реконструкцию объектов для организации общего образования предусмотрены </w:t>
      </w:r>
      <w:r w:rsidR="00900D87" w:rsidRPr="00B76FFE">
        <w:rPr>
          <w:sz w:val="28"/>
          <w:szCs w:val="28"/>
        </w:rPr>
        <w:t>в</w:t>
      </w:r>
      <w:r w:rsidRPr="00B76FFE">
        <w:rPr>
          <w:sz w:val="28"/>
          <w:szCs w:val="28"/>
        </w:rPr>
        <w:t> </w:t>
      </w:r>
      <w:r w:rsidR="00900D87" w:rsidRPr="00B76FFE">
        <w:rPr>
          <w:sz w:val="28"/>
          <w:szCs w:val="28"/>
        </w:rPr>
        <w:t>сумме</w:t>
      </w:r>
      <w:r w:rsidRPr="00B76FFE">
        <w:rPr>
          <w:sz w:val="28"/>
          <w:szCs w:val="28"/>
        </w:rPr>
        <w:t> </w:t>
      </w:r>
      <w:r w:rsidR="00900D87" w:rsidRPr="00B76FFE">
        <w:rPr>
          <w:sz w:val="28"/>
          <w:szCs w:val="28"/>
        </w:rPr>
        <w:t>441 684,0</w:t>
      </w:r>
      <w:r w:rsidRPr="00B76FFE">
        <w:rPr>
          <w:sz w:val="28"/>
          <w:szCs w:val="28"/>
        </w:rPr>
        <w:t xml:space="preserve"> </w:t>
      </w:r>
      <w:r w:rsidR="00900D87" w:rsidRPr="00B76FFE">
        <w:rPr>
          <w:sz w:val="28"/>
          <w:szCs w:val="28"/>
        </w:rPr>
        <w:t xml:space="preserve"> тыс. руб., что на 79 629,0</w:t>
      </w:r>
      <w:r w:rsidR="00D471B0">
        <w:rPr>
          <w:sz w:val="28"/>
          <w:szCs w:val="28"/>
        </w:rPr>
        <w:t> </w:t>
      </w:r>
      <w:r w:rsidR="00900D87" w:rsidRPr="00B76FFE">
        <w:rPr>
          <w:sz w:val="28"/>
          <w:szCs w:val="28"/>
        </w:rPr>
        <w:t>тыс. руб. больше утвержденных аналогичных расходов в 2014 году.</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ind w:firstLine="709"/>
        <w:jc w:val="both"/>
        <w:rPr>
          <w:sz w:val="28"/>
          <w:szCs w:val="28"/>
        </w:rPr>
      </w:pPr>
      <w:r w:rsidRPr="00295156">
        <w:rPr>
          <w:sz w:val="28"/>
          <w:szCs w:val="28"/>
        </w:rPr>
        <w:t>- расходы на обеспечение деятельности государственных казенных учреждений Ленинградской области в сумме 1</w:t>
      </w:r>
      <w:r w:rsidR="00B76FFE">
        <w:rPr>
          <w:sz w:val="28"/>
          <w:szCs w:val="28"/>
        </w:rPr>
        <w:t> 237 346,3</w:t>
      </w:r>
      <w:r w:rsidRPr="00295156">
        <w:rPr>
          <w:sz w:val="28"/>
          <w:szCs w:val="28"/>
        </w:rPr>
        <w:t xml:space="preserve">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субсидии государственным бюджетным учреждениям на финансовое обеспечение государственного (муниципального) задания на оказание государственных (муниципальных) услуг (выполнение работ) в сумме 20 670,2</w:t>
      </w:r>
      <w:r w:rsidR="00D471B0">
        <w:rPr>
          <w:sz w:val="28"/>
          <w:szCs w:val="28"/>
        </w:rPr>
        <w:t> </w:t>
      </w:r>
      <w:r w:rsidR="00213232">
        <w:rPr>
          <w:sz w:val="28"/>
          <w:szCs w:val="28"/>
        </w:rPr>
        <w:t>тыс. руб.</w:t>
      </w:r>
      <w:r w:rsidRPr="00295156">
        <w:rPr>
          <w:sz w:val="28"/>
          <w:szCs w:val="28"/>
        </w:rPr>
        <w:t xml:space="preserve"> на содержание базовой школы Гатчинского педагогического колледжа с контингентом 288 человек. Рост расходов на 9,3% обусловлен увеличением расходов на оплату труда с начислениями и ростом тарифов на коммунальные услуги;</w:t>
      </w:r>
    </w:p>
    <w:p w:rsidR="0074534C" w:rsidRPr="00295156" w:rsidRDefault="0074534C" w:rsidP="00052223">
      <w:pPr>
        <w:ind w:firstLine="709"/>
        <w:jc w:val="both"/>
        <w:rPr>
          <w:sz w:val="28"/>
          <w:szCs w:val="28"/>
        </w:rPr>
      </w:pPr>
      <w:r w:rsidRPr="00295156">
        <w:rPr>
          <w:sz w:val="28"/>
          <w:szCs w:val="28"/>
        </w:rPr>
        <w:t xml:space="preserve">- субсидии частным школам на реализацию программ начального общего, основного общего, среднего общего образования в общеобразовательных организациях на возмещение расходов при оказании образовательных услуг в частных общеобразовательных организациях, осуществляющих образовательную деятельность по имеющим государственную аккредитацию основным общеобразовательным программам, посредством предоставления указанным образовательным организациям субсидий на возмещение затрат,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объеме 56 596,8 </w:t>
      </w:r>
      <w:r w:rsidR="00213232">
        <w:rPr>
          <w:sz w:val="28"/>
          <w:szCs w:val="28"/>
        </w:rPr>
        <w:t>тыс. руб.</w:t>
      </w:r>
      <w:r w:rsidRPr="00295156">
        <w:rPr>
          <w:sz w:val="28"/>
          <w:szCs w:val="28"/>
        </w:rPr>
        <w:t xml:space="preserve"> (</w:t>
      </w:r>
      <w:r w:rsidRPr="00295156">
        <w:rPr>
          <w:snapToGrid w:val="0"/>
          <w:sz w:val="28"/>
          <w:szCs w:val="28"/>
        </w:rPr>
        <w:t xml:space="preserve">8 образовательных организаций, </w:t>
      </w:r>
      <w:r w:rsidRPr="00295156">
        <w:rPr>
          <w:sz w:val="28"/>
          <w:szCs w:val="28"/>
        </w:rPr>
        <w:t>осуществляющих образовательную деятельность по имеющим государственную аккредитацию основным общеобразовательным программам (</w:t>
      </w:r>
      <w:r w:rsidR="00762FF9">
        <w:rPr>
          <w:sz w:val="28"/>
          <w:szCs w:val="28"/>
        </w:rPr>
        <w:t>расчет произведен исходя из численности учащихся на 01.09.2014-1 124 человека);</w:t>
      </w:r>
    </w:p>
    <w:p w:rsidR="0074534C" w:rsidRPr="00295156" w:rsidRDefault="0074534C" w:rsidP="00052223">
      <w:pPr>
        <w:ind w:firstLine="709"/>
        <w:jc w:val="both"/>
        <w:rPr>
          <w:sz w:val="28"/>
          <w:szCs w:val="28"/>
        </w:rPr>
      </w:pPr>
      <w:r w:rsidRPr="00295156">
        <w:rPr>
          <w:sz w:val="28"/>
          <w:szCs w:val="28"/>
        </w:rPr>
        <w:t xml:space="preserve">- расходы на поощрение победителей и лауреатов областных конкурсов в области образования в сумме 60,0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xml:space="preserve">- расходы на укрепление материально-технической базы учреждений общего образования в сумме 47 200,0 </w:t>
      </w:r>
      <w:r w:rsidR="00213232">
        <w:rPr>
          <w:sz w:val="28"/>
          <w:szCs w:val="28"/>
        </w:rPr>
        <w:t>тыс. руб.</w:t>
      </w:r>
      <w:r w:rsidRPr="00295156">
        <w:rPr>
          <w:sz w:val="28"/>
          <w:szCs w:val="28"/>
        </w:rPr>
        <w:t xml:space="preserve"> В составе данных расходов предусмотрено приобретение для государственных и муниципальных образовательных организаций автобусов и микроавтобусов, а также проведение ремонтных работ в подведомственных общеобразовательных учреждениях; </w:t>
      </w:r>
    </w:p>
    <w:p w:rsidR="0074534C" w:rsidRPr="00295156" w:rsidRDefault="0074534C" w:rsidP="00052223">
      <w:pPr>
        <w:pStyle w:val="aff2"/>
        <w:ind w:firstLine="709"/>
        <w:jc w:val="both"/>
        <w:rPr>
          <w:sz w:val="28"/>
          <w:szCs w:val="28"/>
        </w:rPr>
      </w:pPr>
      <w:r w:rsidRPr="00295156">
        <w:rPr>
          <w:sz w:val="28"/>
          <w:szCs w:val="28"/>
        </w:rPr>
        <w:t>- субсидии на укрепление материально-технической базы муниципальных учреждений общего образовани</w:t>
      </w:r>
      <w:r>
        <w:rPr>
          <w:sz w:val="28"/>
          <w:szCs w:val="28"/>
        </w:rPr>
        <w:t xml:space="preserve">я в сумме 137 816,5 </w:t>
      </w:r>
      <w:r w:rsidR="00213232">
        <w:rPr>
          <w:sz w:val="28"/>
          <w:szCs w:val="28"/>
        </w:rPr>
        <w:t>тыс. руб.</w:t>
      </w:r>
      <w:r>
        <w:rPr>
          <w:sz w:val="28"/>
          <w:szCs w:val="28"/>
        </w:rPr>
        <w:t xml:space="preserve"> (исходя из 1</w:t>
      </w:r>
      <w:r w:rsidR="00D471B0">
        <w:rPr>
          <w:sz w:val="28"/>
          <w:szCs w:val="28"/>
        </w:rPr>
        <w:t> </w:t>
      </w:r>
      <w:r>
        <w:rPr>
          <w:sz w:val="28"/>
          <w:szCs w:val="28"/>
        </w:rPr>
        <w:t>000</w:t>
      </w:r>
      <w:r w:rsidR="00D471B0">
        <w:rPr>
          <w:sz w:val="28"/>
          <w:szCs w:val="28"/>
        </w:rPr>
        <w:t> </w:t>
      </w:r>
      <w:r>
        <w:rPr>
          <w:sz w:val="28"/>
          <w:szCs w:val="28"/>
        </w:rPr>
        <w:t>рублей на одного обучающегося),</w:t>
      </w:r>
      <w:r w:rsidRPr="00295156">
        <w:rPr>
          <w:sz w:val="28"/>
          <w:szCs w:val="28"/>
        </w:rPr>
        <w:t xml:space="preserve"> в том числе: </w:t>
      </w:r>
    </w:p>
    <w:p w:rsidR="0074534C" w:rsidRPr="00295156" w:rsidRDefault="0074534C" w:rsidP="00052223">
      <w:pPr>
        <w:pStyle w:val="aff2"/>
        <w:numPr>
          <w:ilvl w:val="0"/>
          <w:numId w:val="11"/>
        </w:numPr>
        <w:ind w:left="0" w:firstLine="709"/>
        <w:jc w:val="both"/>
        <w:rPr>
          <w:sz w:val="28"/>
          <w:szCs w:val="28"/>
        </w:rPr>
      </w:pPr>
      <w:r w:rsidRPr="00295156">
        <w:rPr>
          <w:sz w:val="28"/>
          <w:szCs w:val="28"/>
        </w:rPr>
        <w:t>на проведение ремонтных работ в муниципальных общеобразовательных учреждениях;</w:t>
      </w:r>
    </w:p>
    <w:p w:rsidR="0074534C" w:rsidRPr="00295156" w:rsidRDefault="0074534C" w:rsidP="00052223">
      <w:pPr>
        <w:pStyle w:val="aff2"/>
        <w:numPr>
          <w:ilvl w:val="0"/>
          <w:numId w:val="11"/>
        </w:numPr>
        <w:ind w:left="0" w:firstLine="709"/>
        <w:jc w:val="both"/>
        <w:rPr>
          <w:sz w:val="28"/>
          <w:szCs w:val="28"/>
        </w:rPr>
      </w:pPr>
      <w:r w:rsidRPr="00295156">
        <w:rPr>
          <w:sz w:val="28"/>
          <w:szCs w:val="28"/>
        </w:rPr>
        <w:lastRenderedPageBreak/>
        <w:t>на приобретение современного компьютерного, учебно-лабораторного  и прочего оборудования.</w:t>
      </w:r>
    </w:p>
    <w:p w:rsidR="0074534C" w:rsidRPr="00295156" w:rsidRDefault="0074534C" w:rsidP="00052223">
      <w:pPr>
        <w:ind w:firstLine="709"/>
        <w:jc w:val="both"/>
        <w:rPr>
          <w:sz w:val="28"/>
          <w:szCs w:val="28"/>
        </w:rPr>
      </w:pPr>
      <w:r w:rsidRPr="00295156">
        <w:rPr>
          <w:sz w:val="28"/>
          <w:szCs w:val="28"/>
        </w:rPr>
        <w:t xml:space="preserve">- субвенции на реализацию программ начального общего, основного общего, среднего общего образования в  общеобразовательных организациях в сумме </w:t>
      </w:r>
      <w:r w:rsidR="00ED1119">
        <w:rPr>
          <w:sz w:val="28"/>
          <w:szCs w:val="28"/>
        </w:rPr>
        <w:t>7 139 778,0</w:t>
      </w:r>
      <w:r>
        <w:rPr>
          <w:sz w:val="28"/>
          <w:szCs w:val="28"/>
        </w:rPr>
        <w:t xml:space="preserve"> </w:t>
      </w:r>
      <w:r w:rsidR="00213232">
        <w:rPr>
          <w:sz w:val="28"/>
          <w:szCs w:val="28"/>
        </w:rPr>
        <w:t>тыс. руб.</w:t>
      </w:r>
      <w:r w:rsidR="004C0620" w:rsidRPr="004C0620">
        <w:rPr>
          <w:bCs/>
          <w:sz w:val="28"/>
          <w:szCs w:val="28"/>
        </w:rPr>
        <w:t xml:space="preserve"> </w:t>
      </w:r>
      <w:r w:rsidR="004C0620" w:rsidRPr="008C26F8">
        <w:rPr>
          <w:bCs/>
          <w:sz w:val="28"/>
          <w:szCs w:val="28"/>
        </w:rPr>
        <w:t xml:space="preserve">Расчет субвенций представлен в </w:t>
      </w:r>
      <w:r w:rsidR="004C0620" w:rsidRPr="004C0620">
        <w:rPr>
          <w:bCs/>
          <w:color w:val="00B050"/>
          <w:sz w:val="28"/>
          <w:szCs w:val="28"/>
        </w:rPr>
        <w:t xml:space="preserve">Приложении 7 </w:t>
      </w:r>
      <w:r w:rsidR="004C0620" w:rsidRPr="008C26F8">
        <w:rPr>
          <w:bCs/>
          <w:sz w:val="28"/>
          <w:szCs w:val="28"/>
        </w:rPr>
        <w:t>к настоящей пояснительной записке.</w:t>
      </w:r>
      <w:r w:rsidR="008A50E6" w:rsidRPr="008A50E6">
        <w:rPr>
          <w:color w:val="FF0000"/>
          <w:sz w:val="28"/>
          <w:szCs w:val="28"/>
          <w:shd w:val="clear" w:color="auto" w:fill="FFFFFF"/>
        </w:rPr>
        <w:t xml:space="preserve"> </w:t>
      </w:r>
      <w:r w:rsidR="008A50E6" w:rsidRPr="00B14371">
        <w:rPr>
          <w:sz w:val="28"/>
          <w:szCs w:val="28"/>
          <w:shd w:val="clear" w:color="auto" w:fill="FFFFFF"/>
        </w:rPr>
        <w:t xml:space="preserve">Распределение субвенций представлено в Приложениях </w:t>
      </w:r>
      <w:r w:rsidR="00D471B0">
        <w:rPr>
          <w:sz w:val="28"/>
          <w:szCs w:val="28"/>
          <w:shd w:val="clear" w:color="auto" w:fill="FFFFFF"/>
        </w:rPr>
        <w:t xml:space="preserve">  </w:t>
      </w:r>
      <w:r w:rsidR="008A50E6" w:rsidRPr="00B14371">
        <w:rPr>
          <w:sz w:val="28"/>
          <w:szCs w:val="28"/>
          <w:shd w:val="clear" w:color="auto" w:fill="FFFFFF"/>
        </w:rPr>
        <w:t>66-67 в соответствии с порядком, утвержденным Приложением 116 к настоящему законопроекту.</w:t>
      </w:r>
    </w:p>
    <w:p w:rsidR="0074534C" w:rsidRPr="00295156" w:rsidRDefault="0074534C" w:rsidP="00052223">
      <w:pPr>
        <w:widowControl/>
        <w:ind w:firstLine="709"/>
        <w:jc w:val="both"/>
        <w:rPr>
          <w:snapToGrid w:val="0"/>
          <w:sz w:val="28"/>
          <w:szCs w:val="28"/>
        </w:rPr>
      </w:pPr>
      <w:r w:rsidRPr="00295156">
        <w:rPr>
          <w:snapToGrid w:val="0"/>
          <w:sz w:val="28"/>
          <w:szCs w:val="28"/>
        </w:rPr>
        <w:t xml:space="preserve">Размер субвенций рассчитан исходя из нормативов финансирования расходов на обеспечение государственных гарантий прав граждан на получение начального общего, основного общего, среднего (полного) общего образования, а также дополнительного образования в общеобразовательных учреждениях Ленинградской области в соответствии с  проектом постановления Правительства Ленинградской области </w:t>
      </w:r>
      <w:r>
        <w:rPr>
          <w:snapToGrid w:val="0"/>
          <w:sz w:val="28"/>
          <w:szCs w:val="28"/>
        </w:rPr>
        <w:t>«</w:t>
      </w:r>
      <w:r w:rsidRPr="00295156">
        <w:rPr>
          <w:snapToGrid w:val="0"/>
          <w:sz w:val="28"/>
          <w:szCs w:val="28"/>
        </w:rPr>
        <w:t xml:space="preserve">О внесении изменений в постановлением Правительства Ленинградской области от 27 декабря 2013 года № 523 </w:t>
      </w:r>
      <w:r>
        <w:rPr>
          <w:snapToGrid w:val="0"/>
          <w:sz w:val="28"/>
          <w:szCs w:val="28"/>
        </w:rPr>
        <w:t>«</w:t>
      </w:r>
      <w:r w:rsidRPr="00295156">
        <w:rPr>
          <w:snapToGrid w:val="0"/>
          <w:sz w:val="28"/>
          <w:szCs w:val="28"/>
        </w:rPr>
        <w:t xml:space="preserve">Об утверждении </w:t>
      </w:r>
      <w:hyperlink w:anchor="Par34" w:history="1">
        <w:r w:rsidRPr="00295156">
          <w:rPr>
            <w:snapToGrid w:val="0"/>
            <w:sz w:val="28"/>
            <w:szCs w:val="28"/>
          </w:rPr>
          <w:t>Поряд</w:t>
        </w:r>
      </w:hyperlink>
      <w:r w:rsidRPr="00295156">
        <w:rPr>
          <w:snapToGrid w:val="0"/>
          <w:sz w:val="28"/>
          <w:szCs w:val="28"/>
        </w:rPr>
        <w:t>ков расчета нормативов финансового обеспечения образовательной деятельности муниципальных образовательных организаций Ленинградской области</w:t>
      </w:r>
      <w:r>
        <w:rPr>
          <w:snapToGrid w:val="0"/>
          <w:sz w:val="28"/>
          <w:szCs w:val="28"/>
        </w:rPr>
        <w:t>»</w:t>
      </w:r>
      <w:r w:rsidR="004C0620">
        <w:rPr>
          <w:snapToGrid w:val="0"/>
          <w:sz w:val="28"/>
          <w:szCs w:val="28"/>
        </w:rPr>
        <w:t>.</w:t>
      </w:r>
      <w:r w:rsidRPr="00295156">
        <w:rPr>
          <w:snapToGrid w:val="0"/>
          <w:sz w:val="28"/>
          <w:szCs w:val="28"/>
        </w:rPr>
        <w:t xml:space="preserve"> </w:t>
      </w:r>
    </w:p>
    <w:p w:rsidR="0074534C" w:rsidRPr="00C46ED6" w:rsidRDefault="0074534C" w:rsidP="00052223">
      <w:pPr>
        <w:widowControl/>
        <w:ind w:firstLine="709"/>
        <w:jc w:val="both"/>
        <w:rPr>
          <w:snapToGrid w:val="0"/>
          <w:sz w:val="28"/>
          <w:szCs w:val="28"/>
        </w:rPr>
      </w:pPr>
      <w:r w:rsidRPr="00295156">
        <w:rPr>
          <w:bCs/>
          <w:sz w:val="28"/>
          <w:szCs w:val="28"/>
          <w:lang w:eastAsia="x-none"/>
        </w:rPr>
        <w:t>Так же в субвенции</w:t>
      </w:r>
      <w:r w:rsidRPr="00295156">
        <w:rPr>
          <w:bCs/>
          <w:sz w:val="28"/>
          <w:szCs w:val="28"/>
        </w:rPr>
        <w:t xml:space="preserve"> учтены средства на выплату вознаграждение за классное руководство в объеме 171 881,4 </w:t>
      </w:r>
      <w:r w:rsidR="00213232">
        <w:rPr>
          <w:bCs/>
          <w:sz w:val="28"/>
          <w:szCs w:val="28"/>
        </w:rPr>
        <w:t>тыс. руб.</w:t>
      </w:r>
      <w:r w:rsidR="0060248C">
        <w:rPr>
          <w:bCs/>
          <w:sz w:val="28"/>
          <w:szCs w:val="28"/>
        </w:rPr>
        <w:t xml:space="preserve"> </w:t>
      </w:r>
      <w:r w:rsidRPr="00295156">
        <w:rPr>
          <w:bCs/>
          <w:sz w:val="28"/>
          <w:szCs w:val="28"/>
        </w:rPr>
        <w:t xml:space="preserve"> </w:t>
      </w:r>
      <w:r w:rsidRPr="00295156">
        <w:rPr>
          <w:snapToGrid w:val="0"/>
          <w:sz w:val="28"/>
          <w:szCs w:val="28"/>
        </w:rPr>
        <w:t>Расчет объема средств на вознаграждение за исполнение функций классного руководителя произведен на основании планируемого количества</w:t>
      </w:r>
      <w:r w:rsidRPr="00C46ED6">
        <w:rPr>
          <w:snapToGrid w:val="0"/>
          <w:sz w:val="28"/>
          <w:szCs w:val="28"/>
        </w:rPr>
        <w:t xml:space="preserve"> классных руководителей  5 908 человек и выплаты за счет </w:t>
      </w:r>
      <w:r w:rsidR="00052223">
        <w:rPr>
          <w:snapToGrid w:val="0"/>
          <w:sz w:val="28"/>
          <w:szCs w:val="28"/>
        </w:rPr>
        <w:t>с</w:t>
      </w:r>
      <w:r w:rsidRPr="00C46ED6">
        <w:rPr>
          <w:snapToGrid w:val="0"/>
          <w:sz w:val="28"/>
          <w:szCs w:val="28"/>
        </w:rPr>
        <w:t>редств областного бюджета в размере 2</w:t>
      </w:r>
      <w:r>
        <w:rPr>
          <w:snapToGrid w:val="0"/>
          <w:sz w:val="28"/>
          <w:szCs w:val="28"/>
        </w:rPr>
        <w:t xml:space="preserve"> </w:t>
      </w:r>
      <w:r w:rsidRPr="00C46ED6">
        <w:rPr>
          <w:snapToGrid w:val="0"/>
          <w:sz w:val="28"/>
          <w:szCs w:val="28"/>
        </w:rPr>
        <w:t>000,0 рублей.</w:t>
      </w:r>
      <w:ins w:id="0" w:author="Lena" w:date="2014-07-05T22:34:00Z">
        <w:r w:rsidRPr="00C46ED6">
          <w:rPr>
            <w:snapToGrid w:val="0"/>
            <w:sz w:val="28"/>
            <w:szCs w:val="28"/>
          </w:rPr>
          <w:t xml:space="preserve"> </w:t>
        </w:r>
      </w:ins>
    </w:p>
    <w:p w:rsidR="0074534C" w:rsidRPr="00295156" w:rsidRDefault="0074534C" w:rsidP="00052223">
      <w:pPr>
        <w:widowControl/>
        <w:ind w:firstLine="709"/>
        <w:jc w:val="both"/>
        <w:rPr>
          <w:snapToGrid w:val="0"/>
          <w:sz w:val="28"/>
          <w:szCs w:val="28"/>
        </w:rPr>
      </w:pPr>
      <w:r w:rsidRPr="00295156">
        <w:rPr>
          <w:snapToGrid w:val="0"/>
          <w:sz w:val="28"/>
          <w:szCs w:val="28"/>
        </w:rPr>
        <w:t>Нормативы расходов на обеспечение государственных гарантий прав граждан на получение начального общего, основного общего, среднего (полного) общего образования, а также дополнительного образования в общеобразовательных учреждениях на 2015 год исчислены:</w:t>
      </w:r>
    </w:p>
    <w:p w:rsidR="0074534C" w:rsidRPr="00295156" w:rsidRDefault="0074534C" w:rsidP="00052223">
      <w:pPr>
        <w:tabs>
          <w:tab w:val="num" w:pos="0"/>
        </w:tabs>
        <w:ind w:firstLine="709"/>
        <w:jc w:val="both"/>
        <w:rPr>
          <w:snapToGrid w:val="0"/>
          <w:sz w:val="28"/>
          <w:szCs w:val="28"/>
        </w:rPr>
      </w:pPr>
      <w:r w:rsidRPr="00295156">
        <w:rPr>
          <w:snapToGrid w:val="0"/>
          <w:sz w:val="28"/>
          <w:szCs w:val="28"/>
        </w:rPr>
        <w:t>- с учетом их видов, форм обучения и месторасположения общеобразовательного учреждения по ступеням общего образования в расчете на одного обучающегося;</w:t>
      </w:r>
    </w:p>
    <w:p w:rsidR="0074534C" w:rsidRPr="00295156" w:rsidRDefault="0074534C" w:rsidP="00052223">
      <w:pPr>
        <w:tabs>
          <w:tab w:val="num" w:pos="0"/>
        </w:tabs>
        <w:ind w:firstLine="709"/>
        <w:jc w:val="both"/>
        <w:rPr>
          <w:snapToGrid w:val="0"/>
          <w:sz w:val="28"/>
          <w:szCs w:val="28"/>
        </w:rPr>
      </w:pPr>
      <w:r w:rsidRPr="00295156">
        <w:rPr>
          <w:snapToGrid w:val="0"/>
          <w:sz w:val="28"/>
          <w:szCs w:val="28"/>
        </w:rPr>
        <w:t>- расходов на фонд оплаты труда (расходы на заработную плату с начислениями работникам общеобразовательных учреждений);</w:t>
      </w:r>
    </w:p>
    <w:p w:rsidR="0074534C" w:rsidRPr="00295156" w:rsidRDefault="0074534C" w:rsidP="00052223">
      <w:pPr>
        <w:tabs>
          <w:tab w:val="num" w:pos="0"/>
        </w:tabs>
        <w:ind w:firstLine="709"/>
        <w:jc w:val="both"/>
        <w:rPr>
          <w:snapToGrid w:val="0"/>
          <w:sz w:val="28"/>
          <w:szCs w:val="28"/>
        </w:rPr>
      </w:pPr>
      <w:r w:rsidRPr="00295156">
        <w:rPr>
          <w:snapToGrid w:val="0"/>
          <w:sz w:val="28"/>
          <w:szCs w:val="28"/>
        </w:rPr>
        <w:t xml:space="preserve">- расходов на частичное обеспечение материальных затрат, непосредственно связанных с образовательным процессом (расходы муниципальных общеобразовательных учреждений на приобретение учебных пособий, технических средств обучения, расходных материалов, хозяйственные нужды, за исключением расходов на содержание зданий и коммунальных расходов, осуществляемых из местных бюджетов). </w:t>
      </w:r>
    </w:p>
    <w:p w:rsidR="0074534C" w:rsidRPr="00295156" w:rsidRDefault="0074534C" w:rsidP="00052223">
      <w:pPr>
        <w:tabs>
          <w:tab w:val="num" w:pos="0"/>
        </w:tabs>
        <w:ind w:firstLine="709"/>
        <w:jc w:val="both"/>
        <w:rPr>
          <w:snapToGrid w:val="0"/>
          <w:sz w:val="28"/>
          <w:szCs w:val="28"/>
        </w:rPr>
      </w:pPr>
      <w:r w:rsidRPr="00295156">
        <w:rPr>
          <w:snapToGrid w:val="0"/>
          <w:sz w:val="28"/>
          <w:szCs w:val="28"/>
        </w:rPr>
        <w:t xml:space="preserve">При определении объемов субвенций к расчету принята прогнозируемая на 2015 год среднегодовая численность (с учетом планируемой численности учащихся с 01.09.2014 и 01.09.2015 года) обучающихся в муниципальных общеобразовательных учреждениях. </w:t>
      </w:r>
    </w:p>
    <w:p w:rsidR="0074534C" w:rsidRPr="00295156" w:rsidRDefault="0074534C" w:rsidP="00052223">
      <w:pPr>
        <w:tabs>
          <w:tab w:val="num" w:pos="0"/>
        </w:tabs>
        <w:ind w:firstLine="709"/>
        <w:jc w:val="both"/>
        <w:rPr>
          <w:snapToGrid w:val="0"/>
          <w:sz w:val="28"/>
          <w:szCs w:val="28"/>
        </w:rPr>
      </w:pPr>
      <w:r w:rsidRPr="00295156">
        <w:rPr>
          <w:snapToGrid w:val="0"/>
          <w:sz w:val="28"/>
          <w:szCs w:val="28"/>
        </w:rPr>
        <w:t>Всего контингент детей (без учета воспитанников дошкольных групп), принятый к расчету субвенций на 2015 год, составил 130 429 человек (увеличение на 2 127 чел.), в том числе:</w:t>
      </w:r>
    </w:p>
    <w:p w:rsidR="0074534C" w:rsidRPr="00295156" w:rsidRDefault="0074534C" w:rsidP="00052223">
      <w:pPr>
        <w:widowControl/>
        <w:numPr>
          <w:ilvl w:val="0"/>
          <w:numId w:val="6"/>
        </w:numPr>
        <w:ind w:left="0" w:firstLine="709"/>
        <w:jc w:val="both"/>
        <w:rPr>
          <w:sz w:val="28"/>
          <w:szCs w:val="28"/>
        </w:rPr>
      </w:pPr>
      <w:r w:rsidRPr="00295156">
        <w:rPr>
          <w:sz w:val="28"/>
          <w:szCs w:val="28"/>
        </w:rPr>
        <w:t xml:space="preserve">1 – 4 классов – 55 913 человек (увеличение на 617 человек), </w:t>
      </w:r>
    </w:p>
    <w:p w:rsidR="0074534C" w:rsidRPr="00295156" w:rsidRDefault="0074534C" w:rsidP="00052223">
      <w:pPr>
        <w:widowControl/>
        <w:numPr>
          <w:ilvl w:val="0"/>
          <w:numId w:val="6"/>
        </w:numPr>
        <w:ind w:left="0" w:firstLine="709"/>
        <w:jc w:val="both"/>
        <w:rPr>
          <w:sz w:val="28"/>
          <w:szCs w:val="28"/>
        </w:rPr>
      </w:pPr>
      <w:r w:rsidRPr="00295156">
        <w:rPr>
          <w:sz w:val="28"/>
          <w:szCs w:val="28"/>
        </w:rPr>
        <w:lastRenderedPageBreak/>
        <w:t>5 – 9 классов – 63 141 человек, (увеличение на 2 220человек),</w:t>
      </w:r>
    </w:p>
    <w:p w:rsidR="0074534C" w:rsidRPr="00295156" w:rsidRDefault="0074534C" w:rsidP="00052223">
      <w:pPr>
        <w:widowControl/>
        <w:numPr>
          <w:ilvl w:val="0"/>
          <w:numId w:val="6"/>
        </w:numPr>
        <w:ind w:left="0" w:firstLine="709"/>
        <w:jc w:val="both"/>
        <w:rPr>
          <w:sz w:val="28"/>
          <w:szCs w:val="28"/>
        </w:rPr>
      </w:pPr>
      <w:r w:rsidRPr="00295156">
        <w:rPr>
          <w:sz w:val="28"/>
          <w:szCs w:val="28"/>
        </w:rPr>
        <w:t>10 – 11 классов – 11 375 человек,  (снижение на 710 человек).</w:t>
      </w:r>
    </w:p>
    <w:p w:rsidR="0074534C" w:rsidRPr="00295156" w:rsidRDefault="0074534C" w:rsidP="00052223">
      <w:pPr>
        <w:pStyle w:val="ConsPlusNormal"/>
        <w:ind w:firstLine="709"/>
        <w:jc w:val="both"/>
        <w:rPr>
          <w:rFonts w:ascii="Times New Roman" w:hAnsi="Times New Roman" w:cs="Times New Roman"/>
          <w:sz w:val="28"/>
          <w:szCs w:val="28"/>
        </w:rPr>
      </w:pPr>
      <w:r w:rsidRPr="00295156">
        <w:rPr>
          <w:rFonts w:ascii="Times New Roman" w:hAnsi="Times New Roman" w:cs="Times New Roman"/>
          <w:sz w:val="28"/>
          <w:szCs w:val="28"/>
        </w:rPr>
        <w:t xml:space="preserve">- расходы на выплату премии Губернатора Ленинградской области для поддержки талантливой молодежи в сумме 200,0 тыс. руб.  (8 чел. по 25,0 </w:t>
      </w:r>
      <w:r w:rsidR="00213232">
        <w:rPr>
          <w:rFonts w:ascii="Times New Roman" w:hAnsi="Times New Roman" w:cs="Times New Roman"/>
          <w:sz w:val="28"/>
          <w:szCs w:val="28"/>
        </w:rPr>
        <w:t>тыс. руб.</w:t>
      </w:r>
      <w:r w:rsidRPr="00295156">
        <w:rPr>
          <w:rFonts w:ascii="Times New Roman" w:hAnsi="Times New Roman" w:cs="Times New Roman"/>
          <w:sz w:val="28"/>
          <w:szCs w:val="28"/>
        </w:rPr>
        <w:t xml:space="preserve">  в соответствии с Постановлением Губернатора Ленинградской области от 04.09.2007 N 166-пг </w:t>
      </w:r>
      <w:r>
        <w:rPr>
          <w:rFonts w:ascii="Times New Roman" w:hAnsi="Times New Roman" w:cs="Times New Roman"/>
          <w:sz w:val="28"/>
          <w:szCs w:val="28"/>
        </w:rPr>
        <w:t>«</w:t>
      </w:r>
      <w:r w:rsidRPr="00295156">
        <w:rPr>
          <w:rFonts w:ascii="Times New Roman" w:hAnsi="Times New Roman" w:cs="Times New Roman"/>
          <w:sz w:val="28"/>
          <w:szCs w:val="28"/>
        </w:rPr>
        <w:t>О премиях Губернатора Ленинградской области для поддержки талантливой молодежи</w:t>
      </w:r>
      <w:r>
        <w:rPr>
          <w:rFonts w:ascii="Times New Roman" w:hAnsi="Times New Roman" w:cs="Times New Roman"/>
          <w:sz w:val="28"/>
          <w:szCs w:val="28"/>
        </w:rPr>
        <w:t>»</w:t>
      </w:r>
      <w:r w:rsidRPr="00295156">
        <w:rPr>
          <w:rFonts w:ascii="Times New Roman" w:hAnsi="Times New Roman" w:cs="Times New Roman"/>
          <w:sz w:val="28"/>
          <w:szCs w:val="28"/>
        </w:rPr>
        <w:t>);</w:t>
      </w:r>
    </w:p>
    <w:p w:rsidR="0074534C" w:rsidRPr="00295156" w:rsidRDefault="0074534C" w:rsidP="00052223">
      <w:pPr>
        <w:pStyle w:val="ConsPlusNormal"/>
        <w:ind w:firstLine="709"/>
        <w:jc w:val="both"/>
        <w:rPr>
          <w:rFonts w:ascii="Times New Roman" w:hAnsi="Times New Roman" w:cs="Times New Roman"/>
          <w:sz w:val="28"/>
          <w:szCs w:val="28"/>
        </w:rPr>
      </w:pPr>
      <w:r w:rsidRPr="00295156">
        <w:rPr>
          <w:rFonts w:ascii="Times New Roman" w:hAnsi="Times New Roman" w:cs="Times New Roman"/>
          <w:sz w:val="28"/>
          <w:szCs w:val="28"/>
        </w:rPr>
        <w:t>- расходы на обновление содержания общего образования, создание современной образовательной среды и  развитие сети общеобразовательных учреждений в сумме 16 522,3 тыс. руб. Средства, в основном, предусмотрены на проведение мероприятий, направленных на организацию и осуществление электронного и дистанционного обучения, проведение мониторинга результатов введения ФГОС начального, основного и среднего (полного) общего образования, а также на приобретение подарков первоклассникам;</w:t>
      </w:r>
    </w:p>
    <w:p w:rsidR="0074534C" w:rsidRPr="00295156" w:rsidRDefault="0074534C" w:rsidP="00052223">
      <w:pPr>
        <w:pStyle w:val="a9"/>
        <w:ind w:firstLine="709"/>
        <w:rPr>
          <w:szCs w:val="28"/>
        </w:rPr>
      </w:pPr>
      <w:r w:rsidRPr="00295156">
        <w:rPr>
          <w:szCs w:val="28"/>
        </w:rPr>
        <w:t xml:space="preserve">- расходы на развитие воспитательного потенциала системы общего образования в сумме 1 480,0 тыс. руб. Средства предусмотрены на мероприятия,  направленные на развитие воспитательного потенциала системы общего образования – </w:t>
      </w:r>
      <w:r w:rsidR="00853D1E">
        <w:rPr>
          <w:szCs w:val="28"/>
        </w:rPr>
        <w:t>семинары, конференции, конкурсы.</w:t>
      </w:r>
    </w:p>
    <w:p w:rsidR="0074534C" w:rsidRPr="00295156" w:rsidRDefault="0074534C" w:rsidP="00052223">
      <w:pPr>
        <w:widowControl/>
        <w:ind w:firstLine="709"/>
        <w:jc w:val="both"/>
        <w:rPr>
          <w:b/>
          <w:sz w:val="28"/>
          <w:szCs w:val="28"/>
        </w:rPr>
      </w:pPr>
      <w:r w:rsidRPr="005409D9">
        <w:rPr>
          <w:color w:val="FF0000"/>
          <w:sz w:val="28"/>
          <w:szCs w:val="28"/>
        </w:rPr>
        <w:t xml:space="preserve">         </w:t>
      </w:r>
    </w:p>
    <w:p w:rsidR="0074534C" w:rsidRPr="00295156" w:rsidRDefault="0074534C" w:rsidP="00052223">
      <w:pPr>
        <w:pStyle w:val="18"/>
        <w:ind w:firstLine="709"/>
      </w:pPr>
      <w:r w:rsidRPr="00295156">
        <w:t xml:space="preserve">Подпрограмма </w:t>
      </w:r>
      <w:r w:rsidR="0072131E">
        <w:t>«</w:t>
      </w:r>
      <w:r w:rsidRPr="00295156">
        <w:t>Развитие дополнительного образования детей Ленинградской области</w:t>
      </w:r>
      <w:r w:rsidR="0072131E">
        <w:t xml:space="preserve">»   </w:t>
      </w:r>
    </w:p>
    <w:p w:rsidR="0074534C" w:rsidRPr="00295156" w:rsidRDefault="0074534C" w:rsidP="00052223">
      <w:pPr>
        <w:widowControl/>
        <w:ind w:firstLine="709"/>
        <w:jc w:val="both"/>
        <w:rPr>
          <w:sz w:val="28"/>
          <w:szCs w:val="28"/>
        </w:rPr>
      </w:pPr>
      <w:r w:rsidRPr="00295156">
        <w:rPr>
          <w:sz w:val="28"/>
          <w:szCs w:val="28"/>
        </w:rPr>
        <w:t>Целью подпрограммы является развитие дополнительного образования детей, направленного на:</w:t>
      </w:r>
    </w:p>
    <w:p w:rsidR="0074534C" w:rsidRPr="00295156" w:rsidRDefault="0074534C" w:rsidP="00052223">
      <w:pPr>
        <w:widowControl/>
        <w:ind w:firstLine="709"/>
        <w:jc w:val="both"/>
        <w:rPr>
          <w:sz w:val="28"/>
          <w:szCs w:val="28"/>
        </w:rPr>
      </w:pPr>
      <w:r w:rsidRPr="00295156">
        <w:rPr>
          <w:sz w:val="28"/>
          <w:szCs w:val="28"/>
        </w:rPr>
        <w:t>- успешную социальную и творческую социализацию детей;</w:t>
      </w:r>
    </w:p>
    <w:p w:rsidR="0074534C" w:rsidRDefault="0074534C" w:rsidP="00052223">
      <w:pPr>
        <w:widowControl/>
        <w:ind w:firstLine="709"/>
        <w:jc w:val="both"/>
        <w:rPr>
          <w:sz w:val="28"/>
          <w:szCs w:val="28"/>
        </w:rPr>
      </w:pPr>
      <w:r w:rsidRPr="00295156">
        <w:rPr>
          <w:sz w:val="28"/>
          <w:szCs w:val="28"/>
        </w:rPr>
        <w:t>-проявление детьми социальной ответственности, осознанного жизненного самоопределения и выбора профессии.</w:t>
      </w:r>
    </w:p>
    <w:p w:rsidR="0074534C" w:rsidRPr="00295156" w:rsidRDefault="00900D87" w:rsidP="00052223">
      <w:pPr>
        <w:widowControl/>
        <w:ind w:firstLine="709"/>
        <w:jc w:val="both"/>
        <w:rPr>
          <w:sz w:val="28"/>
          <w:szCs w:val="28"/>
        </w:rPr>
      </w:pPr>
      <w:r w:rsidRPr="00853D1E">
        <w:rPr>
          <w:sz w:val="28"/>
          <w:szCs w:val="28"/>
        </w:rPr>
        <w:t>По данной подпрограмме на 2015 год предусмотрены расходы в сумме</w:t>
      </w:r>
      <w:r w:rsidR="00853D1E" w:rsidRPr="00853D1E">
        <w:rPr>
          <w:sz w:val="28"/>
          <w:szCs w:val="28"/>
        </w:rPr>
        <w:t xml:space="preserve"> 180 931,2 тыс. руб.</w:t>
      </w:r>
      <w:r w:rsidRPr="00853D1E">
        <w:rPr>
          <w:sz w:val="28"/>
          <w:szCs w:val="28"/>
        </w:rPr>
        <w:t xml:space="preserve"> </w:t>
      </w:r>
      <w:r w:rsidRPr="005409D9">
        <w:rPr>
          <w:color w:val="FF0000"/>
          <w:sz w:val="28"/>
          <w:szCs w:val="28"/>
        </w:rPr>
        <w:br/>
      </w:r>
      <w:r w:rsidR="0074534C"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ind w:firstLine="709"/>
        <w:jc w:val="both"/>
        <w:rPr>
          <w:sz w:val="28"/>
          <w:szCs w:val="28"/>
        </w:rPr>
      </w:pPr>
      <w:r w:rsidRPr="00295156">
        <w:rPr>
          <w:sz w:val="28"/>
          <w:szCs w:val="28"/>
        </w:rPr>
        <w:t xml:space="preserve">- субсидии бюджетным учреждениям на финансовое обеспечение государственного (муниципального) задания на оказание государственных (муниципальных) услуг (выполнение работ)  в сумме 102 972,1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xml:space="preserve">- средства в сумме 1 390,0 </w:t>
      </w:r>
      <w:r w:rsidR="00213232">
        <w:rPr>
          <w:sz w:val="28"/>
          <w:szCs w:val="28"/>
        </w:rPr>
        <w:t>тыс. руб.</w:t>
      </w:r>
      <w:r w:rsidRPr="00295156">
        <w:rPr>
          <w:sz w:val="28"/>
          <w:szCs w:val="28"/>
        </w:rPr>
        <w:t>, в т.</w:t>
      </w:r>
      <w:r w:rsidR="0073646C">
        <w:rPr>
          <w:sz w:val="28"/>
          <w:szCs w:val="28"/>
        </w:rPr>
        <w:t> </w:t>
      </w:r>
      <w:r w:rsidRPr="00295156">
        <w:rPr>
          <w:sz w:val="28"/>
          <w:szCs w:val="28"/>
        </w:rPr>
        <w:t xml:space="preserve">ч. на проведение регионального этапа всероссийских соревнований школьников </w:t>
      </w:r>
      <w:r>
        <w:rPr>
          <w:sz w:val="28"/>
          <w:szCs w:val="28"/>
        </w:rPr>
        <w:t>«</w:t>
      </w:r>
      <w:r w:rsidRPr="00295156">
        <w:rPr>
          <w:sz w:val="28"/>
          <w:szCs w:val="28"/>
        </w:rPr>
        <w:t>Президентские спортивные игры</w:t>
      </w:r>
      <w:r>
        <w:rPr>
          <w:sz w:val="28"/>
          <w:szCs w:val="28"/>
        </w:rPr>
        <w:t>»</w:t>
      </w:r>
      <w:r w:rsidRPr="00295156">
        <w:rPr>
          <w:sz w:val="28"/>
          <w:szCs w:val="28"/>
        </w:rPr>
        <w:t xml:space="preserve"> и </w:t>
      </w:r>
      <w:r>
        <w:rPr>
          <w:sz w:val="28"/>
          <w:szCs w:val="28"/>
        </w:rPr>
        <w:t>«</w:t>
      </w:r>
      <w:r w:rsidRPr="00295156">
        <w:rPr>
          <w:sz w:val="28"/>
          <w:szCs w:val="28"/>
        </w:rPr>
        <w:t>Президентские состязания</w:t>
      </w:r>
      <w:r>
        <w:rPr>
          <w:sz w:val="28"/>
          <w:szCs w:val="28"/>
        </w:rPr>
        <w:t>»</w:t>
      </w:r>
      <w:r w:rsidRPr="00295156">
        <w:rPr>
          <w:sz w:val="28"/>
          <w:szCs w:val="28"/>
        </w:rPr>
        <w:t xml:space="preserve">, проведение школы безопасности, организацию электронного и дистанционного обучения обучающихся по программам дополнительного образования в государственных образовательных организациях, Проведение областного спортивно-развлекательного праздника  для        детей с ограниченными  возможностями здоровья </w:t>
      </w:r>
      <w:r>
        <w:rPr>
          <w:sz w:val="28"/>
          <w:szCs w:val="28"/>
        </w:rPr>
        <w:t>«</w:t>
      </w:r>
      <w:r w:rsidRPr="00295156">
        <w:rPr>
          <w:sz w:val="28"/>
          <w:szCs w:val="28"/>
        </w:rPr>
        <w:t>Старты надежд</w:t>
      </w:r>
      <w:r>
        <w:rPr>
          <w:sz w:val="28"/>
          <w:szCs w:val="28"/>
        </w:rPr>
        <w:t>»</w:t>
      </w:r>
      <w:r w:rsidRPr="00295156">
        <w:rPr>
          <w:sz w:val="28"/>
          <w:szCs w:val="28"/>
        </w:rPr>
        <w:t xml:space="preserve"> (включая награждение);</w:t>
      </w:r>
    </w:p>
    <w:p w:rsidR="0074534C" w:rsidRPr="00295156" w:rsidRDefault="0074534C" w:rsidP="00052223">
      <w:pPr>
        <w:ind w:firstLine="709"/>
        <w:jc w:val="both"/>
        <w:rPr>
          <w:sz w:val="28"/>
          <w:szCs w:val="28"/>
        </w:rPr>
      </w:pPr>
      <w:r w:rsidRPr="00295156">
        <w:rPr>
          <w:sz w:val="28"/>
          <w:szCs w:val="28"/>
        </w:rPr>
        <w:t xml:space="preserve">- расходы на укрепление материально-технической базы учреждений дополнительного образования в сумме </w:t>
      </w:r>
      <w:r w:rsidR="00853D1E">
        <w:rPr>
          <w:sz w:val="28"/>
          <w:szCs w:val="28"/>
        </w:rPr>
        <w:t>5 900,0</w:t>
      </w:r>
      <w:r w:rsidRPr="00295156">
        <w:rPr>
          <w:sz w:val="28"/>
          <w:szCs w:val="28"/>
        </w:rPr>
        <w:t xml:space="preserve"> </w:t>
      </w:r>
      <w:r w:rsidR="00213232">
        <w:rPr>
          <w:sz w:val="28"/>
          <w:szCs w:val="28"/>
        </w:rPr>
        <w:t>тыс. руб.</w:t>
      </w:r>
      <w:r w:rsidRPr="00295156">
        <w:rPr>
          <w:sz w:val="28"/>
          <w:szCs w:val="28"/>
        </w:rPr>
        <w:t>;</w:t>
      </w:r>
    </w:p>
    <w:p w:rsidR="0074534C" w:rsidRPr="00295156" w:rsidRDefault="0074534C" w:rsidP="00052223">
      <w:pPr>
        <w:pStyle w:val="a9"/>
        <w:ind w:firstLine="709"/>
        <w:rPr>
          <w:szCs w:val="28"/>
        </w:rPr>
      </w:pPr>
      <w:r w:rsidRPr="00295156">
        <w:rPr>
          <w:szCs w:val="28"/>
        </w:rPr>
        <w:t xml:space="preserve">- субсидии на укрепление материально-технической базы муниципальных учреждений дополнительного образования в сумме 20 569,1 </w:t>
      </w:r>
      <w:r w:rsidR="00213232">
        <w:rPr>
          <w:szCs w:val="28"/>
        </w:rPr>
        <w:t>тыс. руб.</w:t>
      </w:r>
      <w:r w:rsidRPr="00295156">
        <w:rPr>
          <w:szCs w:val="28"/>
        </w:rPr>
        <w:t xml:space="preserve">, в том числе средства на проведение ремонтных работ и обеспечение безопасности в </w:t>
      </w:r>
      <w:r w:rsidRPr="00295156">
        <w:rPr>
          <w:szCs w:val="28"/>
        </w:rPr>
        <w:lastRenderedPageBreak/>
        <w:t>муниципальных учреждениях дополнительного образования детей (из расчета 200,0</w:t>
      </w:r>
      <w:r w:rsidR="00D471B0">
        <w:rPr>
          <w:szCs w:val="28"/>
        </w:rPr>
        <w:t> </w:t>
      </w:r>
      <w:r w:rsidRPr="00295156">
        <w:rPr>
          <w:szCs w:val="28"/>
        </w:rPr>
        <w:t>рублей на учащегося и численности 102845 человек).</w:t>
      </w:r>
    </w:p>
    <w:p w:rsidR="0074534C" w:rsidRPr="005409D9" w:rsidRDefault="0074534C" w:rsidP="00052223">
      <w:pPr>
        <w:ind w:firstLine="709"/>
        <w:jc w:val="both"/>
        <w:rPr>
          <w:color w:val="FF0000"/>
          <w:sz w:val="28"/>
          <w:szCs w:val="28"/>
        </w:rPr>
      </w:pPr>
      <w:r w:rsidRPr="001D224A">
        <w:rPr>
          <w:sz w:val="28"/>
          <w:szCs w:val="28"/>
        </w:rPr>
        <w:t xml:space="preserve">В рамках данной подпрограммы комитету по строительству Ленинградской области в проекте областного закона 2015 года предусмотрены бюджетные ассигнования на строительство (реконструкцию) объектов системы дополнительного образования с лимитом </w:t>
      </w:r>
      <w:r w:rsidRPr="00900D87">
        <w:rPr>
          <w:sz w:val="28"/>
          <w:szCs w:val="28"/>
        </w:rPr>
        <w:t>финансирования 50 000,0 тыс. руб. В областном бюджете 2014 года данные расходы составляют 90 000,0 тыс. руб.</w:t>
      </w:r>
    </w:p>
    <w:p w:rsidR="0074534C" w:rsidRDefault="0074534C" w:rsidP="00052223">
      <w:pPr>
        <w:ind w:firstLine="709"/>
        <w:jc w:val="both"/>
        <w:rPr>
          <w:sz w:val="28"/>
          <w:szCs w:val="28"/>
        </w:rPr>
      </w:pPr>
    </w:p>
    <w:p w:rsidR="0074534C" w:rsidRDefault="0074534C" w:rsidP="00052223">
      <w:pPr>
        <w:pStyle w:val="18"/>
        <w:ind w:firstLine="709"/>
      </w:pPr>
      <w:r w:rsidRPr="00295156">
        <w:t xml:space="preserve">Подпрограмма </w:t>
      </w:r>
      <w:r w:rsidR="0072131E">
        <w:t xml:space="preserve">« </w:t>
      </w:r>
      <w:r w:rsidRPr="00295156">
        <w:t>Реализация государственных гарантий для детей-сирот и детей, оставшихся без попечения родителей</w:t>
      </w:r>
      <w:r w:rsidR="0072131E">
        <w:t xml:space="preserve">»   </w:t>
      </w:r>
    </w:p>
    <w:p w:rsidR="0074534C" w:rsidRDefault="0074534C" w:rsidP="00052223">
      <w:pPr>
        <w:ind w:firstLine="709"/>
        <w:jc w:val="both"/>
        <w:rPr>
          <w:sz w:val="28"/>
          <w:szCs w:val="28"/>
        </w:rPr>
      </w:pPr>
      <w:r w:rsidRPr="00295156">
        <w:rPr>
          <w:sz w:val="28"/>
          <w:szCs w:val="28"/>
        </w:rPr>
        <w:t>Целью подпрограммы является определение приоритетов развития организаций для детей-сирот и детей, оставшихся без попечения родителей.</w:t>
      </w:r>
    </w:p>
    <w:p w:rsidR="005409D9" w:rsidRPr="00853D1E" w:rsidRDefault="005409D9" w:rsidP="00052223">
      <w:pPr>
        <w:ind w:firstLine="709"/>
        <w:jc w:val="both"/>
        <w:rPr>
          <w:sz w:val="28"/>
          <w:szCs w:val="28"/>
          <w:u w:val="single"/>
        </w:rPr>
      </w:pPr>
      <w:r w:rsidRPr="00853D1E">
        <w:rPr>
          <w:sz w:val="28"/>
          <w:szCs w:val="28"/>
        </w:rPr>
        <w:t>По данной подпрограмме на 2015 год предусмотрены расходы в сумме</w:t>
      </w:r>
      <w:r w:rsidR="00853D1E" w:rsidRPr="00853D1E">
        <w:rPr>
          <w:sz w:val="28"/>
          <w:szCs w:val="28"/>
        </w:rPr>
        <w:t xml:space="preserve"> 532 103,1 тыс. руб.</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pStyle w:val="a9"/>
        <w:ind w:firstLine="709"/>
        <w:rPr>
          <w:szCs w:val="28"/>
        </w:rPr>
      </w:pPr>
      <w:r w:rsidRPr="00295156">
        <w:rPr>
          <w:b/>
          <w:szCs w:val="28"/>
        </w:rPr>
        <w:t xml:space="preserve">- </w:t>
      </w:r>
      <w:r w:rsidRPr="00295156">
        <w:rPr>
          <w:szCs w:val="28"/>
        </w:rPr>
        <w:t xml:space="preserve">расходы на обеспечение социальных гарантий детям-сиротам и детям, оставшимся без попечения родителей, обучающихся в учреждениях профессионального образования в сумме 356 988,0 </w:t>
      </w:r>
      <w:r w:rsidR="00213232">
        <w:rPr>
          <w:szCs w:val="28"/>
        </w:rPr>
        <w:t>тыс. руб.</w:t>
      </w:r>
      <w:r w:rsidRPr="00295156">
        <w:rPr>
          <w:szCs w:val="28"/>
        </w:rPr>
        <w:t xml:space="preserve"> (предусмотрены средства на содержание 7 детских домов (1 коррекционный детский дом)  и 4</w:t>
      </w:r>
      <w:r w:rsidR="00D471B0">
        <w:rPr>
          <w:szCs w:val="28"/>
        </w:rPr>
        <w:t> </w:t>
      </w:r>
      <w:r w:rsidRPr="00295156">
        <w:rPr>
          <w:szCs w:val="28"/>
        </w:rPr>
        <w:t>муниципальных детских домов, которые планируются к передаче в ведение Ленинградской области в 2015 году.  Общий контингент воспитанников составляет 498 детей (343 – по областным домам и</w:t>
      </w:r>
      <w:r w:rsidR="004C0620">
        <w:rPr>
          <w:szCs w:val="28"/>
        </w:rPr>
        <w:t xml:space="preserve"> 155 человек – по передаваемым);</w:t>
      </w:r>
      <w:r w:rsidRPr="00295156">
        <w:rPr>
          <w:szCs w:val="28"/>
        </w:rPr>
        <w:t xml:space="preserve"> </w:t>
      </w:r>
    </w:p>
    <w:p w:rsidR="0074534C" w:rsidRPr="00295156" w:rsidRDefault="0074534C" w:rsidP="00052223">
      <w:pPr>
        <w:pStyle w:val="a9"/>
        <w:ind w:firstLine="709"/>
        <w:rPr>
          <w:szCs w:val="28"/>
        </w:rPr>
      </w:pPr>
      <w:r w:rsidRPr="00295156">
        <w:rPr>
          <w:szCs w:val="28"/>
        </w:rPr>
        <w:t xml:space="preserve">- субсидии государственным бюджетным и автономным учреждениям в сумме 38 368,9 </w:t>
      </w:r>
      <w:r w:rsidR="00213232">
        <w:rPr>
          <w:szCs w:val="28"/>
        </w:rPr>
        <w:t>тыс. руб.</w:t>
      </w:r>
      <w:r w:rsidRPr="00295156">
        <w:rPr>
          <w:szCs w:val="28"/>
        </w:rPr>
        <w:t xml:space="preserve"> на содержание 1 коррекционного детского дома. Контингент воспитанников составляет 48 детей, количество штатных ставок  - 71,4;</w:t>
      </w:r>
    </w:p>
    <w:p w:rsidR="0074534C" w:rsidRPr="00295156" w:rsidRDefault="0074534C" w:rsidP="00052223">
      <w:pPr>
        <w:ind w:firstLine="709"/>
        <w:jc w:val="both"/>
        <w:rPr>
          <w:sz w:val="28"/>
          <w:szCs w:val="28"/>
        </w:rPr>
      </w:pPr>
      <w:r w:rsidRPr="00295156">
        <w:rPr>
          <w:sz w:val="28"/>
          <w:szCs w:val="28"/>
        </w:rPr>
        <w:t xml:space="preserve">- компенсационные выплаты в рамках реализации областного закона от 28.06.2005 № 65-оз </w:t>
      </w:r>
      <w:r>
        <w:rPr>
          <w:sz w:val="28"/>
          <w:szCs w:val="28"/>
        </w:rPr>
        <w:t>«</w:t>
      </w:r>
      <w:r w:rsidRPr="00295156">
        <w:rPr>
          <w:sz w:val="28"/>
          <w:szCs w:val="28"/>
        </w:rPr>
        <w:t>О дополнительных гарантиях социальной поддержки детей-сирот и детей, оставшихся без попечения родителей, лиц из числа детей-сирот и детей, оставшихся без попечения родителей, в Ленинградской области</w:t>
      </w:r>
      <w:r>
        <w:rPr>
          <w:sz w:val="28"/>
          <w:szCs w:val="28"/>
        </w:rPr>
        <w:t>»</w:t>
      </w:r>
      <w:r w:rsidRPr="00295156">
        <w:rPr>
          <w:sz w:val="28"/>
          <w:szCs w:val="28"/>
        </w:rPr>
        <w:t xml:space="preserve"> в сумме 6 541,6 </w:t>
      </w:r>
      <w:r w:rsidR="00853D1E">
        <w:rPr>
          <w:sz w:val="28"/>
          <w:szCs w:val="28"/>
        </w:rPr>
        <w:t>тыс. руб</w:t>
      </w:r>
      <w:r w:rsidRPr="00295156">
        <w:rPr>
          <w:sz w:val="28"/>
          <w:szCs w:val="28"/>
        </w:rPr>
        <w:t xml:space="preserve">. За счет указанных средств планируется оказать меры социальной поддержки </w:t>
      </w:r>
      <w:r w:rsidR="00485C97">
        <w:rPr>
          <w:sz w:val="28"/>
          <w:szCs w:val="28"/>
        </w:rPr>
        <w:t>695</w:t>
      </w:r>
      <w:r w:rsidRPr="00295156">
        <w:rPr>
          <w:sz w:val="28"/>
          <w:szCs w:val="28"/>
        </w:rPr>
        <w:t xml:space="preserve"> детям-сиротам, проживающих и воспитывающихся в государственных специальных (коррекционных) школах-интернатах и детских домах, в том числе: на  ежемесячную выплату на проезд, выходное пособие при трудоустройстве и выпуске. На социальную поддержку 184 воспитанников передаваемых в ведение Ленинградской области муниципальных детских домов предусмотрено 1 </w:t>
      </w:r>
      <w:r w:rsidR="00485C97">
        <w:rPr>
          <w:sz w:val="28"/>
          <w:szCs w:val="28"/>
        </w:rPr>
        <w:t>252,4</w:t>
      </w:r>
      <w:r w:rsidRPr="00295156">
        <w:rPr>
          <w:sz w:val="28"/>
          <w:szCs w:val="28"/>
        </w:rPr>
        <w:t xml:space="preserve">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xml:space="preserve">- расходы на социальную адаптацию воспитанников образовательных учреждений Ленинградской области для детей-сирот и детей, оставшихся без попечения родителей в сумме 14 625,5 </w:t>
      </w:r>
      <w:r w:rsidR="00213232">
        <w:rPr>
          <w:sz w:val="28"/>
          <w:szCs w:val="28"/>
        </w:rPr>
        <w:t>тыс. руб.</w:t>
      </w:r>
      <w:r w:rsidRPr="00295156">
        <w:rPr>
          <w:sz w:val="28"/>
          <w:szCs w:val="28"/>
        </w:rPr>
        <w:t>, из них:</w:t>
      </w:r>
    </w:p>
    <w:p w:rsidR="0074534C" w:rsidRPr="00295156" w:rsidRDefault="0074534C" w:rsidP="00052223">
      <w:pPr>
        <w:widowControl/>
        <w:numPr>
          <w:ilvl w:val="0"/>
          <w:numId w:val="9"/>
        </w:numPr>
        <w:ind w:left="0" w:firstLine="709"/>
        <w:jc w:val="both"/>
        <w:rPr>
          <w:sz w:val="28"/>
          <w:szCs w:val="28"/>
        </w:rPr>
      </w:pPr>
      <w:r w:rsidRPr="00295156">
        <w:rPr>
          <w:sz w:val="28"/>
          <w:szCs w:val="28"/>
        </w:rPr>
        <w:t xml:space="preserve">на новогодние подарки для детей-сирот и детей, оставшихся без попечения родителей, из детских домов и специальных (коррекционных) школ-интернатов, для детей-сирот и детей, оставшихся без попечения родителей, обучающихся в организациях в сумме 5 075,0 </w:t>
      </w:r>
      <w:r w:rsidR="00213232">
        <w:rPr>
          <w:sz w:val="28"/>
          <w:szCs w:val="28"/>
        </w:rPr>
        <w:t>тыс. руб.</w:t>
      </w:r>
      <w:r w:rsidRPr="00295156">
        <w:rPr>
          <w:sz w:val="28"/>
          <w:szCs w:val="28"/>
        </w:rPr>
        <w:t>;</w:t>
      </w:r>
    </w:p>
    <w:p w:rsidR="0074534C" w:rsidRPr="00295156" w:rsidRDefault="0074534C" w:rsidP="00052223">
      <w:pPr>
        <w:widowControl/>
        <w:numPr>
          <w:ilvl w:val="0"/>
          <w:numId w:val="9"/>
        </w:numPr>
        <w:ind w:left="0" w:firstLine="709"/>
        <w:jc w:val="both"/>
        <w:rPr>
          <w:sz w:val="28"/>
          <w:szCs w:val="28"/>
        </w:rPr>
      </w:pPr>
      <w:r w:rsidRPr="00295156">
        <w:rPr>
          <w:sz w:val="28"/>
          <w:szCs w:val="28"/>
        </w:rPr>
        <w:lastRenderedPageBreak/>
        <w:t xml:space="preserve">на приобретение входных билетов на новогодние представления для обучающихся и воспитанников государственных и муниципальных образовательных организаций Ленинградской области в сумме 5 500,0 </w:t>
      </w:r>
      <w:r w:rsidR="00213232">
        <w:rPr>
          <w:sz w:val="28"/>
          <w:szCs w:val="28"/>
        </w:rPr>
        <w:t>тыс. руб.</w:t>
      </w:r>
      <w:r w:rsidRPr="00295156">
        <w:rPr>
          <w:sz w:val="28"/>
          <w:szCs w:val="28"/>
        </w:rPr>
        <w:t>;</w:t>
      </w:r>
    </w:p>
    <w:p w:rsidR="0074534C" w:rsidRPr="00295156" w:rsidRDefault="0074534C" w:rsidP="00052223">
      <w:pPr>
        <w:widowControl/>
        <w:numPr>
          <w:ilvl w:val="0"/>
          <w:numId w:val="9"/>
        </w:numPr>
        <w:ind w:left="0" w:firstLine="709"/>
        <w:jc w:val="both"/>
        <w:rPr>
          <w:sz w:val="28"/>
          <w:szCs w:val="28"/>
        </w:rPr>
      </w:pPr>
      <w:r w:rsidRPr="00295156">
        <w:rPr>
          <w:sz w:val="28"/>
          <w:szCs w:val="28"/>
        </w:rPr>
        <w:t xml:space="preserve">на создание системы раннего выявления и сопровождения одаренных воспитанников организаций для детей-сирот и детей, оставшихся без попечения родителей 900,0 </w:t>
      </w:r>
      <w:r w:rsidR="00213232">
        <w:rPr>
          <w:sz w:val="28"/>
          <w:szCs w:val="28"/>
        </w:rPr>
        <w:t>тыс. руб.</w:t>
      </w:r>
      <w:r w:rsidRPr="00295156">
        <w:rPr>
          <w:sz w:val="28"/>
          <w:szCs w:val="28"/>
        </w:rPr>
        <w:t>;</w:t>
      </w:r>
    </w:p>
    <w:p w:rsidR="0074534C" w:rsidRPr="00295156" w:rsidRDefault="0074534C" w:rsidP="00052223">
      <w:pPr>
        <w:widowControl/>
        <w:numPr>
          <w:ilvl w:val="0"/>
          <w:numId w:val="9"/>
        </w:numPr>
        <w:ind w:left="0" w:firstLine="709"/>
        <w:jc w:val="both"/>
        <w:rPr>
          <w:sz w:val="28"/>
          <w:szCs w:val="28"/>
        </w:rPr>
      </w:pPr>
      <w:r w:rsidRPr="00295156">
        <w:rPr>
          <w:sz w:val="28"/>
          <w:szCs w:val="28"/>
        </w:rPr>
        <w:t xml:space="preserve">на создание в образовательной  организации Ленинградской области для детей-сирот и детей, оставшихся без попечения родителей,  службы социальной (постинтернатной) адаптации выпускников 1 500,0 </w:t>
      </w:r>
      <w:r w:rsidR="00213232">
        <w:rPr>
          <w:sz w:val="28"/>
          <w:szCs w:val="28"/>
        </w:rPr>
        <w:t>тыс. руб.</w:t>
      </w:r>
      <w:r w:rsidRPr="00295156">
        <w:rPr>
          <w:sz w:val="28"/>
          <w:szCs w:val="28"/>
        </w:rPr>
        <w:t xml:space="preserve"> и др.</w:t>
      </w:r>
    </w:p>
    <w:p w:rsidR="0074534C" w:rsidRPr="00295156" w:rsidRDefault="0074534C" w:rsidP="00052223">
      <w:pPr>
        <w:autoSpaceDE w:val="0"/>
        <w:autoSpaceDN w:val="0"/>
        <w:adjustRightInd w:val="0"/>
        <w:ind w:firstLine="709"/>
        <w:jc w:val="both"/>
        <w:rPr>
          <w:sz w:val="28"/>
          <w:szCs w:val="28"/>
        </w:rPr>
      </w:pPr>
      <w:r w:rsidRPr="00295156">
        <w:rPr>
          <w:sz w:val="28"/>
          <w:szCs w:val="28"/>
        </w:rPr>
        <w:t xml:space="preserve">- субвенции на организацию и осуществление деятельности по опеке и попечительству в сумме 104 579,1 </w:t>
      </w:r>
      <w:r w:rsidR="00213232">
        <w:rPr>
          <w:sz w:val="28"/>
          <w:szCs w:val="28"/>
        </w:rPr>
        <w:t>тыс. руб</w:t>
      </w:r>
      <w:r w:rsidR="008C432C">
        <w:rPr>
          <w:sz w:val="28"/>
          <w:szCs w:val="28"/>
        </w:rPr>
        <w:t>.</w:t>
      </w:r>
      <w:r w:rsidRPr="00295156">
        <w:rPr>
          <w:sz w:val="28"/>
          <w:szCs w:val="28"/>
        </w:rPr>
        <w:t xml:space="preserve"> Объем субвенции рассчитан исходя из расчетной численность работников органа местного самоуправления по организации опеки и попечительства в муниципальных образованиях, составившая 125,8 ставки в целом по Ленинградской области из расчета не менее одного специалиста по охране детства на 3 000 детского населения (от 0 до 18 лет включительно),  один специалист по опеке и   попечительству   совершеннолетних   граждан на 150</w:t>
      </w:r>
      <w:r w:rsidR="00D471B0">
        <w:rPr>
          <w:sz w:val="28"/>
          <w:szCs w:val="28"/>
        </w:rPr>
        <w:t> </w:t>
      </w:r>
      <w:r w:rsidRPr="00295156">
        <w:rPr>
          <w:sz w:val="28"/>
          <w:szCs w:val="28"/>
        </w:rPr>
        <w:t>000</w:t>
      </w:r>
      <w:r w:rsidR="00D471B0">
        <w:rPr>
          <w:sz w:val="28"/>
          <w:szCs w:val="28"/>
        </w:rPr>
        <w:t> </w:t>
      </w:r>
      <w:r w:rsidRPr="00295156">
        <w:rPr>
          <w:sz w:val="28"/>
          <w:szCs w:val="28"/>
        </w:rPr>
        <w:t>человек взрослого населения, а также специалисты по бухгалтерскому учету и контролю, но не менее 1 ставки на муниципальное образование и норматива расходов на одного специалиста органа опеки и попечительства в размере 693,0</w:t>
      </w:r>
      <w:r w:rsidR="00D471B0">
        <w:rPr>
          <w:sz w:val="28"/>
          <w:szCs w:val="28"/>
        </w:rPr>
        <w:t> </w:t>
      </w:r>
      <w:r w:rsidRPr="00295156">
        <w:rPr>
          <w:sz w:val="28"/>
          <w:szCs w:val="28"/>
        </w:rPr>
        <w:t>тыс.</w:t>
      </w:r>
      <w:r w:rsidR="00D471B0">
        <w:rPr>
          <w:sz w:val="28"/>
          <w:szCs w:val="28"/>
        </w:rPr>
        <w:t> </w:t>
      </w:r>
      <w:r w:rsidRPr="00295156">
        <w:rPr>
          <w:sz w:val="28"/>
          <w:szCs w:val="28"/>
        </w:rPr>
        <w:t>руб.  По состоянию на 01.01.2013 численность населения Ленинградской области составила 1 751 135 человек, в том числе дети в возрасте от 0 до 18 и составляет – 287 752 человека.</w:t>
      </w:r>
      <w:r w:rsidR="004C0620">
        <w:rPr>
          <w:sz w:val="28"/>
          <w:szCs w:val="28"/>
        </w:rPr>
        <w:t xml:space="preserve"> </w:t>
      </w:r>
      <w:r w:rsidR="004C0620" w:rsidRPr="008C26F8">
        <w:rPr>
          <w:bCs/>
          <w:sz w:val="28"/>
          <w:szCs w:val="28"/>
        </w:rPr>
        <w:t xml:space="preserve">Расчет субвенций представлен в </w:t>
      </w:r>
      <w:r w:rsidR="004C0620" w:rsidRPr="004C0620">
        <w:rPr>
          <w:bCs/>
          <w:color w:val="00B050"/>
          <w:sz w:val="28"/>
          <w:szCs w:val="28"/>
        </w:rPr>
        <w:t xml:space="preserve">Приложении 8 </w:t>
      </w:r>
      <w:r w:rsidR="004C0620" w:rsidRPr="008C26F8">
        <w:rPr>
          <w:bCs/>
          <w:sz w:val="28"/>
          <w:szCs w:val="28"/>
        </w:rPr>
        <w:t>к настоящей пояснительной записке</w:t>
      </w:r>
      <w:r w:rsidR="004C0620" w:rsidRPr="004C0620">
        <w:rPr>
          <w:bCs/>
          <w:sz w:val="28"/>
          <w:szCs w:val="28"/>
        </w:rPr>
        <w:t>.</w:t>
      </w:r>
      <w:r w:rsidR="008A50E6">
        <w:rPr>
          <w:sz w:val="28"/>
          <w:szCs w:val="28"/>
        </w:rPr>
        <w:t xml:space="preserve"> </w:t>
      </w:r>
      <w:r w:rsidR="008A50E6" w:rsidRPr="00B14371">
        <w:rPr>
          <w:sz w:val="28"/>
          <w:szCs w:val="28"/>
          <w:shd w:val="clear" w:color="auto" w:fill="FFFFFF"/>
        </w:rPr>
        <w:t>Распределение субвенций представлено в Приложениях 72-73 к настоящему законопроекту.</w:t>
      </w:r>
    </w:p>
    <w:p w:rsidR="0074534C" w:rsidRPr="004C0620" w:rsidRDefault="0074534C" w:rsidP="00052223">
      <w:pPr>
        <w:ind w:firstLine="709"/>
        <w:jc w:val="both"/>
        <w:rPr>
          <w:color w:val="00B050"/>
          <w:sz w:val="28"/>
          <w:szCs w:val="28"/>
        </w:rPr>
      </w:pPr>
      <w:r w:rsidRPr="00295156">
        <w:rPr>
          <w:sz w:val="28"/>
          <w:szCs w:val="28"/>
        </w:rPr>
        <w:t>- средства на укрепление материально-технической базы образовательных учреждений  для детей-сирот и детей, оставшихся без попечения родителей</w:t>
      </w:r>
      <w:r w:rsidR="008C432C">
        <w:rPr>
          <w:sz w:val="28"/>
          <w:szCs w:val="28"/>
        </w:rPr>
        <w:t>,</w:t>
      </w:r>
      <w:r w:rsidRPr="00295156">
        <w:rPr>
          <w:sz w:val="28"/>
          <w:szCs w:val="28"/>
        </w:rPr>
        <w:t xml:space="preserve"> в том числе на проведение ремонтных работ в подведомственных детских домах в сумме </w:t>
      </w:r>
      <w:r w:rsidR="00FE1D28">
        <w:rPr>
          <w:sz w:val="28"/>
          <w:szCs w:val="28"/>
        </w:rPr>
        <w:t>11</w:t>
      </w:r>
      <w:r w:rsidRPr="00295156">
        <w:rPr>
          <w:sz w:val="28"/>
          <w:szCs w:val="28"/>
        </w:rPr>
        <w:t xml:space="preserve"> 000,0 </w:t>
      </w:r>
      <w:r w:rsidR="00213232">
        <w:rPr>
          <w:sz w:val="28"/>
          <w:szCs w:val="28"/>
        </w:rPr>
        <w:t>тыс. руб.</w:t>
      </w:r>
    </w:p>
    <w:p w:rsidR="0074534C" w:rsidRPr="00295156" w:rsidRDefault="0074534C" w:rsidP="00052223">
      <w:pPr>
        <w:ind w:firstLine="709"/>
        <w:jc w:val="both"/>
        <w:rPr>
          <w:sz w:val="28"/>
          <w:szCs w:val="28"/>
        </w:rPr>
      </w:pPr>
    </w:p>
    <w:p w:rsidR="0074534C" w:rsidRPr="00295156" w:rsidRDefault="0074534C" w:rsidP="00052223">
      <w:pPr>
        <w:pStyle w:val="18"/>
        <w:ind w:firstLine="709"/>
      </w:pPr>
      <w:r w:rsidRPr="00295156">
        <w:t xml:space="preserve">Подпрограмма </w:t>
      </w:r>
      <w:r w:rsidR="0072131E">
        <w:t xml:space="preserve">« </w:t>
      </w:r>
      <w:r w:rsidRPr="00295156">
        <w:t>Развитие кадрового потенциала социальной сферы</w:t>
      </w:r>
      <w:r w:rsidR="0072131E">
        <w:t xml:space="preserve">»   </w:t>
      </w:r>
    </w:p>
    <w:p w:rsidR="0074534C" w:rsidRDefault="0074534C" w:rsidP="00052223">
      <w:pPr>
        <w:ind w:firstLine="709"/>
        <w:jc w:val="both"/>
        <w:rPr>
          <w:sz w:val="28"/>
          <w:szCs w:val="28"/>
        </w:rPr>
      </w:pPr>
      <w:r w:rsidRPr="00295156">
        <w:rPr>
          <w:sz w:val="28"/>
          <w:szCs w:val="28"/>
        </w:rPr>
        <w:t>Целью подпрограммы является развитие кадрового потенциала социальной сферы Ленинградской области.</w:t>
      </w:r>
    </w:p>
    <w:p w:rsidR="005409D9" w:rsidRPr="00FE1D28" w:rsidRDefault="005409D9" w:rsidP="00052223">
      <w:pPr>
        <w:ind w:firstLine="709"/>
        <w:jc w:val="both"/>
        <w:rPr>
          <w:sz w:val="28"/>
          <w:szCs w:val="28"/>
          <w:u w:val="single"/>
        </w:rPr>
      </w:pPr>
      <w:r w:rsidRPr="00FE1D28">
        <w:rPr>
          <w:sz w:val="28"/>
          <w:szCs w:val="28"/>
        </w:rPr>
        <w:t>По данной подпрограмме на 2015 год предусмотрены расходы в сумме</w:t>
      </w:r>
      <w:r w:rsidR="00FE1D28" w:rsidRPr="00FE1D28">
        <w:rPr>
          <w:sz w:val="28"/>
          <w:szCs w:val="28"/>
        </w:rPr>
        <w:t xml:space="preserve"> 159 011,7 тыс. руб.</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ind w:firstLine="709"/>
        <w:jc w:val="both"/>
        <w:rPr>
          <w:sz w:val="28"/>
          <w:szCs w:val="28"/>
        </w:rPr>
      </w:pPr>
      <w:r w:rsidRPr="00295156">
        <w:rPr>
          <w:sz w:val="28"/>
          <w:szCs w:val="28"/>
        </w:rPr>
        <w:t xml:space="preserve">- субсидии государственным бюджетным и автономным учреждениям в сумме 144 139,7 </w:t>
      </w:r>
      <w:r w:rsidR="00213232">
        <w:rPr>
          <w:sz w:val="28"/>
          <w:szCs w:val="28"/>
        </w:rPr>
        <w:t>тыс. руб.</w:t>
      </w:r>
      <w:r w:rsidRPr="00295156">
        <w:rPr>
          <w:sz w:val="28"/>
          <w:szCs w:val="28"/>
        </w:rPr>
        <w:t xml:space="preserve"> на реализацию программ по переподготовке и повышению квалификации АОУ ДПО </w:t>
      </w:r>
      <w:r>
        <w:rPr>
          <w:sz w:val="28"/>
          <w:szCs w:val="28"/>
        </w:rPr>
        <w:t>«</w:t>
      </w:r>
      <w:r w:rsidRPr="00295156">
        <w:rPr>
          <w:sz w:val="28"/>
          <w:szCs w:val="28"/>
        </w:rPr>
        <w:t>Ленинградский областной институт развития образования</w:t>
      </w:r>
      <w:r>
        <w:rPr>
          <w:sz w:val="28"/>
          <w:szCs w:val="28"/>
        </w:rPr>
        <w:t>»</w:t>
      </w:r>
      <w:r w:rsidRPr="00295156">
        <w:rPr>
          <w:sz w:val="28"/>
          <w:szCs w:val="28"/>
        </w:rPr>
        <w:t xml:space="preserve"> и АОУ ВПО </w:t>
      </w:r>
      <w:r>
        <w:rPr>
          <w:sz w:val="28"/>
          <w:szCs w:val="28"/>
        </w:rPr>
        <w:t>«</w:t>
      </w:r>
      <w:r w:rsidRPr="00295156">
        <w:rPr>
          <w:sz w:val="28"/>
          <w:szCs w:val="28"/>
        </w:rPr>
        <w:t>Ленинградский государственный университет имени А.С. Пушкина</w:t>
      </w:r>
      <w:r>
        <w:rPr>
          <w:sz w:val="28"/>
          <w:szCs w:val="28"/>
        </w:rPr>
        <w:t>»</w:t>
      </w:r>
      <w:r w:rsidRPr="00295156">
        <w:rPr>
          <w:sz w:val="28"/>
          <w:szCs w:val="28"/>
        </w:rPr>
        <w:t>.  За счет предусмотренных средств в 2015 году планируется выпустить 7 303 специалистов, прошедших программы переподготовки и повышения квалификации;</w:t>
      </w:r>
    </w:p>
    <w:p w:rsidR="0074534C" w:rsidRPr="00295156" w:rsidRDefault="0074534C" w:rsidP="00052223">
      <w:pPr>
        <w:ind w:firstLine="709"/>
        <w:jc w:val="both"/>
        <w:rPr>
          <w:sz w:val="28"/>
          <w:szCs w:val="28"/>
        </w:rPr>
      </w:pPr>
      <w:r w:rsidRPr="00295156">
        <w:rPr>
          <w:sz w:val="28"/>
          <w:szCs w:val="28"/>
        </w:rPr>
        <w:t xml:space="preserve">- средства на поощрение лучших учителей в сумме  5 975,0 </w:t>
      </w:r>
      <w:r w:rsidR="00213232">
        <w:rPr>
          <w:sz w:val="28"/>
          <w:szCs w:val="28"/>
        </w:rPr>
        <w:t>тыс. руб.</w:t>
      </w:r>
      <w:r w:rsidRPr="00295156">
        <w:rPr>
          <w:sz w:val="28"/>
          <w:szCs w:val="28"/>
        </w:rPr>
        <w:t xml:space="preserve"> в том числе:</w:t>
      </w:r>
    </w:p>
    <w:p w:rsidR="0074534C" w:rsidRPr="00295156" w:rsidRDefault="0074534C" w:rsidP="00052223">
      <w:pPr>
        <w:numPr>
          <w:ilvl w:val="0"/>
          <w:numId w:val="12"/>
        </w:numPr>
        <w:ind w:left="0" w:firstLine="709"/>
        <w:jc w:val="both"/>
        <w:rPr>
          <w:sz w:val="28"/>
          <w:szCs w:val="28"/>
        </w:rPr>
      </w:pPr>
      <w:r w:rsidRPr="00295156">
        <w:rPr>
          <w:sz w:val="28"/>
          <w:szCs w:val="28"/>
        </w:rPr>
        <w:lastRenderedPageBreak/>
        <w:t xml:space="preserve">проведения  праздника  </w:t>
      </w:r>
      <w:r>
        <w:rPr>
          <w:sz w:val="28"/>
          <w:szCs w:val="28"/>
        </w:rPr>
        <w:t>«</w:t>
      </w:r>
      <w:r w:rsidRPr="00295156">
        <w:rPr>
          <w:sz w:val="28"/>
          <w:szCs w:val="28"/>
        </w:rPr>
        <w:t>День учителя</w:t>
      </w:r>
      <w:r>
        <w:rPr>
          <w:sz w:val="28"/>
          <w:szCs w:val="28"/>
        </w:rPr>
        <w:t>»</w:t>
      </w:r>
      <w:r w:rsidRPr="00295156">
        <w:rPr>
          <w:sz w:val="28"/>
          <w:szCs w:val="28"/>
        </w:rPr>
        <w:t xml:space="preserve">  (включая награждение)  в сумме 5 075,0 </w:t>
      </w:r>
      <w:r w:rsidR="00213232">
        <w:rPr>
          <w:sz w:val="28"/>
          <w:szCs w:val="28"/>
        </w:rPr>
        <w:t>тыс. руб.</w:t>
      </w:r>
      <w:r w:rsidRPr="00295156">
        <w:rPr>
          <w:sz w:val="28"/>
          <w:szCs w:val="28"/>
        </w:rPr>
        <w:t>;</w:t>
      </w:r>
    </w:p>
    <w:p w:rsidR="0074534C" w:rsidRPr="00295156" w:rsidRDefault="0074534C" w:rsidP="00052223">
      <w:pPr>
        <w:numPr>
          <w:ilvl w:val="0"/>
          <w:numId w:val="12"/>
        </w:numPr>
        <w:ind w:left="0" w:firstLine="709"/>
        <w:jc w:val="both"/>
        <w:rPr>
          <w:sz w:val="28"/>
          <w:szCs w:val="28"/>
        </w:rPr>
      </w:pPr>
      <w:r w:rsidRPr="00295156">
        <w:rPr>
          <w:sz w:val="28"/>
          <w:szCs w:val="28"/>
        </w:rPr>
        <w:t xml:space="preserve">на награждение в рамках софинансирования ПНПО лучших учителей в сумме 900,0 </w:t>
      </w:r>
      <w:r w:rsidR="00213232">
        <w:rPr>
          <w:sz w:val="28"/>
          <w:szCs w:val="28"/>
        </w:rPr>
        <w:t>тыс. руб.</w:t>
      </w:r>
    </w:p>
    <w:p w:rsidR="0074534C" w:rsidRPr="00295156" w:rsidRDefault="0074534C" w:rsidP="00052223">
      <w:pPr>
        <w:ind w:firstLine="709"/>
        <w:jc w:val="both"/>
        <w:rPr>
          <w:sz w:val="28"/>
          <w:szCs w:val="28"/>
        </w:rPr>
      </w:pPr>
      <w:r w:rsidRPr="00295156">
        <w:rPr>
          <w:sz w:val="28"/>
          <w:szCs w:val="28"/>
        </w:rPr>
        <w:t>- средства для выплаты  единовременной премии лицам</w:t>
      </w:r>
      <w:r w:rsidR="0073646C">
        <w:rPr>
          <w:sz w:val="28"/>
          <w:szCs w:val="28"/>
        </w:rPr>
        <w:t>,</w:t>
      </w:r>
      <w:r w:rsidRPr="00295156">
        <w:rPr>
          <w:sz w:val="28"/>
          <w:szCs w:val="28"/>
        </w:rPr>
        <w:t xml:space="preserve"> удостоенным звания </w:t>
      </w:r>
      <w:r>
        <w:rPr>
          <w:sz w:val="28"/>
          <w:szCs w:val="28"/>
        </w:rPr>
        <w:t>«</w:t>
      </w:r>
      <w:r w:rsidRPr="00295156">
        <w:rPr>
          <w:sz w:val="28"/>
          <w:szCs w:val="28"/>
        </w:rPr>
        <w:t xml:space="preserve">Почетный учитель Ленинградской области в сумме 150,0 </w:t>
      </w:r>
      <w:r w:rsidR="00213232">
        <w:rPr>
          <w:sz w:val="28"/>
          <w:szCs w:val="28"/>
        </w:rPr>
        <w:t>тыс. руб.</w:t>
      </w:r>
      <w:r w:rsidRPr="00295156">
        <w:rPr>
          <w:sz w:val="28"/>
          <w:szCs w:val="28"/>
        </w:rPr>
        <w:t xml:space="preserve"> (в соответствии с Областным законом Ленинградской области от 21.12.2010 N 80-оз </w:t>
      </w:r>
      <w:r>
        <w:rPr>
          <w:sz w:val="28"/>
          <w:szCs w:val="28"/>
        </w:rPr>
        <w:t>«</w:t>
      </w:r>
      <w:r w:rsidRPr="00295156">
        <w:rPr>
          <w:sz w:val="28"/>
          <w:szCs w:val="28"/>
        </w:rPr>
        <w:t xml:space="preserve">О звании </w:t>
      </w:r>
      <w:r>
        <w:rPr>
          <w:sz w:val="28"/>
          <w:szCs w:val="28"/>
        </w:rPr>
        <w:t>«</w:t>
      </w:r>
      <w:r w:rsidRPr="00295156">
        <w:rPr>
          <w:sz w:val="28"/>
          <w:szCs w:val="28"/>
        </w:rPr>
        <w:t>Почетный учитель Ленинградской области</w:t>
      </w:r>
      <w:r>
        <w:rPr>
          <w:sz w:val="28"/>
          <w:szCs w:val="28"/>
        </w:rPr>
        <w:t>»</w:t>
      </w:r>
      <w:r w:rsidRPr="00295156">
        <w:rPr>
          <w:sz w:val="28"/>
          <w:szCs w:val="28"/>
        </w:rPr>
        <w:t xml:space="preserve"> ежегодное присуждение звания 3-м учителям и единовременная выплата в размере 50,0 </w:t>
      </w:r>
      <w:r w:rsidR="00213232">
        <w:rPr>
          <w:sz w:val="28"/>
          <w:szCs w:val="28"/>
        </w:rPr>
        <w:t>тыс. руб.</w:t>
      </w:r>
      <w:r w:rsidRPr="00295156">
        <w:rPr>
          <w:sz w:val="28"/>
          <w:szCs w:val="28"/>
        </w:rPr>
        <w:t>);</w:t>
      </w:r>
    </w:p>
    <w:p w:rsidR="0074534C" w:rsidRPr="00295156" w:rsidRDefault="0074534C" w:rsidP="00052223">
      <w:pPr>
        <w:ind w:firstLine="709"/>
        <w:jc w:val="both"/>
        <w:rPr>
          <w:sz w:val="28"/>
          <w:szCs w:val="28"/>
        </w:rPr>
      </w:pPr>
      <w:r w:rsidRPr="00295156">
        <w:rPr>
          <w:sz w:val="28"/>
          <w:szCs w:val="28"/>
        </w:rPr>
        <w:t xml:space="preserve">- средства на развитие кадрового потенциала системы дошкольного, общего и дополнительного образования в сумме 4 547,0 </w:t>
      </w:r>
      <w:r w:rsidR="00213232">
        <w:rPr>
          <w:sz w:val="28"/>
          <w:szCs w:val="28"/>
        </w:rPr>
        <w:t>тыс. руб.</w:t>
      </w:r>
      <w:r w:rsidRPr="00295156">
        <w:rPr>
          <w:sz w:val="28"/>
          <w:szCs w:val="28"/>
        </w:rPr>
        <w:t xml:space="preserve"> в том числе:</w:t>
      </w:r>
    </w:p>
    <w:p w:rsidR="0074534C" w:rsidRPr="00295156" w:rsidRDefault="0074534C" w:rsidP="00052223">
      <w:pPr>
        <w:numPr>
          <w:ilvl w:val="0"/>
          <w:numId w:val="13"/>
        </w:numPr>
        <w:ind w:left="0" w:firstLine="709"/>
        <w:jc w:val="both"/>
        <w:rPr>
          <w:sz w:val="28"/>
          <w:szCs w:val="28"/>
        </w:rPr>
      </w:pPr>
      <w:r w:rsidRPr="00295156">
        <w:rPr>
          <w:sz w:val="28"/>
          <w:szCs w:val="28"/>
        </w:rPr>
        <w:t xml:space="preserve">на проведение областного конкурса  </w:t>
      </w:r>
      <w:r>
        <w:rPr>
          <w:sz w:val="28"/>
          <w:szCs w:val="28"/>
        </w:rPr>
        <w:t>«</w:t>
      </w:r>
      <w:r w:rsidRPr="00295156">
        <w:rPr>
          <w:sz w:val="28"/>
          <w:szCs w:val="28"/>
        </w:rPr>
        <w:t>Школа года</w:t>
      </w:r>
      <w:r>
        <w:rPr>
          <w:sz w:val="28"/>
          <w:szCs w:val="28"/>
        </w:rPr>
        <w:t>»</w:t>
      </w:r>
      <w:r w:rsidRPr="00295156">
        <w:rPr>
          <w:sz w:val="28"/>
          <w:szCs w:val="28"/>
        </w:rPr>
        <w:t xml:space="preserve"> (включая выделение грантов);</w:t>
      </w:r>
    </w:p>
    <w:p w:rsidR="0074534C" w:rsidRPr="00295156" w:rsidRDefault="0074534C" w:rsidP="00052223">
      <w:pPr>
        <w:numPr>
          <w:ilvl w:val="0"/>
          <w:numId w:val="13"/>
        </w:numPr>
        <w:ind w:left="0" w:firstLine="709"/>
        <w:jc w:val="both"/>
        <w:rPr>
          <w:sz w:val="28"/>
          <w:szCs w:val="28"/>
        </w:rPr>
      </w:pPr>
      <w:r w:rsidRPr="00295156">
        <w:rPr>
          <w:sz w:val="28"/>
          <w:szCs w:val="28"/>
        </w:rPr>
        <w:t xml:space="preserve">на проведение  конкурса  </w:t>
      </w:r>
      <w:r>
        <w:rPr>
          <w:sz w:val="28"/>
          <w:szCs w:val="28"/>
        </w:rPr>
        <w:t>«</w:t>
      </w:r>
      <w:r w:rsidRPr="00295156">
        <w:rPr>
          <w:sz w:val="28"/>
          <w:szCs w:val="28"/>
        </w:rPr>
        <w:t>Учитель года</w:t>
      </w:r>
      <w:r>
        <w:rPr>
          <w:sz w:val="28"/>
          <w:szCs w:val="28"/>
        </w:rPr>
        <w:t>»</w:t>
      </w:r>
      <w:r w:rsidRPr="00295156">
        <w:rPr>
          <w:sz w:val="28"/>
          <w:szCs w:val="28"/>
        </w:rPr>
        <w:t xml:space="preserve">  (включая награждение);</w:t>
      </w:r>
    </w:p>
    <w:p w:rsidR="0074534C" w:rsidRPr="00295156" w:rsidRDefault="0074534C" w:rsidP="00052223">
      <w:pPr>
        <w:numPr>
          <w:ilvl w:val="0"/>
          <w:numId w:val="13"/>
        </w:numPr>
        <w:ind w:left="0" w:firstLine="709"/>
        <w:jc w:val="both"/>
        <w:rPr>
          <w:sz w:val="28"/>
          <w:szCs w:val="28"/>
        </w:rPr>
      </w:pPr>
      <w:r w:rsidRPr="00295156">
        <w:rPr>
          <w:sz w:val="28"/>
          <w:szCs w:val="28"/>
        </w:rPr>
        <w:t>на организацию и проведение областных конкурсов, форумов, слетов, издание методической литературы, проведение областного родительского собрания и педсовета и др.</w:t>
      </w:r>
    </w:p>
    <w:p w:rsidR="007635B6" w:rsidRDefault="007635B6" w:rsidP="00052223">
      <w:pPr>
        <w:pStyle w:val="18"/>
        <w:ind w:firstLine="709"/>
      </w:pPr>
    </w:p>
    <w:p w:rsidR="0074534C" w:rsidRPr="001E3881" w:rsidRDefault="003628ED" w:rsidP="00052223">
      <w:pPr>
        <w:pStyle w:val="18"/>
        <w:ind w:firstLine="709"/>
      </w:pPr>
      <w:hyperlink w:anchor="Par2031" w:tooltip="Ссылка на текущий документ" w:history="1">
        <w:r w:rsidR="0074534C" w:rsidRPr="001E3881">
          <w:t xml:space="preserve">Подпрограмма </w:t>
        </w:r>
      </w:hyperlink>
      <w:r w:rsidR="0072131E">
        <w:t xml:space="preserve">« </w:t>
      </w:r>
      <w:r w:rsidR="0074534C" w:rsidRPr="001E3881">
        <w:t>Развитие профессионального образования</w:t>
      </w:r>
      <w:r w:rsidR="0072131E">
        <w:t xml:space="preserve">»   </w:t>
      </w:r>
    </w:p>
    <w:p w:rsidR="0074534C" w:rsidRDefault="0074534C" w:rsidP="00052223">
      <w:pPr>
        <w:ind w:firstLine="709"/>
        <w:jc w:val="both"/>
        <w:rPr>
          <w:sz w:val="28"/>
          <w:szCs w:val="28"/>
        </w:rPr>
      </w:pPr>
      <w:r w:rsidRPr="00295156">
        <w:rPr>
          <w:sz w:val="28"/>
          <w:szCs w:val="28"/>
        </w:rPr>
        <w:t>Целью подпрограммы является увеличение вклада профессионального образования в социально-экономическую и культурную модернизацию Ленинградской области, в повышение ее конкурентоспособности, обеспечение востребованности экономикой и обществом каждого обучающегося и выпускника.</w:t>
      </w:r>
    </w:p>
    <w:p w:rsidR="0073646C" w:rsidRPr="00FE1D28" w:rsidRDefault="00900D87" w:rsidP="00052223">
      <w:pPr>
        <w:ind w:firstLine="709"/>
        <w:jc w:val="both"/>
        <w:rPr>
          <w:sz w:val="28"/>
          <w:szCs w:val="28"/>
        </w:rPr>
      </w:pPr>
      <w:r w:rsidRPr="00FE1D28">
        <w:rPr>
          <w:sz w:val="28"/>
          <w:szCs w:val="28"/>
        </w:rPr>
        <w:t>По данной подпрограмме на 2015 год предусмотрены расходы в сумме</w:t>
      </w:r>
      <w:r w:rsidR="00FE1D28" w:rsidRPr="00FE1D28">
        <w:rPr>
          <w:sz w:val="28"/>
          <w:szCs w:val="28"/>
        </w:rPr>
        <w:t xml:space="preserve"> 2 </w:t>
      </w:r>
      <w:r w:rsidR="00781933">
        <w:rPr>
          <w:sz w:val="28"/>
          <w:szCs w:val="28"/>
        </w:rPr>
        <w:t>106</w:t>
      </w:r>
      <w:r w:rsidR="00FE1D28" w:rsidRPr="00FE1D28">
        <w:rPr>
          <w:sz w:val="28"/>
          <w:szCs w:val="28"/>
        </w:rPr>
        <w:t> 7</w:t>
      </w:r>
      <w:r w:rsidR="00781933">
        <w:rPr>
          <w:sz w:val="28"/>
          <w:szCs w:val="28"/>
        </w:rPr>
        <w:t>52,6</w:t>
      </w:r>
      <w:r w:rsidR="00FE1D28" w:rsidRPr="00FE1D28">
        <w:rPr>
          <w:sz w:val="28"/>
          <w:szCs w:val="28"/>
        </w:rPr>
        <w:t xml:space="preserve"> тыс. руб.</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w:t>
      </w:r>
      <w:r w:rsidR="0073646C">
        <w:rPr>
          <w:sz w:val="28"/>
          <w:szCs w:val="28"/>
        </w:rPr>
        <w:t xml:space="preserve"> </w:t>
      </w:r>
      <w:r w:rsidRPr="00295156">
        <w:rPr>
          <w:sz w:val="28"/>
          <w:szCs w:val="28"/>
        </w:rPr>
        <w:t>Ленинградской области предусмотрены:</w:t>
      </w:r>
    </w:p>
    <w:p w:rsidR="0074534C" w:rsidRPr="00295156" w:rsidRDefault="0074534C" w:rsidP="00052223">
      <w:pPr>
        <w:pStyle w:val="a9"/>
        <w:ind w:firstLine="709"/>
        <w:rPr>
          <w:szCs w:val="28"/>
        </w:rPr>
      </w:pPr>
      <w:proofErr w:type="gramStart"/>
      <w:r w:rsidRPr="00295156">
        <w:rPr>
          <w:szCs w:val="28"/>
        </w:rPr>
        <w:t>- субсидии государственным бюджетным и автономным учреждениям в сумме 1 6</w:t>
      </w:r>
      <w:r w:rsidR="005D2B9B" w:rsidRPr="005D2B9B">
        <w:rPr>
          <w:szCs w:val="28"/>
        </w:rPr>
        <w:t>46</w:t>
      </w:r>
      <w:r w:rsidRPr="00295156">
        <w:rPr>
          <w:szCs w:val="28"/>
        </w:rPr>
        <w:t> 7</w:t>
      </w:r>
      <w:r w:rsidR="005D2B9B" w:rsidRPr="005D2B9B">
        <w:rPr>
          <w:szCs w:val="28"/>
        </w:rPr>
        <w:t>87</w:t>
      </w:r>
      <w:r w:rsidRPr="00295156">
        <w:rPr>
          <w:szCs w:val="28"/>
        </w:rPr>
        <w:t>,</w:t>
      </w:r>
      <w:r w:rsidR="005D2B9B" w:rsidRPr="005D2B9B">
        <w:rPr>
          <w:szCs w:val="28"/>
        </w:rPr>
        <w:t>7</w:t>
      </w:r>
      <w:r w:rsidRPr="00295156">
        <w:rPr>
          <w:szCs w:val="28"/>
        </w:rPr>
        <w:t xml:space="preserve"> </w:t>
      </w:r>
      <w:r w:rsidR="00213232">
        <w:rPr>
          <w:szCs w:val="28"/>
        </w:rPr>
        <w:t>тыс. руб.</w:t>
      </w:r>
      <w:r w:rsidRPr="00295156">
        <w:rPr>
          <w:szCs w:val="28"/>
        </w:rPr>
        <w:t xml:space="preserve">, в том числе: на обеспечение деятельности учреждений среднего профессионального </w:t>
      </w:r>
      <w:r w:rsidR="005D2B9B">
        <w:rPr>
          <w:szCs w:val="28"/>
        </w:rPr>
        <w:t>образования в сумме 1 214 330,7</w:t>
      </w:r>
      <w:r w:rsidR="005D2B9B" w:rsidRPr="005D2B9B">
        <w:rPr>
          <w:szCs w:val="28"/>
        </w:rPr>
        <w:t xml:space="preserve"> </w:t>
      </w:r>
      <w:r w:rsidR="005D2B9B">
        <w:rPr>
          <w:szCs w:val="28"/>
        </w:rPr>
        <w:t>тыс. руб.</w:t>
      </w:r>
      <w:r w:rsidRPr="00295156">
        <w:rPr>
          <w:szCs w:val="28"/>
        </w:rPr>
        <w:t>,</w:t>
      </w:r>
      <w:r w:rsidR="005D2B9B">
        <w:rPr>
          <w:szCs w:val="28"/>
        </w:rPr>
        <w:t xml:space="preserve"> на обеспечение деятельности государственного автономного учреждения дополнительного профессионального образования Ленинградской области «</w:t>
      </w:r>
      <w:proofErr w:type="spellStart"/>
      <w:r w:rsidR="005D2B9B">
        <w:rPr>
          <w:szCs w:val="28"/>
        </w:rPr>
        <w:t>Мультицентр</w:t>
      </w:r>
      <w:proofErr w:type="spellEnd"/>
      <w:r w:rsidR="005D2B9B">
        <w:rPr>
          <w:szCs w:val="28"/>
        </w:rPr>
        <w:t xml:space="preserve"> социальной и трудовой интеграции» - 32 031,3 тыс. руб.,</w:t>
      </w:r>
      <w:r w:rsidRPr="00295156">
        <w:rPr>
          <w:szCs w:val="28"/>
        </w:rPr>
        <w:t xml:space="preserve"> на обеспечение деятельности учреждений высшего образования в сумме 400 425,7</w:t>
      </w:r>
      <w:proofErr w:type="gramEnd"/>
      <w:r w:rsidR="00D471B0">
        <w:rPr>
          <w:szCs w:val="28"/>
        </w:rPr>
        <w:t> </w:t>
      </w:r>
      <w:r w:rsidR="00213232">
        <w:rPr>
          <w:szCs w:val="28"/>
        </w:rPr>
        <w:t>тыс. руб.</w:t>
      </w:r>
    </w:p>
    <w:p w:rsidR="0074534C" w:rsidRDefault="0074534C" w:rsidP="00052223">
      <w:pPr>
        <w:pStyle w:val="a9"/>
        <w:ind w:firstLine="709"/>
        <w:rPr>
          <w:szCs w:val="28"/>
        </w:rPr>
      </w:pPr>
      <w:r w:rsidRPr="00295156">
        <w:rPr>
          <w:szCs w:val="28"/>
        </w:rPr>
        <w:t xml:space="preserve">Комитетом общего и профессионального образования планируется обеспечить в 2015 году реализацию государственных заданий по подготовке обучающихся  по программам среднего профессионального образования по программам подготовки квалифицированных рабочих, служащих со  среднегодовым контингентом </w:t>
      </w:r>
      <w:r w:rsidRPr="00295156">
        <w:rPr>
          <w:b/>
          <w:szCs w:val="28"/>
        </w:rPr>
        <w:t xml:space="preserve">  </w:t>
      </w:r>
      <w:r w:rsidRPr="00295156">
        <w:rPr>
          <w:szCs w:val="28"/>
        </w:rPr>
        <w:t>3</w:t>
      </w:r>
      <w:r w:rsidR="00D471B0">
        <w:rPr>
          <w:szCs w:val="28"/>
        </w:rPr>
        <w:t> </w:t>
      </w:r>
      <w:r w:rsidRPr="00295156">
        <w:rPr>
          <w:szCs w:val="28"/>
        </w:rPr>
        <w:t>722</w:t>
      </w:r>
      <w:r w:rsidR="00D471B0">
        <w:rPr>
          <w:szCs w:val="28"/>
        </w:rPr>
        <w:t> </w:t>
      </w:r>
      <w:r w:rsidRPr="00295156">
        <w:rPr>
          <w:szCs w:val="28"/>
        </w:rPr>
        <w:t xml:space="preserve">обучающихся (уменьшение среднегодового контингента обучающихся по сравнению с 2014 годом составило 95 человек). В учреждениях среднего профессионального образования планируется 3 488 обучающихся по программам подготовки квалифицированных рабочих, служащих, в учреждении высшего профессионального образования - 234 человека. На 2015 год планируется обеспечить деятельность 25 колледжей и техникумов, в том числе одного </w:t>
      </w:r>
      <w:r w:rsidRPr="00295156">
        <w:rPr>
          <w:szCs w:val="28"/>
        </w:rPr>
        <w:lastRenderedPageBreak/>
        <w:t>педагогического колледжа (8 автономных учреждений) и двух учреждений высшего профессионального образования, осуществляющих подготовку по программам среднего профессионального образования  со  среднегодовым контингентом 7934</w:t>
      </w:r>
      <w:r w:rsidR="00D471B0">
        <w:rPr>
          <w:szCs w:val="28"/>
        </w:rPr>
        <w:t> </w:t>
      </w:r>
      <w:r w:rsidRPr="00295156">
        <w:rPr>
          <w:szCs w:val="28"/>
        </w:rPr>
        <w:t>обучающихся. Кроме того, среднегодовое количество обучающихся по заочной форме обучения – 721 человек</w:t>
      </w:r>
      <w:proofErr w:type="gramStart"/>
      <w:r w:rsidRPr="00295156">
        <w:rPr>
          <w:szCs w:val="28"/>
        </w:rPr>
        <w:t>.</w:t>
      </w:r>
      <w:r w:rsidR="0072131E">
        <w:rPr>
          <w:szCs w:val="28"/>
        </w:rPr>
        <w:t>;</w:t>
      </w:r>
      <w:proofErr w:type="gramEnd"/>
    </w:p>
    <w:p w:rsidR="0074534C" w:rsidRDefault="0074534C" w:rsidP="00052223">
      <w:pPr>
        <w:widowControl/>
        <w:ind w:firstLine="709"/>
        <w:jc w:val="both"/>
        <w:rPr>
          <w:sz w:val="28"/>
          <w:szCs w:val="28"/>
        </w:rPr>
      </w:pPr>
      <w:r w:rsidRPr="00295156">
        <w:rPr>
          <w:sz w:val="28"/>
          <w:szCs w:val="28"/>
        </w:rPr>
        <w:t xml:space="preserve">Субсидии на реализацию государственного задания автономным образовательным учреждениям – АОУ ВПО </w:t>
      </w:r>
      <w:r>
        <w:rPr>
          <w:sz w:val="28"/>
          <w:szCs w:val="28"/>
        </w:rPr>
        <w:t>«</w:t>
      </w:r>
      <w:r w:rsidRPr="00295156">
        <w:rPr>
          <w:sz w:val="28"/>
          <w:szCs w:val="28"/>
        </w:rPr>
        <w:t>Ленинградский государственный университет имени А.С. Пушкина</w:t>
      </w:r>
      <w:r>
        <w:rPr>
          <w:sz w:val="28"/>
          <w:szCs w:val="28"/>
        </w:rPr>
        <w:t>»</w:t>
      </w:r>
      <w:r w:rsidRPr="00295156">
        <w:rPr>
          <w:sz w:val="28"/>
          <w:szCs w:val="28"/>
        </w:rPr>
        <w:t xml:space="preserve"> и АОУ ВПО </w:t>
      </w:r>
      <w:r>
        <w:rPr>
          <w:sz w:val="28"/>
          <w:szCs w:val="28"/>
        </w:rPr>
        <w:t>«</w:t>
      </w:r>
      <w:r w:rsidRPr="00295156">
        <w:rPr>
          <w:sz w:val="28"/>
          <w:szCs w:val="28"/>
        </w:rPr>
        <w:t>Государственный институт экономики, финансов, права и технологии</w:t>
      </w:r>
      <w:r>
        <w:rPr>
          <w:sz w:val="28"/>
          <w:szCs w:val="28"/>
        </w:rPr>
        <w:t>»</w:t>
      </w:r>
      <w:r w:rsidRPr="00295156">
        <w:rPr>
          <w:sz w:val="28"/>
          <w:szCs w:val="28"/>
        </w:rPr>
        <w:t>, учредителем которых является комитет общего и профессионального образования, на 2015 год сформированы исходя из проектов государственных заданий  в следующих объемах:</w:t>
      </w:r>
    </w:p>
    <w:p w:rsidR="0074534C" w:rsidRPr="00295156" w:rsidRDefault="0074534C" w:rsidP="00052223">
      <w:pPr>
        <w:widowControl/>
        <w:ind w:firstLine="709"/>
        <w:jc w:val="both"/>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163"/>
        <w:gridCol w:w="2154"/>
        <w:gridCol w:w="3073"/>
      </w:tblGrid>
      <w:tr w:rsidR="0074534C" w:rsidRPr="00295156" w:rsidTr="0085721B">
        <w:trPr>
          <w:tblHeader/>
        </w:trPr>
        <w:tc>
          <w:tcPr>
            <w:tcW w:w="1483" w:type="pct"/>
            <w:shd w:val="clear" w:color="auto" w:fill="auto"/>
            <w:vAlign w:val="center"/>
          </w:tcPr>
          <w:p w:rsidR="0074534C" w:rsidRPr="00295156" w:rsidRDefault="0074534C" w:rsidP="00A94714">
            <w:pPr>
              <w:widowControl/>
              <w:rPr>
                <w:sz w:val="22"/>
                <w:szCs w:val="22"/>
              </w:rPr>
            </w:pPr>
            <w:r w:rsidRPr="00295156">
              <w:rPr>
                <w:sz w:val="22"/>
                <w:szCs w:val="22"/>
              </w:rPr>
              <w:t>Наименование автономного учреждения</w:t>
            </w:r>
          </w:p>
        </w:tc>
        <w:tc>
          <w:tcPr>
            <w:tcW w:w="954" w:type="pct"/>
            <w:shd w:val="clear" w:color="auto" w:fill="auto"/>
            <w:vAlign w:val="center"/>
          </w:tcPr>
          <w:p w:rsidR="0074534C" w:rsidRPr="00295156" w:rsidRDefault="0074534C" w:rsidP="00A94714">
            <w:pPr>
              <w:widowControl/>
              <w:rPr>
                <w:sz w:val="22"/>
                <w:szCs w:val="22"/>
              </w:rPr>
            </w:pPr>
            <w:r w:rsidRPr="00295156">
              <w:rPr>
                <w:sz w:val="22"/>
                <w:szCs w:val="22"/>
              </w:rPr>
              <w:t>На реализацию программ подготовки квалифицированных рабочих, служащих</w:t>
            </w:r>
          </w:p>
        </w:tc>
        <w:tc>
          <w:tcPr>
            <w:tcW w:w="1061" w:type="pct"/>
            <w:shd w:val="clear" w:color="auto" w:fill="auto"/>
            <w:vAlign w:val="center"/>
          </w:tcPr>
          <w:p w:rsidR="0074534C" w:rsidRPr="00295156" w:rsidRDefault="0074534C" w:rsidP="00A94714">
            <w:pPr>
              <w:widowControl/>
              <w:rPr>
                <w:sz w:val="22"/>
                <w:szCs w:val="22"/>
              </w:rPr>
            </w:pPr>
            <w:r w:rsidRPr="00295156">
              <w:rPr>
                <w:sz w:val="22"/>
                <w:szCs w:val="22"/>
              </w:rPr>
              <w:t>На реализацию программ среднего профессионального образования</w:t>
            </w:r>
          </w:p>
        </w:tc>
        <w:tc>
          <w:tcPr>
            <w:tcW w:w="1503" w:type="pct"/>
            <w:shd w:val="clear" w:color="auto" w:fill="auto"/>
            <w:vAlign w:val="center"/>
          </w:tcPr>
          <w:p w:rsidR="0074534C" w:rsidRPr="00295156" w:rsidRDefault="0074534C" w:rsidP="00A94714">
            <w:pPr>
              <w:widowControl/>
              <w:rPr>
                <w:sz w:val="22"/>
                <w:szCs w:val="22"/>
              </w:rPr>
            </w:pPr>
            <w:r w:rsidRPr="00295156">
              <w:rPr>
                <w:sz w:val="22"/>
                <w:szCs w:val="22"/>
              </w:rPr>
              <w:t>На реализацию программ высшего профессионального образования</w:t>
            </w:r>
          </w:p>
        </w:tc>
      </w:tr>
      <w:tr w:rsidR="0074534C" w:rsidRPr="00295156" w:rsidTr="0085721B">
        <w:tc>
          <w:tcPr>
            <w:tcW w:w="1483" w:type="pct"/>
            <w:shd w:val="clear" w:color="auto" w:fill="auto"/>
            <w:vAlign w:val="center"/>
          </w:tcPr>
          <w:p w:rsidR="0074534C" w:rsidRPr="00295156" w:rsidRDefault="0074534C" w:rsidP="00A94714">
            <w:pPr>
              <w:widowControl/>
              <w:rPr>
                <w:sz w:val="22"/>
                <w:szCs w:val="22"/>
              </w:rPr>
            </w:pPr>
            <w:r w:rsidRPr="00295156">
              <w:rPr>
                <w:sz w:val="22"/>
                <w:szCs w:val="22"/>
              </w:rPr>
              <w:t xml:space="preserve">АОУ ВПО </w:t>
            </w:r>
            <w:r>
              <w:rPr>
                <w:sz w:val="22"/>
                <w:szCs w:val="22"/>
              </w:rPr>
              <w:t>«</w:t>
            </w:r>
            <w:r w:rsidRPr="00295156">
              <w:rPr>
                <w:sz w:val="22"/>
                <w:szCs w:val="22"/>
              </w:rPr>
              <w:t>Ленинградский государственный университет имени А.С. Пушкина</w:t>
            </w:r>
            <w:r>
              <w:rPr>
                <w:sz w:val="22"/>
                <w:szCs w:val="22"/>
              </w:rPr>
              <w:t>»</w:t>
            </w:r>
          </w:p>
        </w:tc>
        <w:tc>
          <w:tcPr>
            <w:tcW w:w="954" w:type="pct"/>
            <w:shd w:val="clear" w:color="auto" w:fill="auto"/>
            <w:vAlign w:val="center"/>
          </w:tcPr>
          <w:p w:rsidR="0074534C" w:rsidRPr="00295156" w:rsidRDefault="0074534C" w:rsidP="00A94714">
            <w:pPr>
              <w:widowControl/>
              <w:jc w:val="center"/>
              <w:rPr>
                <w:sz w:val="22"/>
                <w:szCs w:val="22"/>
              </w:rPr>
            </w:pPr>
          </w:p>
        </w:tc>
        <w:tc>
          <w:tcPr>
            <w:tcW w:w="1061" w:type="pct"/>
            <w:shd w:val="clear" w:color="auto" w:fill="auto"/>
            <w:vAlign w:val="center"/>
          </w:tcPr>
          <w:p w:rsidR="0074534C" w:rsidRPr="00295156" w:rsidRDefault="0074534C" w:rsidP="00A94714">
            <w:pPr>
              <w:widowControl/>
              <w:jc w:val="center"/>
              <w:rPr>
                <w:sz w:val="22"/>
                <w:szCs w:val="22"/>
              </w:rPr>
            </w:pPr>
            <w:r w:rsidRPr="00295156">
              <w:rPr>
                <w:sz w:val="22"/>
                <w:szCs w:val="22"/>
              </w:rPr>
              <w:t>990 студентов</w:t>
            </w:r>
          </w:p>
        </w:tc>
        <w:tc>
          <w:tcPr>
            <w:tcW w:w="1503" w:type="pct"/>
            <w:shd w:val="clear" w:color="auto" w:fill="auto"/>
            <w:vAlign w:val="center"/>
          </w:tcPr>
          <w:p w:rsidR="0074534C" w:rsidRPr="00295156" w:rsidRDefault="0074534C" w:rsidP="00A94714">
            <w:pPr>
              <w:widowControl/>
              <w:rPr>
                <w:sz w:val="22"/>
                <w:szCs w:val="22"/>
              </w:rPr>
            </w:pPr>
            <w:r w:rsidRPr="00295156">
              <w:rPr>
                <w:sz w:val="22"/>
                <w:szCs w:val="22"/>
              </w:rPr>
              <w:t xml:space="preserve">1808 студент (очная форма обучения), </w:t>
            </w:r>
          </w:p>
          <w:p w:rsidR="0074534C" w:rsidRPr="00295156" w:rsidRDefault="0074534C" w:rsidP="00A94714">
            <w:pPr>
              <w:widowControl/>
              <w:rPr>
                <w:sz w:val="22"/>
                <w:szCs w:val="22"/>
              </w:rPr>
            </w:pPr>
            <w:r w:rsidRPr="00295156">
              <w:rPr>
                <w:sz w:val="22"/>
                <w:szCs w:val="22"/>
              </w:rPr>
              <w:t xml:space="preserve">43 аспирант (очная форма обучения), </w:t>
            </w:r>
          </w:p>
          <w:p w:rsidR="0074534C" w:rsidRPr="00295156" w:rsidRDefault="0074534C" w:rsidP="00A94714">
            <w:pPr>
              <w:widowControl/>
              <w:rPr>
                <w:sz w:val="22"/>
                <w:szCs w:val="22"/>
              </w:rPr>
            </w:pPr>
            <w:r w:rsidRPr="00295156">
              <w:rPr>
                <w:sz w:val="22"/>
                <w:szCs w:val="22"/>
              </w:rPr>
              <w:t xml:space="preserve">1101 студента (заочная форма обучения), </w:t>
            </w:r>
          </w:p>
          <w:p w:rsidR="0074534C" w:rsidRPr="00295156" w:rsidRDefault="0074534C" w:rsidP="00A94714">
            <w:pPr>
              <w:widowControl/>
              <w:rPr>
                <w:sz w:val="22"/>
                <w:szCs w:val="22"/>
              </w:rPr>
            </w:pPr>
            <w:r w:rsidRPr="00295156">
              <w:rPr>
                <w:sz w:val="22"/>
                <w:szCs w:val="22"/>
              </w:rPr>
              <w:t>201 аспирантов (заочная форма обучения)</w:t>
            </w:r>
          </w:p>
        </w:tc>
      </w:tr>
      <w:tr w:rsidR="0074534C" w:rsidRPr="00295156" w:rsidTr="0085721B">
        <w:tc>
          <w:tcPr>
            <w:tcW w:w="1483" w:type="pct"/>
            <w:shd w:val="clear" w:color="auto" w:fill="auto"/>
            <w:vAlign w:val="center"/>
          </w:tcPr>
          <w:p w:rsidR="0074534C" w:rsidRPr="00295156" w:rsidRDefault="0074534C" w:rsidP="00A94714">
            <w:pPr>
              <w:widowControl/>
              <w:rPr>
                <w:sz w:val="22"/>
                <w:szCs w:val="22"/>
              </w:rPr>
            </w:pPr>
            <w:r w:rsidRPr="00295156">
              <w:rPr>
                <w:sz w:val="22"/>
                <w:szCs w:val="22"/>
              </w:rPr>
              <w:t xml:space="preserve">АОУ ВПО </w:t>
            </w:r>
            <w:r>
              <w:rPr>
                <w:sz w:val="22"/>
                <w:szCs w:val="22"/>
              </w:rPr>
              <w:t>«</w:t>
            </w:r>
            <w:r w:rsidRPr="00295156">
              <w:rPr>
                <w:sz w:val="20"/>
              </w:rPr>
              <w:t>Государственный институт экономики, финансов, права и технологии</w:t>
            </w:r>
            <w:r>
              <w:rPr>
                <w:sz w:val="22"/>
                <w:szCs w:val="22"/>
              </w:rPr>
              <w:t>»</w:t>
            </w:r>
          </w:p>
        </w:tc>
        <w:tc>
          <w:tcPr>
            <w:tcW w:w="954" w:type="pct"/>
            <w:shd w:val="clear" w:color="auto" w:fill="auto"/>
            <w:vAlign w:val="center"/>
          </w:tcPr>
          <w:p w:rsidR="0074534C" w:rsidRPr="00295156" w:rsidRDefault="0074534C" w:rsidP="00A94714">
            <w:pPr>
              <w:widowControl/>
              <w:jc w:val="center"/>
              <w:rPr>
                <w:sz w:val="22"/>
                <w:szCs w:val="22"/>
              </w:rPr>
            </w:pPr>
            <w:r w:rsidRPr="00295156">
              <w:rPr>
                <w:sz w:val="22"/>
                <w:szCs w:val="22"/>
              </w:rPr>
              <w:t>234 учащихся</w:t>
            </w:r>
          </w:p>
        </w:tc>
        <w:tc>
          <w:tcPr>
            <w:tcW w:w="1061" w:type="pct"/>
            <w:shd w:val="clear" w:color="auto" w:fill="auto"/>
            <w:vAlign w:val="center"/>
          </w:tcPr>
          <w:p w:rsidR="0074534C" w:rsidRPr="00295156" w:rsidRDefault="0074534C" w:rsidP="00A94714">
            <w:pPr>
              <w:widowControl/>
              <w:jc w:val="center"/>
              <w:rPr>
                <w:sz w:val="22"/>
                <w:szCs w:val="22"/>
              </w:rPr>
            </w:pPr>
            <w:r w:rsidRPr="00295156">
              <w:rPr>
                <w:sz w:val="22"/>
                <w:szCs w:val="22"/>
              </w:rPr>
              <w:t>1 175 студентов</w:t>
            </w:r>
          </w:p>
        </w:tc>
        <w:tc>
          <w:tcPr>
            <w:tcW w:w="1503" w:type="pct"/>
            <w:shd w:val="clear" w:color="auto" w:fill="auto"/>
            <w:vAlign w:val="center"/>
          </w:tcPr>
          <w:p w:rsidR="0074534C" w:rsidRPr="00295156" w:rsidRDefault="0074534C" w:rsidP="00A94714">
            <w:pPr>
              <w:widowControl/>
              <w:rPr>
                <w:sz w:val="22"/>
                <w:szCs w:val="22"/>
              </w:rPr>
            </w:pPr>
            <w:r w:rsidRPr="00295156">
              <w:rPr>
                <w:sz w:val="22"/>
                <w:szCs w:val="22"/>
              </w:rPr>
              <w:t xml:space="preserve">672 студента (очная форма обучения), </w:t>
            </w:r>
          </w:p>
          <w:p w:rsidR="0074534C" w:rsidRPr="00295156" w:rsidRDefault="0074534C" w:rsidP="00A94714">
            <w:pPr>
              <w:widowControl/>
              <w:rPr>
                <w:sz w:val="22"/>
                <w:szCs w:val="22"/>
              </w:rPr>
            </w:pPr>
            <w:r w:rsidRPr="00295156">
              <w:rPr>
                <w:sz w:val="22"/>
                <w:szCs w:val="22"/>
              </w:rPr>
              <w:t xml:space="preserve">165 студентов (заочная форма обучения), </w:t>
            </w:r>
          </w:p>
          <w:p w:rsidR="0074534C" w:rsidRPr="00295156" w:rsidRDefault="0074534C" w:rsidP="00A94714">
            <w:pPr>
              <w:widowControl/>
              <w:rPr>
                <w:sz w:val="22"/>
                <w:szCs w:val="22"/>
              </w:rPr>
            </w:pPr>
            <w:r w:rsidRPr="00295156">
              <w:rPr>
                <w:sz w:val="22"/>
                <w:szCs w:val="22"/>
              </w:rPr>
              <w:t>14 аспирант (очная форма обучения),</w:t>
            </w:r>
          </w:p>
        </w:tc>
      </w:tr>
    </w:tbl>
    <w:p w:rsidR="0074534C" w:rsidRDefault="0074534C" w:rsidP="00052223">
      <w:pPr>
        <w:ind w:firstLine="709"/>
        <w:jc w:val="both"/>
        <w:rPr>
          <w:sz w:val="28"/>
          <w:szCs w:val="28"/>
        </w:rPr>
      </w:pPr>
      <w:r w:rsidRPr="00295156">
        <w:rPr>
          <w:sz w:val="28"/>
          <w:szCs w:val="28"/>
        </w:rPr>
        <w:t xml:space="preserve">- расходы на стипендиальное обеспечение в сумме 89 520,5 </w:t>
      </w:r>
      <w:r w:rsidR="00213232">
        <w:rPr>
          <w:sz w:val="28"/>
          <w:szCs w:val="28"/>
        </w:rPr>
        <w:t>тыс. руб.</w:t>
      </w:r>
      <w:r w:rsidRPr="00295156">
        <w:rPr>
          <w:sz w:val="28"/>
          <w:szCs w:val="28"/>
        </w:rPr>
        <w:t xml:space="preserve">, в том числе по программам среднего профессионального образования –  в объеме  52 134,8  </w:t>
      </w:r>
      <w:r w:rsidR="00213232">
        <w:rPr>
          <w:sz w:val="28"/>
          <w:szCs w:val="28"/>
        </w:rPr>
        <w:t>тыс. руб.</w:t>
      </w:r>
      <w:r w:rsidRPr="00295156">
        <w:rPr>
          <w:sz w:val="28"/>
          <w:szCs w:val="28"/>
        </w:rPr>
        <w:t xml:space="preserve"> и по программам высшего образования – в объеме 37 385,7</w:t>
      </w:r>
      <w:r w:rsidR="00D471B0">
        <w:rPr>
          <w:sz w:val="28"/>
          <w:szCs w:val="28"/>
        </w:rPr>
        <w:t> </w:t>
      </w:r>
      <w:r w:rsidR="00213232">
        <w:rPr>
          <w:sz w:val="28"/>
          <w:szCs w:val="28"/>
        </w:rPr>
        <w:t>тыс. руб.</w:t>
      </w:r>
      <w:r w:rsidRPr="00295156">
        <w:rPr>
          <w:sz w:val="28"/>
          <w:szCs w:val="28"/>
        </w:rPr>
        <w:t>;</w:t>
      </w:r>
    </w:p>
    <w:p w:rsidR="0072131E" w:rsidRPr="00295156" w:rsidRDefault="0072131E" w:rsidP="0072131E">
      <w:pPr>
        <w:pStyle w:val="ConsPlusNormal"/>
        <w:ind w:firstLine="709"/>
        <w:jc w:val="both"/>
        <w:rPr>
          <w:rFonts w:ascii="Times New Roman" w:hAnsi="Times New Roman" w:cs="Times New Roman"/>
          <w:sz w:val="28"/>
          <w:szCs w:val="28"/>
        </w:rPr>
      </w:pPr>
      <w:proofErr w:type="gramStart"/>
      <w:r w:rsidRPr="00295156">
        <w:rPr>
          <w:rFonts w:ascii="Times New Roman" w:hAnsi="Times New Roman" w:cs="Times New Roman"/>
          <w:sz w:val="28"/>
          <w:szCs w:val="28"/>
        </w:rPr>
        <w:t xml:space="preserve">-стипендии Губернатора Ленинградской области в области образования в сумме </w:t>
      </w:r>
      <w:r w:rsidRPr="00853D1E">
        <w:rPr>
          <w:rFonts w:ascii="Times New Roman" w:hAnsi="Times New Roman" w:cs="Times New Roman"/>
          <w:sz w:val="28"/>
          <w:szCs w:val="28"/>
        </w:rPr>
        <w:t xml:space="preserve">840,0 </w:t>
      </w:r>
      <w:r w:rsidRPr="00295156">
        <w:rPr>
          <w:rFonts w:ascii="Times New Roman" w:hAnsi="Times New Roman" w:cs="Times New Roman"/>
          <w:sz w:val="28"/>
          <w:szCs w:val="28"/>
        </w:rPr>
        <w:t xml:space="preserve">тыс. руб. (20 ежемесячных стипендий в размере 3500 рублей каждая в соответствии с Постановлением Правительства Ленинградской области от 30.08.2013 N 279 </w:t>
      </w:r>
      <w:r>
        <w:rPr>
          <w:rFonts w:ascii="Times New Roman" w:hAnsi="Times New Roman" w:cs="Times New Roman"/>
          <w:sz w:val="28"/>
          <w:szCs w:val="28"/>
        </w:rPr>
        <w:t>«</w:t>
      </w:r>
      <w:r w:rsidRPr="00295156">
        <w:rPr>
          <w:rFonts w:ascii="Times New Roman" w:hAnsi="Times New Roman" w:cs="Times New Roman"/>
          <w:sz w:val="28"/>
          <w:szCs w:val="28"/>
        </w:rPr>
        <w:t>Об учреждении ежемесячных стипендий Губернатора Ленинградской области для одаренных студентов - выпускников общеобразовательных организаций Ленинградской области, находящихся в трудной жизненной ситуации</w:t>
      </w:r>
      <w:r>
        <w:rPr>
          <w:rFonts w:ascii="Times New Roman" w:hAnsi="Times New Roman" w:cs="Times New Roman"/>
          <w:sz w:val="28"/>
          <w:szCs w:val="28"/>
        </w:rPr>
        <w:t>»);</w:t>
      </w:r>
      <w:proofErr w:type="gramEnd"/>
    </w:p>
    <w:p w:rsidR="0074534C" w:rsidRPr="00295156" w:rsidRDefault="0074534C" w:rsidP="00052223">
      <w:pPr>
        <w:pStyle w:val="ConsPlusNormal"/>
        <w:ind w:firstLine="709"/>
        <w:jc w:val="both"/>
        <w:rPr>
          <w:rFonts w:ascii="Times New Roman" w:hAnsi="Times New Roman" w:cs="Times New Roman"/>
          <w:sz w:val="28"/>
          <w:szCs w:val="28"/>
        </w:rPr>
      </w:pPr>
      <w:proofErr w:type="gramStart"/>
      <w:r w:rsidRPr="00295156">
        <w:rPr>
          <w:sz w:val="28"/>
          <w:szCs w:val="28"/>
        </w:rPr>
        <w:t xml:space="preserve">- </w:t>
      </w:r>
      <w:r w:rsidRPr="00295156">
        <w:rPr>
          <w:rFonts w:ascii="Times New Roman" w:hAnsi="Times New Roman" w:cs="Times New Roman"/>
          <w:sz w:val="28"/>
          <w:szCs w:val="28"/>
        </w:rPr>
        <w:t xml:space="preserve">расходы для выплаты именной стипендий Губернатора Ленинградской области для одаренных детей-сирот и детей, оставшихся без попечения родителей, а также для лиц из числа детей-сирот и из числа детей, оставшихся без попечения родителей, обучающихся в образовательных 14 395,0 </w:t>
      </w:r>
      <w:r w:rsidR="00213232">
        <w:rPr>
          <w:rFonts w:ascii="Times New Roman" w:hAnsi="Times New Roman" w:cs="Times New Roman"/>
          <w:sz w:val="28"/>
          <w:szCs w:val="28"/>
        </w:rPr>
        <w:t>тыс. руб.</w:t>
      </w:r>
      <w:r w:rsidRPr="00295156">
        <w:rPr>
          <w:rFonts w:ascii="Times New Roman" w:hAnsi="Times New Roman" w:cs="Times New Roman"/>
          <w:sz w:val="28"/>
          <w:szCs w:val="28"/>
        </w:rPr>
        <w:t xml:space="preserve"> для выплаты именных стипендий в соответствии с Постановление Правительства Ленинградской области от 02.07.2013 N 187 </w:t>
      </w:r>
      <w:r>
        <w:rPr>
          <w:rFonts w:ascii="Times New Roman" w:hAnsi="Times New Roman" w:cs="Times New Roman"/>
          <w:sz w:val="28"/>
          <w:szCs w:val="28"/>
        </w:rPr>
        <w:t>«</w:t>
      </w:r>
      <w:r w:rsidRPr="00295156">
        <w:rPr>
          <w:rFonts w:ascii="Times New Roman" w:hAnsi="Times New Roman" w:cs="Times New Roman"/>
          <w:sz w:val="28"/>
          <w:szCs w:val="28"/>
        </w:rPr>
        <w:t>Об учреждении ежемесячной именной стипендии Губернатора</w:t>
      </w:r>
      <w:proofErr w:type="gramEnd"/>
      <w:r w:rsidRPr="00295156">
        <w:rPr>
          <w:rFonts w:ascii="Times New Roman" w:hAnsi="Times New Roman" w:cs="Times New Roman"/>
          <w:sz w:val="28"/>
          <w:szCs w:val="28"/>
        </w:rPr>
        <w:t xml:space="preserve"> </w:t>
      </w:r>
      <w:proofErr w:type="gramStart"/>
      <w:r w:rsidRPr="00295156">
        <w:rPr>
          <w:rFonts w:ascii="Times New Roman" w:hAnsi="Times New Roman" w:cs="Times New Roman"/>
          <w:sz w:val="28"/>
          <w:szCs w:val="28"/>
        </w:rPr>
        <w:t xml:space="preserve">Ленинградской области для одаренных детей-сирот и детей, </w:t>
      </w:r>
      <w:r w:rsidRPr="00295156">
        <w:rPr>
          <w:rFonts w:ascii="Times New Roman" w:hAnsi="Times New Roman" w:cs="Times New Roman"/>
          <w:sz w:val="28"/>
          <w:szCs w:val="28"/>
        </w:rPr>
        <w:lastRenderedPageBreak/>
        <w:t>оставшихся без попечения родителей, а также для лиц из числа детей-сирот и детей, оставшихся без попечения родителей, обучающихся в образовательных организациях высшего образования, имеющих государственную аккредитацию</w:t>
      </w:r>
      <w:r>
        <w:rPr>
          <w:rFonts w:ascii="Times New Roman" w:hAnsi="Times New Roman" w:cs="Times New Roman"/>
          <w:sz w:val="28"/>
          <w:szCs w:val="28"/>
        </w:rPr>
        <w:t>»</w:t>
      </w:r>
      <w:r w:rsidRPr="00295156">
        <w:rPr>
          <w:rFonts w:ascii="Times New Roman" w:hAnsi="Times New Roman" w:cs="Times New Roman"/>
          <w:sz w:val="28"/>
          <w:szCs w:val="28"/>
        </w:rPr>
        <w:t xml:space="preserve"> в размере с 1 сентября 2014 года – 7 500 рублей, с 1 сентября 2015 года – 8</w:t>
      </w:r>
      <w:r w:rsidR="00D471B0">
        <w:rPr>
          <w:rFonts w:ascii="Times New Roman" w:hAnsi="Times New Roman" w:cs="Times New Roman"/>
          <w:sz w:val="28"/>
          <w:szCs w:val="28"/>
        </w:rPr>
        <w:t> </w:t>
      </w:r>
      <w:r w:rsidRPr="00295156">
        <w:rPr>
          <w:rFonts w:ascii="Times New Roman" w:hAnsi="Times New Roman" w:cs="Times New Roman"/>
          <w:sz w:val="28"/>
          <w:szCs w:val="28"/>
        </w:rPr>
        <w:t>000</w:t>
      </w:r>
      <w:r w:rsidR="00D471B0">
        <w:rPr>
          <w:rFonts w:ascii="Times New Roman" w:hAnsi="Times New Roman" w:cs="Times New Roman"/>
          <w:sz w:val="28"/>
          <w:szCs w:val="28"/>
        </w:rPr>
        <w:t> </w:t>
      </w:r>
      <w:r w:rsidRPr="00295156">
        <w:rPr>
          <w:rFonts w:ascii="Times New Roman" w:hAnsi="Times New Roman" w:cs="Times New Roman"/>
          <w:sz w:val="28"/>
          <w:szCs w:val="28"/>
        </w:rPr>
        <w:t xml:space="preserve">рублей; </w:t>
      </w:r>
      <w:proofErr w:type="gramEnd"/>
    </w:p>
    <w:p w:rsidR="0074534C" w:rsidRPr="00295156" w:rsidRDefault="0074534C" w:rsidP="00052223">
      <w:pPr>
        <w:pStyle w:val="ConsPlusNormal"/>
        <w:ind w:firstLine="709"/>
        <w:jc w:val="both"/>
        <w:rPr>
          <w:rFonts w:ascii="Times New Roman" w:hAnsi="Times New Roman" w:cs="Times New Roman"/>
          <w:sz w:val="28"/>
          <w:szCs w:val="28"/>
        </w:rPr>
      </w:pPr>
      <w:r w:rsidRPr="00295156">
        <w:rPr>
          <w:rFonts w:ascii="Times New Roman" w:hAnsi="Times New Roman" w:cs="Times New Roman"/>
          <w:sz w:val="28"/>
          <w:szCs w:val="28"/>
        </w:rPr>
        <w:t xml:space="preserve">- средства на развитие системы непрерывного профессионального образования, ориентированной на потребности перспективного рынка труда в сумме </w:t>
      </w:r>
      <w:r w:rsidR="00FE1D28">
        <w:rPr>
          <w:rFonts w:ascii="Times New Roman" w:hAnsi="Times New Roman" w:cs="Times New Roman"/>
          <w:sz w:val="28"/>
          <w:szCs w:val="28"/>
        </w:rPr>
        <w:t>23 384,9</w:t>
      </w:r>
      <w:r w:rsidRPr="00295156">
        <w:rPr>
          <w:rFonts w:ascii="Times New Roman" w:hAnsi="Times New Roman" w:cs="Times New Roman"/>
          <w:sz w:val="28"/>
          <w:szCs w:val="28"/>
        </w:rPr>
        <w:t xml:space="preserve"> </w:t>
      </w:r>
      <w:r w:rsidR="00213232">
        <w:rPr>
          <w:rFonts w:ascii="Times New Roman" w:hAnsi="Times New Roman" w:cs="Times New Roman"/>
          <w:sz w:val="28"/>
          <w:szCs w:val="28"/>
        </w:rPr>
        <w:t>тыс. руб.</w:t>
      </w:r>
      <w:r w:rsidRPr="00295156">
        <w:rPr>
          <w:rFonts w:ascii="Times New Roman" w:hAnsi="Times New Roman" w:cs="Times New Roman"/>
          <w:sz w:val="28"/>
          <w:szCs w:val="28"/>
        </w:rPr>
        <w:t>, в том числе:</w:t>
      </w:r>
    </w:p>
    <w:p w:rsidR="0074534C" w:rsidRPr="00295156" w:rsidRDefault="0074534C" w:rsidP="00052223">
      <w:pPr>
        <w:numPr>
          <w:ilvl w:val="0"/>
          <w:numId w:val="14"/>
        </w:numPr>
        <w:ind w:left="0" w:firstLine="709"/>
        <w:jc w:val="both"/>
        <w:rPr>
          <w:sz w:val="28"/>
          <w:szCs w:val="28"/>
        </w:rPr>
      </w:pPr>
      <w:r w:rsidRPr="00295156">
        <w:rPr>
          <w:sz w:val="28"/>
          <w:szCs w:val="28"/>
        </w:rPr>
        <w:t xml:space="preserve"> </w:t>
      </w:r>
      <w:r w:rsidRPr="00295156">
        <w:t xml:space="preserve"> </w:t>
      </w:r>
      <w:r w:rsidRPr="00295156">
        <w:rPr>
          <w:sz w:val="28"/>
          <w:szCs w:val="28"/>
        </w:rPr>
        <w:t xml:space="preserve">на реализацию Рамочного соглашения о сотрудничестве между правительством Ленинградской области, </w:t>
      </w:r>
      <w:r w:rsidRPr="00295156">
        <w:rPr>
          <w:sz w:val="28"/>
          <w:szCs w:val="28"/>
          <w:lang w:val="en-US"/>
        </w:rPr>
        <w:t>Foundation</w:t>
      </w:r>
      <w:r w:rsidRPr="00295156">
        <w:rPr>
          <w:sz w:val="28"/>
          <w:szCs w:val="28"/>
        </w:rPr>
        <w:t xml:space="preserve"> </w:t>
      </w:r>
      <w:r w:rsidRPr="00295156">
        <w:rPr>
          <w:sz w:val="28"/>
          <w:szCs w:val="28"/>
          <w:lang w:val="en-US"/>
        </w:rPr>
        <w:t>CIFF</w:t>
      </w:r>
      <w:r w:rsidRPr="00295156">
        <w:rPr>
          <w:sz w:val="28"/>
          <w:szCs w:val="28"/>
        </w:rPr>
        <w:t xml:space="preserve"> (</w:t>
      </w:r>
      <w:r w:rsidRPr="00295156">
        <w:rPr>
          <w:sz w:val="28"/>
          <w:szCs w:val="28"/>
          <w:lang w:val="en-US"/>
        </w:rPr>
        <w:t>University</w:t>
      </w:r>
      <w:r w:rsidRPr="00295156">
        <w:rPr>
          <w:sz w:val="28"/>
          <w:szCs w:val="28"/>
        </w:rPr>
        <w:t xml:space="preserve"> </w:t>
      </w:r>
      <w:r w:rsidRPr="00295156">
        <w:rPr>
          <w:sz w:val="28"/>
          <w:szCs w:val="28"/>
          <w:lang w:val="en-US"/>
        </w:rPr>
        <w:t>of</w:t>
      </w:r>
      <w:r w:rsidRPr="00295156">
        <w:rPr>
          <w:sz w:val="28"/>
          <w:szCs w:val="28"/>
        </w:rPr>
        <w:t xml:space="preserve"> </w:t>
      </w:r>
      <w:r w:rsidRPr="00295156">
        <w:rPr>
          <w:sz w:val="28"/>
          <w:szCs w:val="28"/>
          <w:lang w:val="en-US"/>
        </w:rPr>
        <w:t>Alcala</w:t>
      </w:r>
      <w:r w:rsidRPr="00295156">
        <w:rPr>
          <w:sz w:val="28"/>
          <w:szCs w:val="28"/>
        </w:rPr>
        <w:t xml:space="preserve">) и Ленинградским государственным университетом им. А.С. Пушкина, заключенного 04 октября 2007 года на 2015 год; </w:t>
      </w:r>
    </w:p>
    <w:p w:rsidR="0074534C" w:rsidRPr="00295156" w:rsidRDefault="0074534C" w:rsidP="00052223">
      <w:pPr>
        <w:numPr>
          <w:ilvl w:val="0"/>
          <w:numId w:val="14"/>
        </w:numPr>
        <w:ind w:left="0" w:firstLine="709"/>
        <w:jc w:val="both"/>
        <w:rPr>
          <w:sz w:val="28"/>
          <w:szCs w:val="28"/>
        </w:rPr>
      </w:pPr>
      <w:r w:rsidRPr="00295156">
        <w:rPr>
          <w:sz w:val="28"/>
          <w:szCs w:val="28"/>
        </w:rPr>
        <w:t xml:space="preserve"> на разработку программ профессионального образования, дистанционное обучение, развитие Интернет-ресурсов (портал по направлениям подготовки), ресурсные центры,  учебно-научно-производственный комплекс, многофункциональный центр прикладных квалификаций, наставничество, международный центр, студенческие юридические клиники, академическая мобильность студентов и преподавателей, энергоэффективность и энергосбережение;</w:t>
      </w:r>
    </w:p>
    <w:p w:rsidR="0074534C" w:rsidRPr="00295156" w:rsidRDefault="0074534C" w:rsidP="00052223">
      <w:pPr>
        <w:numPr>
          <w:ilvl w:val="0"/>
          <w:numId w:val="14"/>
        </w:numPr>
        <w:ind w:left="0" w:firstLine="709"/>
        <w:jc w:val="both"/>
        <w:rPr>
          <w:sz w:val="28"/>
          <w:szCs w:val="28"/>
        </w:rPr>
      </w:pPr>
      <w:r w:rsidRPr="00295156">
        <w:rPr>
          <w:sz w:val="28"/>
          <w:szCs w:val="28"/>
        </w:rPr>
        <w:t xml:space="preserve"> на</w:t>
      </w:r>
      <w:r w:rsidRPr="00295156">
        <w:t xml:space="preserve"> </w:t>
      </w:r>
      <w:r w:rsidRPr="00295156">
        <w:rPr>
          <w:sz w:val="28"/>
          <w:szCs w:val="28"/>
        </w:rPr>
        <w:t>участие в выставках, конференциях и т.п., конкурсы профессионального мастерства, спартакиада, областные  праздники,  морская молодежная биржа труда, издание профориентационных материалов, центры содействия трудоустройству и др.</w:t>
      </w:r>
    </w:p>
    <w:p w:rsidR="0074534C" w:rsidRPr="00295156" w:rsidRDefault="0074534C" w:rsidP="00052223">
      <w:pPr>
        <w:ind w:firstLine="709"/>
        <w:jc w:val="both"/>
        <w:rPr>
          <w:sz w:val="28"/>
          <w:szCs w:val="28"/>
        </w:rPr>
      </w:pPr>
      <w:r w:rsidRPr="00295156">
        <w:rPr>
          <w:sz w:val="28"/>
          <w:szCs w:val="28"/>
        </w:rPr>
        <w:t xml:space="preserve">- средства на модернизацию инфраструктуры системы профессионального образования в сумме  50 330,3 </w:t>
      </w:r>
      <w:r w:rsidR="00213232">
        <w:rPr>
          <w:sz w:val="28"/>
          <w:szCs w:val="28"/>
        </w:rPr>
        <w:t>тыс. руб.</w:t>
      </w:r>
      <w:r w:rsidRPr="00295156">
        <w:rPr>
          <w:sz w:val="28"/>
          <w:szCs w:val="28"/>
        </w:rPr>
        <w:t>, в том числе:</w:t>
      </w:r>
    </w:p>
    <w:p w:rsidR="0074534C" w:rsidRPr="00295156" w:rsidRDefault="0074534C" w:rsidP="00052223">
      <w:pPr>
        <w:widowControl/>
        <w:numPr>
          <w:ilvl w:val="0"/>
          <w:numId w:val="15"/>
        </w:numPr>
        <w:ind w:left="0" w:firstLine="709"/>
        <w:jc w:val="both"/>
        <w:rPr>
          <w:sz w:val="28"/>
          <w:szCs w:val="28"/>
        </w:rPr>
      </w:pPr>
      <w:r w:rsidRPr="00295156">
        <w:rPr>
          <w:sz w:val="28"/>
          <w:szCs w:val="28"/>
        </w:rPr>
        <w:t xml:space="preserve"> на проведение ремонтных работ в учреждениях профессионального образования;</w:t>
      </w:r>
    </w:p>
    <w:p w:rsidR="0074534C" w:rsidRPr="00295156" w:rsidRDefault="0074534C" w:rsidP="00052223">
      <w:pPr>
        <w:widowControl/>
        <w:numPr>
          <w:ilvl w:val="0"/>
          <w:numId w:val="15"/>
        </w:numPr>
        <w:ind w:left="0" w:firstLine="709"/>
        <w:jc w:val="both"/>
        <w:rPr>
          <w:sz w:val="28"/>
          <w:szCs w:val="28"/>
        </w:rPr>
      </w:pPr>
      <w:r w:rsidRPr="00295156">
        <w:rPr>
          <w:sz w:val="28"/>
          <w:szCs w:val="28"/>
        </w:rPr>
        <w:t xml:space="preserve"> на приобретение учебно-производственного  оборудования для государственных  образовательных организаций профессионального образования;</w:t>
      </w:r>
    </w:p>
    <w:p w:rsidR="0074534C" w:rsidRPr="00295156" w:rsidRDefault="0074534C" w:rsidP="00052223">
      <w:pPr>
        <w:widowControl/>
        <w:numPr>
          <w:ilvl w:val="0"/>
          <w:numId w:val="15"/>
        </w:numPr>
        <w:ind w:left="0" w:firstLine="709"/>
        <w:jc w:val="both"/>
        <w:rPr>
          <w:sz w:val="28"/>
          <w:szCs w:val="28"/>
        </w:rPr>
      </w:pPr>
      <w:r w:rsidRPr="00295156">
        <w:rPr>
          <w:sz w:val="28"/>
          <w:szCs w:val="28"/>
        </w:rPr>
        <w:t xml:space="preserve"> на стажировк</w:t>
      </w:r>
      <w:r>
        <w:rPr>
          <w:sz w:val="28"/>
          <w:szCs w:val="28"/>
        </w:rPr>
        <w:t>у</w:t>
      </w:r>
      <w:r w:rsidRPr="00295156">
        <w:rPr>
          <w:sz w:val="28"/>
          <w:szCs w:val="28"/>
        </w:rPr>
        <w:t xml:space="preserve"> ППС и педагогических сотрудников.</w:t>
      </w:r>
    </w:p>
    <w:p w:rsidR="0074534C" w:rsidRDefault="0074534C" w:rsidP="00052223">
      <w:pPr>
        <w:pStyle w:val="a9"/>
        <w:ind w:firstLine="709"/>
        <w:rPr>
          <w:szCs w:val="28"/>
        </w:rPr>
      </w:pPr>
      <w:r>
        <w:rPr>
          <w:szCs w:val="28"/>
        </w:rPr>
        <w:t>П</w:t>
      </w:r>
      <w:r w:rsidRPr="00120321">
        <w:rPr>
          <w:szCs w:val="28"/>
        </w:rPr>
        <w:t>о подпрограмме</w:t>
      </w:r>
      <w:r>
        <w:rPr>
          <w:szCs w:val="28"/>
        </w:rPr>
        <w:t xml:space="preserve"> </w:t>
      </w:r>
      <w:r w:rsidRPr="001A434A">
        <w:rPr>
          <w:szCs w:val="28"/>
        </w:rPr>
        <w:t>"Развитие профессионального образования"</w:t>
      </w:r>
      <w:r>
        <w:rPr>
          <w:szCs w:val="28"/>
        </w:rPr>
        <w:t xml:space="preserve"> комитету по культуре Ленинградской области </w:t>
      </w:r>
      <w:r w:rsidR="00FE1D28">
        <w:rPr>
          <w:szCs w:val="28"/>
        </w:rPr>
        <w:t>предусмотрены бюджетные ассигнования</w:t>
      </w:r>
      <w:r>
        <w:rPr>
          <w:szCs w:val="28"/>
        </w:rPr>
        <w:t xml:space="preserve"> в сумме 108 143,5 </w:t>
      </w:r>
      <w:r w:rsidR="00213232">
        <w:rPr>
          <w:szCs w:val="28"/>
        </w:rPr>
        <w:t>тыс. руб.</w:t>
      </w:r>
      <w:r>
        <w:rPr>
          <w:szCs w:val="28"/>
        </w:rPr>
        <w:t xml:space="preserve">, в том числе </w:t>
      </w:r>
      <w:r w:rsidRPr="00E81BD0">
        <w:rPr>
          <w:szCs w:val="28"/>
        </w:rPr>
        <w:t>су</w:t>
      </w:r>
      <w:r w:rsidRPr="00E81BD0">
        <w:rPr>
          <w:szCs w:val="26"/>
        </w:rPr>
        <w:t>бсидии</w:t>
      </w:r>
      <w:r>
        <w:rPr>
          <w:szCs w:val="26"/>
        </w:rPr>
        <w:t xml:space="preserve"> н</w:t>
      </w:r>
      <w:r w:rsidRPr="00E81BD0">
        <w:rPr>
          <w:szCs w:val="26"/>
        </w:rPr>
        <w:t xml:space="preserve">а выполнение государственного задания </w:t>
      </w:r>
      <w:r w:rsidRPr="00E81BD0">
        <w:rPr>
          <w:szCs w:val="28"/>
        </w:rPr>
        <w:t xml:space="preserve">государственным образовательным учреждением среднего профессионального образования «Ленинградский областной колледж культуры и искусства» в сумме 106 463,5 </w:t>
      </w:r>
      <w:r w:rsidR="00213232">
        <w:rPr>
          <w:szCs w:val="28"/>
        </w:rPr>
        <w:t>тыс. руб.</w:t>
      </w:r>
      <w:r>
        <w:rPr>
          <w:szCs w:val="28"/>
        </w:rPr>
        <w:t>, с</w:t>
      </w:r>
      <w:r w:rsidRPr="00E81BD0">
        <w:rPr>
          <w:szCs w:val="28"/>
        </w:rPr>
        <w:t>убсиди</w:t>
      </w:r>
      <w:r>
        <w:rPr>
          <w:szCs w:val="28"/>
        </w:rPr>
        <w:t>и</w:t>
      </w:r>
      <w:r w:rsidRPr="00E81BD0">
        <w:rPr>
          <w:szCs w:val="28"/>
        </w:rPr>
        <w:t xml:space="preserve"> на </w:t>
      </w:r>
      <w:r>
        <w:rPr>
          <w:szCs w:val="28"/>
        </w:rPr>
        <w:t>иные цели,</w:t>
      </w:r>
      <w:r w:rsidRPr="00206C38">
        <w:rPr>
          <w:szCs w:val="28"/>
        </w:rPr>
        <w:t xml:space="preserve"> </w:t>
      </w:r>
      <w:r>
        <w:rPr>
          <w:szCs w:val="28"/>
        </w:rPr>
        <w:t xml:space="preserve">в части </w:t>
      </w:r>
      <w:r w:rsidRPr="00E81BD0">
        <w:rPr>
          <w:szCs w:val="28"/>
        </w:rPr>
        <w:t>выплат</w:t>
      </w:r>
      <w:r>
        <w:rPr>
          <w:szCs w:val="28"/>
        </w:rPr>
        <w:t>ы</w:t>
      </w:r>
      <w:r w:rsidRPr="00E81BD0">
        <w:rPr>
          <w:szCs w:val="28"/>
        </w:rPr>
        <w:t xml:space="preserve"> стипендии </w:t>
      </w:r>
      <w:r>
        <w:rPr>
          <w:szCs w:val="28"/>
        </w:rPr>
        <w:t xml:space="preserve">обучающимся, в объеме 1 680,0 </w:t>
      </w:r>
      <w:r w:rsidR="00213232">
        <w:rPr>
          <w:szCs w:val="28"/>
        </w:rPr>
        <w:t>тыс. руб.</w:t>
      </w:r>
      <w:r>
        <w:rPr>
          <w:szCs w:val="28"/>
        </w:rPr>
        <w:t xml:space="preserve">, из расчета 436 получателей. </w:t>
      </w:r>
    </w:p>
    <w:p w:rsidR="0074534C" w:rsidRPr="009623DB" w:rsidRDefault="0074534C" w:rsidP="00052223">
      <w:pPr>
        <w:widowControl/>
        <w:ind w:firstLine="709"/>
        <w:jc w:val="both"/>
        <w:rPr>
          <w:sz w:val="28"/>
          <w:szCs w:val="28"/>
        </w:rPr>
      </w:pPr>
      <w:r w:rsidRPr="009623DB">
        <w:rPr>
          <w:sz w:val="28"/>
          <w:szCs w:val="28"/>
        </w:rPr>
        <w:t xml:space="preserve">В рамках подпрограммы комитету </w:t>
      </w:r>
      <w:r w:rsidRPr="009623DB">
        <w:rPr>
          <w:bCs/>
          <w:sz w:val="28"/>
          <w:szCs w:val="28"/>
        </w:rPr>
        <w:t xml:space="preserve">правопорядка и безопасности  Ленинградской области предусмотрены в 2015 году бюджетные ассигнования </w:t>
      </w:r>
      <w:r w:rsidRPr="009623DB">
        <w:rPr>
          <w:sz w:val="28"/>
          <w:szCs w:val="28"/>
        </w:rPr>
        <w:t xml:space="preserve">по предоставлению Государственному автономному образовательному учреждению дополнительного профессионального образования «Учебно-методический центр по гражданской обороне, чрезвычайным ситуациям и пожарной безопасности Ленинградской области» субсидии на исполнение государственного задания на оказание государственных услуг по подготовке и обучению в области гражданской обороны и защиты населения и территорий от чрезвычайных ситуаций </w:t>
      </w:r>
      <w:r w:rsidRPr="009623DB">
        <w:rPr>
          <w:sz w:val="28"/>
          <w:szCs w:val="28"/>
        </w:rPr>
        <w:lastRenderedPageBreak/>
        <w:t xml:space="preserve">регионального и муниципального </w:t>
      </w:r>
      <w:r w:rsidRPr="00900D87">
        <w:rPr>
          <w:sz w:val="28"/>
          <w:szCs w:val="28"/>
        </w:rPr>
        <w:t xml:space="preserve">характера 24 396,5 </w:t>
      </w:r>
      <w:r w:rsidR="00213232">
        <w:rPr>
          <w:sz w:val="28"/>
          <w:szCs w:val="28"/>
        </w:rPr>
        <w:t>тыс. руб.</w:t>
      </w:r>
      <w:r w:rsidRPr="00900D87">
        <w:rPr>
          <w:sz w:val="28"/>
          <w:szCs w:val="28"/>
        </w:rPr>
        <w:t xml:space="preserve">, в </w:t>
      </w:r>
      <w:r w:rsidRPr="009623DB">
        <w:rPr>
          <w:sz w:val="28"/>
          <w:szCs w:val="28"/>
        </w:rPr>
        <w:t>котором штатная численность работников учреждения составляет 49 ед.</w:t>
      </w:r>
    </w:p>
    <w:p w:rsidR="0074534C" w:rsidRPr="00934152" w:rsidRDefault="0074534C" w:rsidP="00052223">
      <w:pPr>
        <w:ind w:firstLine="709"/>
        <w:jc w:val="both"/>
        <w:rPr>
          <w:sz w:val="28"/>
          <w:szCs w:val="28"/>
        </w:rPr>
      </w:pPr>
      <w:r w:rsidRPr="00934152">
        <w:rPr>
          <w:sz w:val="28"/>
          <w:szCs w:val="28"/>
        </w:rPr>
        <w:t xml:space="preserve">Расходы на реализацию </w:t>
      </w:r>
      <w:r w:rsidRPr="00807C48">
        <w:rPr>
          <w:sz w:val="28"/>
          <w:szCs w:val="28"/>
        </w:rPr>
        <w:t xml:space="preserve">подпрограммы «Развитие профессионального образования» </w:t>
      </w:r>
      <w:r w:rsidRPr="00934152">
        <w:rPr>
          <w:sz w:val="28"/>
          <w:szCs w:val="28"/>
        </w:rPr>
        <w:t xml:space="preserve">комитетом по здравоохранению Ленинградской области предусмотрены в сумме 145 580 </w:t>
      </w:r>
      <w:r w:rsidR="00213232">
        <w:rPr>
          <w:sz w:val="28"/>
          <w:szCs w:val="28"/>
        </w:rPr>
        <w:t>тыс. руб.</w:t>
      </w:r>
      <w:r w:rsidRPr="00934152">
        <w:rPr>
          <w:sz w:val="28"/>
          <w:szCs w:val="28"/>
        </w:rPr>
        <w:t>, в том числе:</w:t>
      </w:r>
    </w:p>
    <w:p w:rsidR="0074534C" w:rsidRPr="00934152" w:rsidRDefault="0074534C" w:rsidP="00052223">
      <w:pPr>
        <w:ind w:firstLine="709"/>
        <w:jc w:val="both"/>
        <w:rPr>
          <w:rFonts w:eastAsia="Calibri"/>
          <w:sz w:val="28"/>
          <w:szCs w:val="28"/>
        </w:rPr>
      </w:pPr>
      <w:r w:rsidRPr="00934152">
        <w:rPr>
          <w:rFonts w:eastAsia="Calibri"/>
          <w:sz w:val="28"/>
          <w:szCs w:val="28"/>
        </w:rPr>
        <w:t xml:space="preserve">- средства субсидии </w:t>
      </w:r>
      <w:r w:rsidRPr="00934152">
        <w:rPr>
          <w:rFonts w:eastAsia="Calibri"/>
          <w:sz w:val="28"/>
          <w:szCs w:val="28"/>
          <w:lang w:eastAsia="en-US"/>
        </w:rPr>
        <w:t>3-м бюджетным государственным образовательным учреждениям</w:t>
      </w:r>
      <w:r w:rsidRPr="00934152">
        <w:rPr>
          <w:rFonts w:eastAsia="Calibri"/>
          <w:sz w:val="28"/>
          <w:szCs w:val="28"/>
        </w:rPr>
        <w:t xml:space="preserve"> комитета по здравоохранению на финансовое обеспечение государственного задания на оказание государственных услуг (выполнение работ) в сумме 139 586 </w:t>
      </w:r>
      <w:r w:rsidR="00213232">
        <w:rPr>
          <w:rFonts w:eastAsia="Calibri"/>
          <w:sz w:val="28"/>
          <w:szCs w:val="28"/>
        </w:rPr>
        <w:t>тыс. руб.</w:t>
      </w:r>
      <w:r w:rsidRPr="00934152">
        <w:rPr>
          <w:rFonts w:eastAsia="Calibri"/>
          <w:sz w:val="28"/>
          <w:szCs w:val="28"/>
        </w:rPr>
        <w:t>;</w:t>
      </w:r>
    </w:p>
    <w:p w:rsidR="0074534C" w:rsidRDefault="0074534C" w:rsidP="00052223">
      <w:pPr>
        <w:ind w:firstLine="709"/>
        <w:jc w:val="both"/>
        <w:rPr>
          <w:sz w:val="28"/>
          <w:szCs w:val="28"/>
        </w:rPr>
      </w:pPr>
      <w:r w:rsidRPr="00934152">
        <w:rPr>
          <w:rFonts w:eastAsia="Calibri"/>
          <w:sz w:val="28"/>
          <w:szCs w:val="28"/>
          <w:lang w:eastAsia="en-US"/>
        </w:rPr>
        <w:t>- расходы на стипендиальное обеспечение обучающихся по программам профессионального образования в сумме 5 994,0</w:t>
      </w:r>
      <w:r w:rsidRPr="00934152">
        <w:rPr>
          <w:sz w:val="28"/>
          <w:szCs w:val="28"/>
        </w:rPr>
        <w:t xml:space="preserve"> </w:t>
      </w:r>
      <w:r w:rsidR="00213232">
        <w:rPr>
          <w:sz w:val="28"/>
          <w:szCs w:val="28"/>
        </w:rPr>
        <w:t>тыс. руб.</w:t>
      </w:r>
    </w:p>
    <w:p w:rsidR="0074534C" w:rsidRPr="000F5F97" w:rsidRDefault="0074534C" w:rsidP="00052223">
      <w:pPr>
        <w:widowControl/>
        <w:ind w:firstLine="709"/>
        <w:jc w:val="both"/>
        <w:rPr>
          <w:sz w:val="28"/>
          <w:szCs w:val="28"/>
        </w:rPr>
      </w:pPr>
    </w:p>
    <w:p w:rsidR="0074534C" w:rsidRPr="00295156" w:rsidRDefault="0074534C" w:rsidP="00052223">
      <w:pPr>
        <w:pStyle w:val="18"/>
        <w:ind w:firstLine="709"/>
      </w:pPr>
      <w:r w:rsidRPr="00295156">
        <w:t xml:space="preserve">Подпрограмма </w:t>
      </w:r>
      <w:r w:rsidR="0072131E">
        <w:t xml:space="preserve">« </w:t>
      </w:r>
      <w:r w:rsidRPr="00295156">
        <w:t>Развитие системы отдыха, оздоровления, занятости детей, подростков и молодежи</w:t>
      </w:r>
      <w:r w:rsidR="0072131E">
        <w:t xml:space="preserve">»   </w:t>
      </w:r>
      <w:r w:rsidRPr="00295156">
        <w:t xml:space="preserve"> государственной программы Ленинградской области</w:t>
      </w:r>
      <w:r w:rsidR="0072131E">
        <w:t xml:space="preserve">»   </w:t>
      </w:r>
    </w:p>
    <w:p w:rsidR="0074534C" w:rsidRDefault="0074534C" w:rsidP="00052223">
      <w:pPr>
        <w:ind w:firstLine="709"/>
        <w:jc w:val="both"/>
        <w:rPr>
          <w:sz w:val="28"/>
          <w:szCs w:val="28"/>
        </w:rPr>
      </w:pPr>
      <w:r w:rsidRPr="00295156">
        <w:rPr>
          <w:sz w:val="28"/>
          <w:szCs w:val="28"/>
        </w:rPr>
        <w:t>Целью подпрограммы является создание условий для устойчивого развития системы отдыха, оздоровления, занятости детей, подростков и молодежи, в том числе детей, находящихся в трудной жизненной ситуации</w:t>
      </w:r>
      <w:r w:rsidR="003B6E86">
        <w:rPr>
          <w:sz w:val="28"/>
          <w:szCs w:val="28"/>
        </w:rPr>
        <w:t>.</w:t>
      </w:r>
    </w:p>
    <w:p w:rsidR="00900D87" w:rsidRPr="008128C5" w:rsidRDefault="00900D87" w:rsidP="00052223">
      <w:pPr>
        <w:ind w:firstLine="709"/>
        <w:jc w:val="both"/>
        <w:rPr>
          <w:sz w:val="28"/>
          <w:szCs w:val="28"/>
        </w:rPr>
      </w:pPr>
      <w:r w:rsidRPr="008128C5">
        <w:rPr>
          <w:sz w:val="28"/>
          <w:szCs w:val="28"/>
        </w:rPr>
        <w:t xml:space="preserve">По данной подпрограмме на 2015 год предусмотрены расходы в сумме </w:t>
      </w:r>
      <w:r w:rsidR="008128C5" w:rsidRPr="008128C5">
        <w:rPr>
          <w:sz w:val="28"/>
          <w:szCs w:val="28"/>
        </w:rPr>
        <w:t>236 220,0 тыс. руб.</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pStyle w:val="a9"/>
        <w:ind w:firstLine="709"/>
        <w:rPr>
          <w:szCs w:val="28"/>
        </w:rPr>
      </w:pPr>
      <w:r w:rsidRPr="00295156">
        <w:rPr>
          <w:szCs w:val="28"/>
        </w:rPr>
        <w:t xml:space="preserve">- субсидии государственным бюджетным и автономным учреждениям в сумме 136 362,7 </w:t>
      </w:r>
      <w:r w:rsidR="00213232">
        <w:rPr>
          <w:szCs w:val="28"/>
        </w:rPr>
        <w:t>тыс. руб</w:t>
      </w:r>
      <w:r w:rsidRPr="00295156">
        <w:rPr>
          <w:szCs w:val="28"/>
        </w:rPr>
        <w:t xml:space="preserve">. (ДООЦ </w:t>
      </w:r>
      <w:r>
        <w:rPr>
          <w:szCs w:val="28"/>
        </w:rPr>
        <w:t>«</w:t>
      </w:r>
      <w:r w:rsidRPr="00295156">
        <w:rPr>
          <w:szCs w:val="28"/>
        </w:rPr>
        <w:t>Маяк</w:t>
      </w:r>
      <w:r>
        <w:rPr>
          <w:szCs w:val="28"/>
        </w:rPr>
        <w:t>»</w:t>
      </w:r>
      <w:r w:rsidRPr="00295156">
        <w:rPr>
          <w:szCs w:val="28"/>
        </w:rPr>
        <w:t xml:space="preserve"> и ДООЦ </w:t>
      </w:r>
      <w:r>
        <w:rPr>
          <w:szCs w:val="28"/>
        </w:rPr>
        <w:t>«</w:t>
      </w:r>
      <w:r w:rsidRPr="00295156">
        <w:rPr>
          <w:szCs w:val="28"/>
        </w:rPr>
        <w:t>Россонь</w:t>
      </w:r>
      <w:r>
        <w:rPr>
          <w:szCs w:val="28"/>
        </w:rPr>
        <w:t>»</w:t>
      </w:r>
      <w:r w:rsidRPr="00295156">
        <w:rPr>
          <w:szCs w:val="28"/>
        </w:rPr>
        <w:t xml:space="preserve">, а также принятый в ведение Ленинградской области ДОЛ </w:t>
      </w:r>
      <w:r>
        <w:rPr>
          <w:szCs w:val="28"/>
        </w:rPr>
        <w:t>«</w:t>
      </w:r>
      <w:r w:rsidRPr="00295156">
        <w:rPr>
          <w:szCs w:val="28"/>
        </w:rPr>
        <w:t>Восток</w:t>
      </w:r>
      <w:r>
        <w:rPr>
          <w:szCs w:val="28"/>
        </w:rPr>
        <w:t>»</w:t>
      </w:r>
      <w:r w:rsidRPr="00295156">
        <w:rPr>
          <w:szCs w:val="28"/>
        </w:rPr>
        <w:t xml:space="preserve">, который является филиалом ДООЦ </w:t>
      </w:r>
      <w:r>
        <w:rPr>
          <w:szCs w:val="28"/>
        </w:rPr>
        <w:t>«</w:t>
      </w:r>
      <w:r w:rsidRPr="00295156">
        <w:rPr>
          <w:szCs w:val="28"/>
        </w:rPr>
        <w:t>Маяк</w:t>
      </w:r>
      <w:r>
        <w:rPr>
          <w:szCs w:val="28"/>
        </w:rPr>
        <w:t>»</w:t>
      </w:r>
      <w:r w:rsidRPr="00295156">
        <w:rPr>
          <w:szCs w:val="28"/>
        </w:rPr>
        <w:t>;</w:t>
      </w:r>
    </w:p>
    <w:p w:rsidR="0074534C" w:rsidRPr="00295156" w:rsidRDefault="0074534C" w:rsidP="00052223">
      <w:pPr>
        <w:ind w:firstLine="709"/>
        <w:jc w:val="both"/>
        <w:rPr>
          <w:sz w:val="28"/>
          <w:szCs w:val="28"/>
        </w:rPr>
      </w:pPr>
      <w:r w:rsidRPr="00295156">
        <w:rPr>
          <w:szCs w:val="28"/>
        </w:rPr>
        <w:t xml:space="preserve">- </w:t>
      </w:r>
      <w:r w:rsidRPr="00295156">
        <w:rPr>
          <w:sz w:val="28"/>
          <w:szCs w:val="28"/>
        </w:rPr>
        <w:t xml:space="preserve">расходы на предоставление частичной компенсации стоимости путевок в детские санатории, санаторные оздоровительные лагеря круглогодичного действия и загородные стационарные оздоровительные лагеря в сумме 39 001,6 </w:t>
      </w:r>
      <w:r w:rsidR="00213232">
        <w:rPr>
          <w:sz w:val="28"/>
          <w:szCs w:val="28"/>
        </w:rPr>
        <w:t>тыс. руб.</w:t>
      </w:r>
      <w:r w:rsidR="008128C5">
        <w:rPr>
          <w:sz w:val="28"/>
          <w:szCs w:val="28"/>
        </w:rPr>
        <w:t xml:space="preserve"> </w:t>
      </w:r>
      <w:r w:rsidRPr="00295156">
        <w:rPr>
          <w:sz w:val="28"/>
          <w:szCs w:val="28"/>
        </w:rPr>
        <w:t>Предоставление частичной компенсации стоимости путевок не менее чем для 4500</w:t>
      </w:r>
      <w:r w:rsidR="00D471B0">
        <w:rPr>
          <w:sz w:val="28"/>
          <w:szCs w:val="28"/>
        </w:rPr>
        <w:t> </w:t>
      </w:r>
      <w:r w:rsidRPr="00295156">
        <w:rPr>
          <w:sz w:val="28"/>
          <w:szCs w:val="28"/>
        </w:rPr>
        <w:t>детей;</w:t>
      </w:r>
    </w:p>
    <w:p w:rsidR="0074534C" w:rsidRPr="00295156" w:rsidRDefault="0074534C" w:rsidP="00052223">
      <w:pPr>
        <w:ind w:firstLine="709"/>
        <w:jc w:val="both"/>
        <w:rPr>
          <w:sz w:val="28"/>
          <w:szCs w:val="28"/>
        </w:rPr>
      </w:pPr>
      <w:r w:rsidRPr="00295156">
        <w:rPr>
          <w:sz w:val="28"/>
          <w:szCs w:val="28"/>
        </w:rPr>
        <w:t xml:space="preserve">- расходы на укрепление учебно-материальной базы учреждений для организации отдыха, оздоровления, занятости детей, подростков и молодежи в сумме </w:t>
      </w:r>
      <w:r w:rsidR="008128C5">
        <w:rPr>
          <w:sz w:val="28"/>
          <w:szCs w:val="28"/>
        </w:rPr>
        <w:t>18</w:t>
      </w:r>
      <w:r w:rsidRPr="00295156">
        <w:rPr>
          <w:sz w:val="28"/>
          <w:szCs w:val="28"/>
        </w:rPr>
        <w:t> </w:t>
      </w:r>
      <w:r w:rsidR="008128C5">
        <w:rPr>
          <w:sz w:val="28"/>
          <w:szCs w:val="28"/>
        </w:rPr>
        <w:t>619</w:t>
      </w:r>
      <w:r w:rsidRPr="00295156">
        <w:rPr>
          <w:sz w:val="28"/>
          <w:szCs w:val="28"/>
        </w:rPr>
        <w:t>,</w:t>
      </w:r>
      <w:r w:rsidR="008128C5">
        <w:rPr>
          <w:sz w:val="28"/>
          <w:szCs w:val="28"/>
        </w:rPr>
        <w:t>9</w:t>
      </w:r>
      <w:r w:rsidRPr="00295156">
        <w:rPr>
          <w:sz w:val="28"/>
          <w:szCs w:val="28"/>
        </w:rPr>
        <w:t xml:space="preserve"> </w:t>
      </w:r>
      <w:r w:rsidR="00213232">
        <w:rPr>
          <w:sz w:val="28"/>
          <w:szCs w:val="28"/>
        </w:rPr>
        <w:t>тыс. руб.</w:t>
      </w:r>
      <w:r w:rsidRPr="00295156">
        <w:rPr>
          <w:sz w:val="28"/>
          <w:szCs w:val="28"/>
        </w:rPr>
        <w:t>, в том числе:</w:t>
      </w:r>
    </w:p>
    <w:p w:rsidR="0074534C" w:rsidRPr="00295156" w:rsidRDefault="0074534C" w:rsidP="00052223">
      <w:pPr>
        <w:numPr>
          <w:ilvl w:val="0"/>
          <w:numId w:val="16"/>
        </w:numPr>
        <w:ind w:left="0" w:firstLine="709"/>
        <w:jc w:val="both"/>
        <w:rPr>
          <w:sz w:val="28"/>
          <w:szCs w:val="28"/>
        </w:rPr>
      </w:pPr>
      <w:r w:rsidRPr="00295156">
        <w:rPr>
          <w:sz w:val="28"/>
          <w:szCs w:val="28"/>
        </w:rPr>
        <w:t>на проведение ремонтных работ;</w:t>
      </w:r>
    </w:p>
    <w:p w:rsidR="0074534C" w:rsidRPr="00295156" w:rsidRDefault="0074534C" w:rsidP="00052223">
      <w:pPr>
        <w:numPr>
          <w:ilvl w:val="0"/>
          <w:numId w:val="16"/>
        </w:numPr>
        <w:ind w:left="0" w:firstLine="709"/>
        <w:jc w:val="both"/>
        <w:rPr>
          <w:sz w:val="28"/>
          <w:szCs w:val="28"/>
        </w:rPr>
      </w:pPr>
      <w:r w:rsidRPr="00295156">
        <w:rPr>
          <w:sz w:val="28"/>
          <w:szCs w:val="28"/>
        </w:rPr>
        <w:t>на приобретение спортивного, туристического инвентаря, спортивного оборудования, мебели, современного технологического и медицинского оборудования, создания безбарьерной среды.</w:t>
      </w:r>
    </w:p>
    <w:p w:rsidR="0074534C" w:rsidRPr="00295156" w:rsidRDefault="0074534C" w:rsidP="00052223">
      <w:pPr>
        <w:ind w:firstLine="709"/>
        <w:jc w:val="both"/>
        <w:rPr>
          <w:sz w:val="28"/>
          <w:szCs w:val="28"/>
        </w:rPr>
      </w:pPr>
      <w:r w:rsidRPr="00295156">
        <w:rPr>
          <w:sz w:val="28"/>
          <w:szCs w:val="28"/>
        </w:rPr>
        <w:t xml:space="preserve">-  субсидии на организацию отдыха и оздоровления детей и подростков в сумме 36 581,0 </w:t>
      </w:r>
      <w:r w:rsidR="00213232">
        <w:rPr>
          <w:sz w:val="28"/>
          <w:szCs w:val="28"/>
        </w:rPr>
        <w:t>тыс. руб.</w:t>
      </w:r>
      <w:r w:rsidRPr="00295156">
        <w:rPr>
          <w:sz w:val="28"/>
          <w:szCs w:val="28"/>
        </w:rPr>
        <w:t xml:space="preserve"> Средства предусмотрены на содержание муниципальных загородных стационарных детских оздоровительных лагерей в каникулярное время с численностью более 3800 человек и проведение С-витаминизации третьих блюд в муниципальных оздоровительных лагерях;</w:t>
      </w:r>
    </w:p>
    <w:p w:rsidR="0074534C" w:rsidRPr="00812DDA" w:rsidRDefault="0074534C" w:rsidP="00052223">
      <w:pPr>
        <w:widowControl/>
        <w:ind w:firstLine="709"/>
        <w:jc w:val="both"/>
        <w:rPr>
          <w:sz w:val="28"/>
          <w:szCs w:val="28"/>
        </w:rPr>
      </w:pPr>
      <w:r w:rsidRPr="00882DD5">
        <w:rPr>
          <w:sz w:val="28"/>
          <w:szCs w:val="28"/>
        </w:rPr>
        <w:t xml:space="preserve">По подпрограмме  </w:t>
      </w:r>
      <w:r>
        <w:rPr>
          <w:sz w:val="28"/>
          <w:szCs w:val="28"/>
        </w:rPr>
        <w:t xml:space="preserve">комитету по социальной защите населения Ленинградской области </w:t>
      </w:r>
      <w:r w:rsidRPr="00812DDA">
        <w:rPr>
          <w:sz w:val="28"/>
          <w:szCs w:val="28"/>
        </w:rPr>
        <w:t xml:space="preserve">предусмотрены расходы </w:t>
      </w:r>
      <w:r w:rsidRPr="00900D87">
        <w:rPr>
          <w:sz w:val="28"/>
          <w:szCs w:val="28"/>
        </w:rPr>
        <w:t xml:space="preserve">в сумме 4 000 тыс. руб. </w:t>
      </w:r>
      <w:r w:rsidRPr="00812DDA">
        <w:rPr>
          <w:sz w:val="28"/>
          <w:szCs w:val="28"/>
        </w:rPr>
        <w:t>на проведение летней оздоровительной кампании детей, находящихся в трудной жизненной ситуации.</w:t>
      </w:r>
    </w:p>
    <w:p w:rsidR="0074534C" w:rsidRPr="002B77D7" w:rsidRDefault="003628ED" w:rsidP="00052223">
      <w:pPr>
        <w:pStyle w:val="18"/>
        <w:ind w:firstLine="709"/>
      </w:pPr>
      <w:hyperlink w:anchor="Par2501" w:tooltip="Ссылка на текущий документ" w:history="1">
        <w:r w:rsidR="0074534C" w:rsidRPr="002B77D7">
          <w:t xml:space="preserve">Подпрограмма </w:t>
        </w:r>
      </w:hyperlink>
      <w:r w:rsidR="0072131E">
        <w:t xml:space="preserve">« </w:t>
      </w:r>
      <w:r w:rsidR="0074534C" w:rsidRPr="002B77D7">
        <w:t>Развитие системы оценки качества образования и информационной прозрачности системы образования</w:t>
      </w:r>
      <w:r w:rsidR="0072131E">
        <w:t xml:space="preserve">»   </w:t>
      </w:r>
    </w:p>
    <w:p w:rsidR="0074534C" w:rsidRDefault="0074534C" w:rsidP="00052223">
      <w:pPr>
        <w:widowControl/>
        <w:ind w:firstLine="709"/>
        <w:jc w:val="both"/>
        <w:rPr>
          <w:sz w:val="28"/>
          <w:szCs w:val="28"/>
        </w:rPr>
      </w:pPr>
      <w:r w:rsidRPr="00295156">
        <w:rPr>
          <w:sz w:val="28"/>
          <w:szCs w:val="28"/>
        </w:rPr>
        <w:t>Целью подпрограммы является создание эффективной системы оценки качества образования на основе принципов открытости, объективности, прозрачности, общественно-профессионального участия.</w:t>
      </w:r>
    </w:p>
    <w:p w:rsidR="005409D9" w:rsidRPr="008128C5" w:rsidRDefault="005409D9" w:rsidP="00052223">
      <w:pPr>
        <w:widowControl/>
        <w:ind w:firstLine="709"/>
        <w:jc w:val="both"/>
        <w:rPr>
          <w:sz w:val="28"/>
          <w:szCs w:val="28"/>
          <w:u w:val="single"/>
        </w:rPr>
      </w:pPr>
      <w:r w:rsidRPr="008128C5">
        <w:rPr>
          <w:sz w:val="28"/>
          <w:szCs w:val="28"/>
        </w:rPr>
        <w:t>По данной подпрограмме на 2015 год предусмотрены расходы в сумме</w:t>
      </w:r>
      <w:r w:rsidR="008128C5">
        <w:rPr>
          <w:sz w:val="28"/>
          <w:szCs w:val="28"/>
        </w:rPr>
        <w:t> </w:t>
      </w:r>
      <w:r w:rsidR="008128C5" w:rsidRPr="008128C5">
        <w:rPr>
          <w:sz w:val="28"/>
          <w:szCs w:val="28"/>
        </w:rPr>
        <w:t>34 402,7 тыс. руб.</w:t>
      </w:r>
    </w:p>
    <w:p w:rsidR="0074534C" w:rsidRPr="00295156" w:rsidRDefault="0074534C" w:rsidP="00052223">
      <w:pPr>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pStyle w:val="a9"/>
        <w:ind w:firstLine="709"/>
        <w:rPr>
          <w:szCs w:val="28"/>
        </w:rPr>
      </w:pPr>
      <w:r w:rsidRPr="00295156">
        <w:rPr>
          <w:szCs w:val="28"/>
        </w:rPr>
        <w:t xml:space="preserve">- субсидии государственным бюджетным и автономным учреждениям в сумме 29 067,7 </w:t>
      </w:r>
      <w:r w:rsidR="00213232">
        <w:rPr>
          <w:szCs w:val="28"/>
        </w:rPr>
        <w:t>тыс. руб.</w:t>
      </w:r>
      <w:r w:rsidRPr="00295156">
        <w:rPr>
          <w:szCs w:val="28"/>
        </w:rPr>
        <w:t>;</w:t>
      </w:r>
    </w:p>
    <w:p w:rsidR="0074534C" w:rsidRPr="00295156" w:rsidRDefault="0074534C" w:rsidP="00052223">
      <w:pPr>
        <w:ind w:firstLine="709"/>
        <w:jc w:val="both"/>
        <w:rPr>
          <w:sz w:val="28"/>
          <w:szCs w:val="28"/>
        </w:rPr>
      </w:pPr>
      <w:r w:rsidRPr="00295156">
        <w:rPr>
          <w:sz w:val="28"/>
          <w:szCs w:val="28"/>
        </w:rPr>
        <w:t>- средства на обеспечение контроля качества образования в сумме 3 735,0</w:t>
      </w:r>
      <w:r w:rsidR="00D471B0">
        <w:rPr>
          <w:sz w:val="28"/>
          <w:szCs w:val="28"/>
        </w:rPr>
        <w:t> </w:t>
      </w:r>
      <w:r w:rsidR="00213232">
        <w:rPr>
          <w:sz w:val="28"/>
          <w:szCs w:val="28"/>
        </w:rPr>
        <w:t>тыс. руб.</w:t>
      </w:r>
      <w:r w:rsidRPr="00295156">
        <w:rPr>
          <w:sz w:val="28"/>
          <w:szCs w:val="28"/>
        </w:rPr>
        <w:t xml:space="preserve">  (средства от уплаты пошлины в областной бюджет при проведении лицензирования и аккредитации образовательных учреждений);</w:t>
      </w:r>
    </w:p>
    <w:p w:rsidR="0074534C" w:rsidRPr="00295156" w:rsidRDefault="0074534C" w:rsidP="00052223">
      <w:pPr>
        <w:pStyle w:val="a9"/>
        <w:ind w:firstLine="709"/>
        <w:rPr>
          <w:szCs w:val="28"/>
        </w:rPr>
      </w:pPr>
      <w:r w:rsidRPr="00295156">
        <w:rPr>
          <w:szCs w:val="28"/>
        </w:rPr>
        <w:t xml:space="preserve">- средства на модернизацию региональной системы государственно-общественной оценки качества образования в сумме 1 550,0 </w:t>
      </w:r>
      <w:r w:rsidR="00213232">
        <w:rPr>
          <w:szCs w:val="28"/>
        </w:rPr>
        <w:t>тыс. руб.</w:t>
      </w:r>
      <w:r w:rsidRPr="00295156">
        <w:rPr>
          <w:szCs w:val="28"/>
        </w:rPr>
        <w:t xml:space="preserve">, в ом числе на проведение ремонтных работ в подведомственном учреждении </w:t>
      </w:r>
      <w:r>
        <w:rPr>
          <w:szCs w:val="28"/>
        </w:rPr>
        <w:t>«</w:t>
      </w:r>
      <w:r w:rsidRPr="00295156">
        <w:rPr>
          <w:szCs w:val="28"/>
        </w:rPr>
        <w:t>ИЦОКО</w:t>
      </w:r>
      <w:r>
        <w:rPr>
          <w:szCs w:val="28"/>
        </w:rPr>
        <w:t>»</w:t>
      </w:r>
      <w:r w:rsidRPr="00295156">
        <w:rPr>
          <w:szCs w:val="28"/>
        </w:rPr>
        <w:t xml:space="preserve"> в сумме 1 000,0 </w:t>
      </w:r>
      <w:r w:rsidR="00213232">
        <w:rPr>
          <w:szCs w:val="28"/>
        </w:rPr>
        <w:t>тыс. руб.</w:t>
      </w:r>
    </w:p>
    <w:p w:rsidR="00900D87" w:rsidRDefault="00900D87" w:rsidP="00052223">
      <w:pPr>
        <w:pStyle w:val="a9"/>
        <w:ind w:firstLine="709"/>
        <w:jc w:val="center"/>
        <w:rPr>
          <w:b/>
          <w:szCs w:val="28"/>
          <w:u w:val="single"/>
        </w:rPr>
      </w:pPr>
    </w:p>
    <w:p w:rsidR="009D4D2A" w:rsidRDefault="009D4D2A" w:rsidP="0074534C">
      <w:pPr>
        <w:pStyle w:val="a9"/>
        <w:ind w:firstLine="708"/>
        <w:jc w:val="center"/>
        <w:rPr>
          <w:b/>
          <w:szCs w:val="28"/>
          <w:u w:val="single"/>
        </w:rPr>
      </w:pPr>
      <w:r>
        <w:rPr>
          <w:b/>
          <w:szCs w:val="28"/>
          <w:u w:val="single"/>
        </w:rPr>
        <w:br w:type="page"/>
      </w:r>
    </w:p>
    <w:p w:rsidR="0074534C" w:rsidRPr="002B77D7" w:rsidRDefault="0074534C" w:rsidP="0074534C">
      <w:pPr>
        <w:pStyle w:val="a9"/>
        <w:ind w:firstLine="708"/>
        <w:jc w:val="center"/>
        <w:rPr>
          <w:b/>
          <w:szCs w:val="28"/>
          <w:u w:val="single"/>
        </w:rPr>
      </w:pPr>
      <w:r>
        <w:rPr>
          <w:b/>
          <w:szCs w:val="28"/>
          <w:u w:val="single"/>
        </w:rPr>
        <w:lastRenderedPageBreak/>
        <w:t xml:space="preserve">3. </w:t>
      </w:r>
      <w:r w:rsidRPr="002B77D7">
        <w:rPr>
          <w:b/>
          <w:szCs w:val="28"/>
          <w:u w:val="single"/>
        </w:rPr>
        <w:t>Государственная программа Ленинградской области</w:t>
      </w:r>
    </w:p>
    <w:p w:rsidR="0074534C" w:rsidRDefault="0074534C" w:rsidP="0074534C">
      <w:pPr>
        <w:pStyle w:val="a9"/>
        <w:ind w:firstLine="708"/>
        <w:jc w:val="center"/>
        <w:rPr>
          <w:b/>
          <w:szCs w:val="28"/>
          <w:u w:val="single"/>
        </w:rPr>
      </w:pPr>
      <w:r w:rsidRPr="002B77D7">
        <w:rPr>
          <w:b/>
          <w:szCs w:val="28"/>
          <w:u w:val="single"/>
        </w:rPr>
        <w:t>"Социальная поддержка отдельных категорий граждан</w:t>
      </w:r>
      <w:r w:rsidR="0085721B">
        <w:rPr>
          <w:b/>
          <w:szCs w:val="28"/>
          <w:u w:val="single"/>
        </w:rPr>
        <w:t xml:space="preserve"> </w:t>
      </w:r>
    </w:p>
    <w:p w:rsidR="0074534C" w:rsidRPr="002B77D7" w:rsidRDefault="0074534C" w:rsidP="0074534C">
      <w:pPr>
        <w:pStyle w:val="a9"/>
        <w:ind w:firstLine="708"/>
        <w:jc w:val="center"/>
        <w:rPr>
          <w:b/>
          <w:szCs w:val="28"/>
          <w:u w:val="single"/>
        </w:rPr>
      </w:pPr>
      <w:r w:rsidRPr="002B77D7">
        <w:rPr>
          <w:b/>
          <w:szCs w:val="28"/>
          <w:u w:val="single"/>
        </w:rPr>
        <w:t>в Ленинградской области"</w:t>
      </w:r>
    </w:p>
    <w:p w:rsidR="0074534C" w:rsidRDefault="0074534C" w:rsidP="0074534C">
      <w:pPr>
        <w:widowControl/>
        <w:ind w:firstLine="708"/>
        <w:jc w:val="both"/>
        <w:rPr>
          <w:sz w:val="28"/>
          <w:szCs w:val="28"/>
        </w:rPr>
      </w:pPr>
      <w:r w:rsidRPr="00BD59F8">
        <w:rPr>
          <w:sz w:val="28"/>
          <w:szCs w:val="28"/>
        </w:rPr>
        <w:t>На реализацию государственной программы Ленинградской области</w:t>
      </w:r>
      <w:r w:rsidRPr="00BD59F8">
        <w:rPr>
          <w:b/>
          <w:sz w:val="28"/>
          <w:szCs w:val="28"/>
        </w:rPr>
        <w:t xml:space="preserve"> </w:t>
      </w:r>
      <w:r w:rsidRPr="00BD59F8">
        <w:rPr>
          <w:sz w:val="28"/>
          <w:szCs w:val="28"/>
        </w:rPr>
        <w:t xml:space="preserve">"Социальная поддержка отдельных категорий граждан в Ленинградской области" в проекте областного бюджета на 2015 год предусмотрены ассигнования в сумме </w:t>
      </w:r>
      <w:r>
        <w:rPr>
          <w:sz w:val="28"/>
          <w:szCs w:val="28"/>
        </w:rPr>
        <w:t>12</w:t>
      </w:r>
      <w:r w:rsidR="00381A2D">
        <w:rPr>
          <w:sz w:val="28"/>
          <w:szCs w:val="28"/>
        </w:rPr>
        <w:t> 789 794</w:t>
      </w:r>
      <w:r>
        <w:rPr>
          <w:sz w:val="28"/>
          <w:szCs w:val="28"/>
        </w:rPr>
        <w:t>,</w:t>
      </w:r>
      <w:r w:rsidR="00381A2D">
        <w:rPr>
          <w:sz w:val="28"/>
          <w:szCs w:val="28"/>
        </w:rPr>
        <w:t>7</w:t>
      </w:r>
      <w:r w:rsidRPr="00BD59F8">
        <w:rPr>
          <w:sz w:val="28"/>
          <w:szCs w:val="28"/>
        </w:rPr>
        <w:t xml:space="preserve"> тыс. руб.</w:t>
      </w:r>
      <w:r w:rsidR="00412103">
        <w:rPr>
          <w:sz w:val="28"/>
          <w:szCs w:val="28"/>
        </w:rPr>
        <w:t xml:space="preserve"> Рост</w:t>
      </w:r>
      <w:r w:rsidR="00412103" w:rsidRPr="003C2AF0">
        <w:rPr>
          <w:sz w:val="28"/>
          <w:szCs w:val="28"/>
        </w:rPr>
        <w:t xml:space="preserve"> составляет </w:t>
      </w:r>
      <w:r w:rsidR="00412103">
        <w:rPr>
          <w:sz w:val="28"/>
          <w:szCs w:val="28"/>
        </w:rPr>
        <w:t>105,8% от уровня 2014 года, в том числе за счет собственных средств – 107,5% от уровня 2014 года.</w:t>
      </w:r>
    </w:p>
    <w:p w:rsidR="0074534C" w:rsidRDefault="0074534C" w:rsidP="0074534C">
      <w:pPr>
        <w:widowControl/>
        <w:ind w:firstLine="708"/>
        <w:jc w:val="both"/>
        <w:rPr>
          <w:sz w:val="28"/>
          <w:szCs w:val="28"/>
        </w:rPr>
      </w:pPr>
      <w:r w:rsidRPr="00BD59F8">
        <w:rPr>
          <w:sz w:val="28"/>
          <w:szCs w:val="28"/>
        </w:rPr>
        <w:t xml:space="preserve"> </w:t>
      </w:r>
    </w:p>
    <w:tbl>
      <w:tblPr>
        <w:tblW w:w="5000" w:type="pct"/>
        <w:tblLook w:val="04A0" w:firstRow="1" w:lastRow="0" w:firstColumn="1" w:lastColumn="0" w:noHBand="0" w:noVBand="1"/>
      </w:tblPr>
      <w:tblGrid>
        <w:gridCol w:w="8044"/>
        <w:gridCol w:w="2378"/>
      </w:tblGrid>
      <w:tr w:rsidR="0074534C" w:rsidRPr="00731B6A" w:rsidTr="0073686F">
        <w:trPr>
          <w:trHeight w:val="420"/>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0372F5">
              <w:rPr>
                <w:b/>
                <w:bCs/>
                <w:sz w:val="28"/>
                <w:szCs w:val="28"/>
              </w:rPr>
              <w:t>главного распорядителя бюджетных средств</w:t>
            </w:r>
          </w:p>
        </w:tc>
        <w:tc>
          <w:tcPr>
            <w:tcW w:w="1141"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731B6A" w:rsidTr="0073686F">
        <w:trPr>
          <w:trHeight w:val="510"/>
        </w:trPr>
        <w:tc>
          <w:tcPr>
            <w:tcW w:w="385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дорожному хозяйству Ленинградской области</w:t>
            </w:r>
          </w:p>
        </w:tc>
        <w:tc>
          <w:tcPr>
            <w:tcW w:w="1141" w:type="pct"/>
            <w:tcBorders>
              <w:top w:val="single" w:sz="4" w:space="0" w:color="auto"/>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765,0</w:t>
            </w:r>
          </w:p>
        </w:tc>
      </w:tr>
      <w:tr w:rsidR="0074534C" w:rsidRPr="00731B6A" w:rsidTr="0073686F">
        <w:trPr>
          <w:trHeight w:val="102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государственное казенное учреждение Ленинградской области "Государственный экспертный институт регионального законодательства"</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56,5</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общего и профессионального образования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381A2D">
            <w:pPr>
              <w:widowControl/>
              <w:jc w:val="right"/>
              <w:rPr>
                <w:sz w:val="28"/>
                <w:szCs w:val="28"/>
              </w:rPr>
            </w:pPr>
            <w:r w:rsidRPr="00731B6A">
              <w:rPr>
                <w:sz w:val="28"/>
                <w:szCs w:val="28"/>
              </w:rPr>
              <w:t>1 2</w:t>
            </w:r>
            <w:r w:rsidR="00381A2D">
              <w:rPr>
                <w:sz w:val="28"/>
                <w:szCs w:val="28"/>
              </w:rPr>
              <w:t>79</w:t>
            </w:r>
            <w:r w:rsidRPr="00731B6A">
              <w:rPr>
                <w:sz w:val="28"/>
                <w:szCs w:val="28"/>
              </w:rPr>
              <w:t xml:space="preserve"> </w:t>
            </w:r>
            <w:r w:rsidR="00381A2D">
              <w:rPr>
                <w:sz w:val="28"/>
                <w:szCs w:val="28"/>
              </w:rPr>
              <w:t>221</w:t>
            </w:r>
            <w:r w:rsidRPr="00731B6A">
              <w:rPr>
                <w:sz w:val="28"/>
                <w:szCs w:val="28"/>
              </w:rPr>
              <w:t>,</w:t>
            </w:r>
            <w:r w:rsidR="00381A2D">
              <w:rPr>
                <w:sz w:val="28"/>
                <w:szCs w:val="28"/>
              </w:rPr>
              <w:t>3</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физической культуре и спорту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13 968,6</w:t>
            </w:r>
          </w:p>
        </w:tc>
      </w:tr>
      <w:tr w:rsidR="0074534C" w:rsidRPr="00731B6A" w:rsidTr="0073686F">
        <w:trPr>
          <w:trHeight w:val="255"/>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культуре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8 298,0</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правопорядка и безопасности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226,0</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природным ресурсам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169,5</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печати и связям с общественностью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2 620,0</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топливно-энергетическому комплексу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169,5</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строительству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282,5</w:t>
            </w:r>
          </w:p>
        </w:tc>
      </w:tr>
      <w:tr w:rsidR="0074534C" w:rsidRPr="00731B6A" w:rsidTr="0073686F">
        <w:trPr>
          <w:trHeight w:val="765"/>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жилищно-коммунальному хозяйству и транспорту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1 201 657,2</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здравоохранению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23 015,6</w:t>
            </w:r>
          </w:p>
        </w:tc>
      </w:tr>
      <w:tr w:rsidR="0074534C" w:rsidRPr="00731B6A" w:rsidTr="0073686F">
        <w:trPr>
          <w:trHeight w:val="510"/>
        </w:trPr>
        <w:tc>
          <w:tcPr>
            <w:tcW w:w="3859" w:type="pct"/>
            <w:tcBorders>
              <w:top w:val="nil"/>
              <w:left w:val="single" w:sz="4" w:space="0" w:color="auto"/>
              <w:bottom w:val="single" w:sz="4" w:space="0" w:color="auto"/>
              <w:right w:val="single" w:sz="4" w:space="0" w:color="auto"/>
            </w:tcBorders>
            <w:shd w:val="clear" w:color="auto" w:fill="auto"/>
            <w:vAlign w:val="center"/>
            <w:hideMark/>
          </w:tcPr>
          <w:p w:rsidR="0074534C" w:rsidRPr="00731B6A" w:rsidRDefault="0074534C" w:rsidP="00A94714">
            <w:pPr>
              <w:widowControl/>
              <w:rPr>
                <w:sz w:val="28"/>
                <w:szCs w:val="28"/>
              </w:rPr>
            </w:pPr>
            <w:r w:rsidRPr="00731B6A">
              <w:rPr>
                <w:sz w:val="28"/>
                <w:szCs w:val="28"/>
              </w:rPr>
              <w:t>комитет по социальной защите населения Ленинградской области</w:t>
            </w:r>
          </w:p>
        </w:tc>
        <w:tc>
          <w:tcPr>
            <w:tcW w:w="1141" w:type="pct"/>
            <w:tcBorders>
              <w:top w:val="nil"/>
              <w:left w:val="nil"/>
              <w:bottom w:val="single" w:sz="4" w:space="0" w:color="auto"/>
              <w:right w:val="single" w:sz="4" w:space="0" w:color="auto"/>
            </w:tcBorders>
            <w:shd w:val="clear" w:color="auto" w:fill="auto"/>
            <w:vAlign w:val="center"/>
            <w:hideMark/>
          </w:tcPr>
          <w:p w:rsidR="0074534C" w:rsidRPr="00731B6A" w:rsidRDefault="0074534C" w:rsidP="00A94714">
            <w:pPr>
              <w:widowControl/>
              <w:jc w:val="right"/>
              <w:rPr>
                <w:sz w:val="28"/>
                <w:szCs w:val="28"/>
              </w:rPr>
            </w:pPr>
            <w:r w:rsidRPr="00731B6A">
              <w:rPr>
                <w:sz w:val="28"/>
                <w:szCs w:val="28"/>
              </w:rPr>
              <w:t>10 259 345,0</w:t>
            </w:r>
          </w:p>
        </w:tc>
      </w:tr>
      <w:tr w:rsidR="0074534C" w:rsidRPr="00731B6A" w:rsidTr="0073686F">
        <w:trPr>
          <w:trHeight w:val="270"/>
        </w:trPr>
        <w:tc>
          <w:tcPr>
            <w:tcW w:w="38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731B6A" w:rsidRDefault="0074534C" w:rsidP="00A94714">
            <w:pPr>
              <w:widowControl/>
              <w:rPr>
                <w:b/>
                <w:bCs/>
                <w:sz w:val="28"/>
                <w:szCs w:val="28"/>
              </w:rPr>
            </w:pPr>
            <w:r w:rsidRPr="00731B6A">
              <w:rPr>
                <w:b/>
                <w:bCs/>
                <w:sz w:val="28"/>
                <w:szCs w:val="28"/>
              </w:rPr>
              <w:t> </w:t>
            </w:r>
            <w:r>
              <w:rPr>
                <w:b/>
                <w:bCs/>
                <w:sz w:val="28"/>
                <w:szCs w:val="28"/>
              </w:rPr>
              <w:t>Итого:</w:t>
            </w:r>
          </w:p>
        </w:tc>
        <w:tc>
          <w:tcPr>
            <w:tcW w:w="1141" w:type="pct"/>
            <w:tcBorders>
              <w:top w:val="single" w:sz="4" w:space="0" w:color="auto"/>
              <w:left w:val="nil"/>
              <w:bottom w:val="single" w:sz="4" w:space="0" w:color="auto"/>
              <w:right w:val="single" w:sz="4" w:space="0" w:color="auto"/>
            </w:tcBorders>
            <w:shd w:val="clear" w:color="auto" w:fill="auto"/>
            <w:noWrap/>
            <w:vAlign w:val="bottom"/>
            <w:hideMark/>
          </w:tcPr>
          <w:p w:rsidR="0074534C" w:rsidRPr="00731B6A" w:rsidRDefault="0074534C" w:rsidP="00381A2D">
            <w:pPr>
              <w:widowControl/>
              <w:jc w:val="right"/>
              <w:rPr>
                <w:b/>
                <w:bCs/>
                <w:sz w:val="28"/>
                <w:szCs w:val="28"/>
              </w:rPr>
            </w:pPr>
            <w:r w:rsidRPr="00731B6A">
              <w:rPr>
                <w:b/>
                <w:bCs/>
                <w:sz w:val="28"/>
                <w:szCs w:val="28"/>
              </w:rPr>
              <w:t>12 7</w:t>
            </w:r>
            <w:r w:rsidR="00381A2D">
              <w:rPr>
                <w:b/>
                <w:bCs/>
                <w:sz w:val="28"/>
                <w:szCs w:val="28"/>
              </w:rPr>
              <w:t>89</w:t>
            </w:r>
            <w:r w:rsidRPr="00731B6A">
              <w:rPr>
                <w:b/>
                <w:bCs/>
                <w:sz w:val="28"/>
                <w:szCs w:val="28"/>
              </w:rPr>
              <w:t xml:space="preserve"> </w:t>
            </w:r>
            <w:r w:rsidR="00381A2D">
              <w:rPr>
                <w:b/>
                <w:bCs/>
                <w:sz w:val="28"/>
                <w:szCs w:val="28"/>
              </w:rPr>
              <w:t>794</w:t>
            </w:r>
            <w:r w:rsidRPr="00731B6A">
              <w:rPr>
                <w:b/>
                <w:bCs/>
                <w:sz w:val="28"/>
                <w:szCs w:val="28"/>
              </w:rPr>
              <w:t>,</w:t>
            </w:r>
            <w:r w:rsidR="00381A2D">
              <w:rPr>
                <w:b/>
                <w:bCs/>
                <w:sz w:val="28"/>
                <w:szCs w:val="28"/>
              </w:rPr>
              <w:t>7</w:t>
            </w:r>
          </w:p>
        </w:tc>
      </w:tr>
    </w:tbl>
    <w:p w:rsidR="0074534C" w:rsidRDefault="0074534C" w:rsidP="0074534C">
      <w:pPr>
        <w:widowControl/>
        <w:ind w:firstLine="708"/>
        <w:jc w:val="both"/>
        <w:rPr>
          <w:sz w:val="28"/>
          <w:szCs w:val="28"/>
        </w:rPr>
      </w:pPr>
    </w:p>
    <w:p w:rsidR="0074534C" w:rsidRPr="00BD59F8" w:rsidRDefault="0074534C" w:rsidP="00052223">
      <w:pPr>
        <w:widowControl/>
        <w:ind w:firstLine="709"/>
        <w:jc w:val="both"/>
        <w:rPr>
          <w:sz w:val="28"/>
          <w:szCs w:val="28"/>
        </w:rPr>
      </w:pPr>
      <w:r w:rsidRPr="00BD59F8">
        <w:rPr>
          <w:sz w:val="28"/>
          <w:szCs w:val="28"/>
        </w:rPr>
        <w:t>Целью реализации Государственной программы Ленинградской области "Социальная поддержка отдельных категорий граждан в Ленинградской области" является создание условий для роста благосостояния  граждан – получателей мер социальной поддержки, повышение доступности социального обслуживания населения. Программа направлена на решение следующих задач:</w:t>
      </w:r>
    </w:p>
    <w:p w:rsidR="0074534C" w:rsidRPr="00BD59F8" w:rsidRDefault="0074534C" w:rsidP="00052223">
      <w:pPr>
        <w:widowControl/>
        <w:ind w:firstLine="709"/>
        <w:jc w:val="both"/>
        <w:rPr>
          <w:sz w:val="28"/>
          <w:szCs w:val="28"/>
        </w:rPr>
      </w:pPr>
      <w:r w:rsidRPr="00BD59F8">
        <w:rPr>
          <w:sz w:val="28"/>
          <w:szCs w:val="28"/>
        </w:rPr>
        <w:t>- выполнение обязательств государства по социальной поддержке граждан;</w:t>
      </w:r>
    </w:p>
    <w:p w:rsidR="0074534C" w:rsidRPr="00BD59F8" w:rsidRDefault="0074534C" w:rsidP="00052223">
      <w:pPr>
        <w:widowControl/>
        <w:ind w:firstLine="709"/>
        <w:jc w:val="both"/>
        <w:rPr>
          <w:sz w:val="28"/>
          <w:szCs w:val="28"/>
        </w:rPr>
      </w:pPr>
      <w:r w:rsidRPr="00BD59F8">
        <w:rPr>
          <w:sz w:val="28"/>
          <w:szCs w:val="28"/>
        </w:rPr>
        <w:lastRenderedPageBreak/>
        <w:t>- обеспечение потребностей граждан пожилого возраста, инвалидов, включая детей-инвалидов, семей и детей в социальном обслуживании;</w:t>
      </w:r>
    </w:p>
    <w:p w:rsidR="0074534C" w:rsidRPr="00BD59F8" w:rsidRDefault="0074534C" w:rsidP="00052223">
      <w:pPr>
        <w:widowControl/>
        <w:ind w:firstLine="709"/>
        <w:jc w:val="both"/>
        <w:rPr>
          <w:sz w:val="28"/>
          <w:szCs w:val="28"/>
        </w:rPr>
      </w:pPr>
      <w:r w:rsidRPr="00BD59F8">
        <w:rPr>
          <w:sz w:val="28"/>
          <w:szCs w:val="28"/>
        </w:rPr>
        <w:t>- создание благоприятных условий для жизнедеятельности семьи, функционирования института семьи, рождения детей;</w:t>
      </w:r>
    </w:p>
    <w:p w:rsidR="0074534C" w:rsidRPr="00BD59F8" w:rsidRDefault="0074534C" w:rsidP="00052223">
      <w:pPr>
        <w:widowControl/>
        <w:ind w:firstLine="709"/>
        <w:jc w:val="both"/>
        <w:rPr>
          <w:sz w:val="28"/>
          <w:szCs w:val="28"/>
        </w:rPr>
      </w:pPr>
      <w:r w:rsidRPr="00BD59F8">
        <w:rPr>
          <w:sz w:val="28"/>
          <w:szCs w:val="28"/>
        </w:rPr>
        <w:t xml:space="preserve">- повышение роли сектора негосударственных некоммерческих организаций в предоставлении социальных услуг.    </w:t>
      </w:r>
    </w:p>
    <w:p w:rsidR="0074534C" w:rsidRPr="00A079A3" w:rsidRDefault="0074534C" w:rsidP="00052223">
      <w:pPr>
        <w:widowControl/>
        <w:ind w:firstLine="709"/>
        <w:jc w:val="both"/>
        <w:rPr>
          <w:sz w:val="28"/>
          <w:szCs w:val="28"/>
        </w:rPr>
      </w:pPr>
      <w:r w:rsidRPr="00BD59F8">
        <w:rPr>
          <w:sz w:val="28"/>
          <w:szCs w:val="28"/>
        </w:rPr>
        <w:t xml:space="preserve">Ответственным исполнителем государственной программы является </w:t>
      </w:r>
      <w:r w:rsidRPr="00A079A3">
        <w:rPr>
          <w:sz w:val="28"/>
          <w:szCs w:val="28"/>
        </w:rPr>
        <w:t xml:space="preserve">комитет по социальной защите населения Ленинградской области.  </w:t>
      </w:r>
    </w:p>
    <w:p w:rsidR="0074534C" w:rsidRDefault="0074534C" w:rsidP="00052223">
      <w:pPr>
        <w:widowControl/>
        <w:ind w:firstLine="709"/>
        <w:jc w:val="both"/>
        <w:rPr>
          <w:sz w:val="28"/>
          <w:szCs w:val="28"/>
        </w:rPr>
      </w:pPr>
    </w:p>
    <w:p w:rsidR="0074534C" w:rsidRPr="00186CDC" w:rsidRDefault="0074534C" w:rsidP="00052223">
      <w:pPr>
        <w:pStyle w:val="18"/>
        <w:ind w:firstLine="709"/>
        <w:jc w:val="left"/>
      </w:pPr>
      <w:r w:rsidRPr="00186CDC">
        <w:t>Подпрограмма</w:t>
      </w:r>
      <w:r>
        <w:t xml:space="preserve"> </w:t>
      </w:r>
      <w:r w:rsidRPr="00186CDC">
        <w:t>"Развитие мер социальной поддержки отдельных категорий граждан"</w:t>
      </w:r>
    </w:p>
    <w:p w:rsidR="0074534C" w:rsidRPr="00381A2D" w:rsidRDefault="00900D87" w:rsidP="00052223">
      <w:pPr>
        <w:widowControl/>
        <w:autoSpaceDE w:val="0"/>
        <w:autoSpaceDN w:val="0"/>
        <w:adjustRightInd w:val="0"/>
        <w:ind w:firstLine="709"/>
        <w:jc w:val="both"/>
        <w:rPr>
          <w:sz w:val="28"/>
          <w:szCs w:val="28"/>
        </w:rPr>
      </w:pPr>
      <w:r w:rsidRPr="00381A2D">
        <w:rPr>
          <w:sz w:val="28"/>
          <w:szCs w:val="28"/>
        </w:rPr>
        <w:t xml:space="preserve">По данной подпрограмме на 2015 год предусмотрены расходы в сумме </w:t>
      </w:r>
      <w:r w:rsidRPr="00381A2D">
        <w:rPr>
          <w:sz w:val="28"/>
          <w:szCs w:val="28"/>
        </w:rPr>
        <w:br/>
      </w:r>
      <w:r w:rsidR="00381A2D" w:rsidRPr="00381A2D">
        <w:rPr>
          <w:sz w:val="28"/>
          <w:szCs w:val="28"/>
        </w:rPr>
        <w:t>7 535 764,8</w:t>
      </w:r>
      <w:r w:rsidR="0074534C" w:rsidRPr="00381A2D">
        <w:rPr>
          <w:sz w:val="28"/>
          <w:szCs w:val="28"/>
        </w:rPr>
        <w:t xml:space="preserve"> тыс. руб., из них:</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xml:space="preserve">- на социальную поддержку молодых специалистов, работающих в государственных учреждениях социального обслуживания, в сумме </w:t>
      </w:r>
      <w:r w:rsidRPr="00C90C7A">
        <w:rPr>
          <w:sz w:val="28"/>
          <w:szCs w:val="28"/>
        </w:rPr>
        <w:t>6</w:t>
      </w:r>
      <w:r w:rsidR="00C90C7A" w:rsidRPr="00C90C7A">
        <w:rPr>
          <w:sz w:val="28"/>
          <w:szCs w:val="28"/>
        </w:rPr>
        <w:t>2</w:t>
      </w:r>
      <w:r w:rsidRPr="00C90C7A">
        <w:rPr>
          <w:sz w:val="28"/>
          <w:szCs w:val="28"/>
        </w:rPr>
        <w:t>1,5 тыс</w:t>
      </w:r>
      <w:r w:rsidRPr="00BD59F8">
        <w:rPr>
          <w:sz w:val="28"/>
          <w:szCs w:val="28"/>
        </w:rPr>
        <w:t xml:space="preserve">. руб.;  </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xml:space="preserve">- на ежемесячное денежное содержание выдающихся спортсменов и тренеров, являющихся получателями пенсии по старости, в сумме 4 224 тыс. руб.; </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xml:space="preserve">- на реализацию областного закона от 18 апреля 2012 года № 29-оз «О гарантиях реализации права граждан на получение бесплатной юридической помощи на территории Ленинградской области» в сумме 1 000 тыс. руб.;  </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на выплату ежемесячной денежной компенсации расходов на автомобильное топливо гражданам, получающим процедуру гемодиализа, в сумме 1 623,8 тыс. руб.;</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на изготовление карт для проезда льготных категорий граждан на автомобильном и железнодорожном транспорте в сумме 2 500 тыс. руб.;</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на организацию перевозки ветеранов и инвалидов ВОВ к месту лечения в сумме 444,5 тыс. руб.;</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 на обеспечение протезно-ортопедическими изделиями тружеников тыла и жертв политических репрессий в сумме 240 тыс. руб.</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Кроме того, по данной подпрограмме запланированы расходы на счет средств, передаваемых из федерального бюджета:</w:t>
      </w:r>
    </w:p>
    <w:p w:rsidR="0074534C" w:rsidRPr="00BD59F8" w:rsidRDefault="0074534C" w:rsidP="00052223">
      <w:pPr>
        <w:widowControl/>
        <w:ind w:firstLine="709"/>
        <w:jc w:val="both"/>
        <w:rPr>
          <w:sz w:val="28"/>
          <w:szCs w:val="28"/>
        </w:rPr>
      </w:pPr>
      <w:r w:rsidRPr="00BD59F8">
        <w:rPr>
          <w:sz w:val="28"/>
          <w:szCs w:val="28"/>
        </w:rPr>
        <w:t>- на выплату инвалидам компенсаций страховых премий по договору обязательного страхования гражданской ответственности владельцев транспортных средств в сумме 1 125,4 тыс. руб.;</w:t>
      </w:r>
    </w:p>
    <w:p w:rsidR="0074534C" w:rsidRPr="00BD59F8" w:rsidRDefault="0074534C" w:rsidP="00052223">
      <w:pPr>
        <w:widowControl/>
        <w:ind w:firstLine="709"/>
        <w:jc w:val="both"/>
        <w:rPr>
          <w:sz w:val="28"/>
          <w:szCs w:val="28"/>
        </w:rPr>
      </w:pPr>
      <w:r w:rsidRPr="00BD59F8">
        <w:rPr>
          <w:sz w:val="28"/>
          <w:szCs w:val="28"/>
        </w:rPr>
        <w:t>- на осуществление компенсационных выплат гражданам при возникновении поствакцинальных осложнений в сумме 92 тыс. руб.;</w:t>
      </w:r>
    </w:p>
    <w:p w:rsidR="0074534C" w:rsidRPr="00BD59F8" w:rsidRDefault="0074534C" w:rsidP="00052223">
      <w:pPr>
        <w:widowControl/>
        <w:ind w:firstLine="709"/>
        <w:jc w:val="both"/>
        <w:rPr>
          <w:sz w:val="28"/>
          <w:szCs w:val="28"/>
        </w:rPr>
      </w:pPr>
      <w:r w:rsidRPr="00BD59F8">
        <w:rPr>
          <w:sz w:val="28"/>
          <w:szCs w:val="28"/>
        </w:rPr>
        <w:t>- на обеспечение мер социальной поддержки лиц, награжденных знаком "Почетный донор России" в сумме 100 500,9 тыс. руб.</w:t>
      </w:r>
    </w:p>
    <w:p w:rsidR="0074534C" w:rsidRPr="00BD59F8" w:rsidRDefault="0074534C" w:rsidP="00052223">
      <w:pPr>
        <w:widowControl/>
        <w:autoSpaceDE w:val="0"/>
        <w:autoSpaceDN w:val="0"/>
        <w:adjustRightInd w:val="0"/>
        <w:ind w:firstLine="709"/>
        <w:jc w:val="both"/>
        <w:rPr>
          <w:sz w:val="28"/>
          <w:szCs w:val="28"/>
        </w:rPr>
      </w:pPr>
      <w:r w:rsidRPr="00BD59F8">
        <w:rPr>
          <w:sz w:val="28"/>
          <w:szCs w:val="28"/>
        </w:rPr>
        <w:t>В 2015 году комитет по социальной защите населения планирует передать муниципальным образованиям субвенции на выполнение отдельных государственных полномочий в сфере социальной защиты населения в общей сумме 5 401 113,6 тыс. руб. (в том числе 2 734 758,3 тыс. руб. за счет средств федерального бюджета) на предоставление следующих мер социальной поддержки отдельным категориям граждан:</w:t>
      </w:r>
    </w:p>
    <w:p w:rsidR="0074534C" w:rsidRPr="00BD59F8" w:rsidRDefault="0074534C" w:rsidP="00052223">
      <w:pPr>
        <w:widowControl/>
        <w:numPr>
          <w:ilvl w:val="0"/>
          <w:numId w:val="8"/>
        </w:numPr>
        <w:shd w:val="clear" w:color="auto" w:fill="FFFFFF"/>
        <w:tabs>
          <w:tab w:val="clear" w:pos="720"/>
          <w:tab w:val="num" w:pos="928"/>
          <w:tab w:val="num" w:pos="1080"/>
          <w:tab w:val="left" w:pos="9355"/>
        </w:tabs>
        <w:ind w:left="0" w:firstLine="709"/>
        <w:jc w:val="both"/>
        <w:rPr>
          <w:sz w:val="28"/>
          <w:szCs w:val="28"/>
          <w:shd w:val="clear" w:color="auto" w:fill="FFFFFF"/>
        </w:rPr>
      </w:pPr>
      <w:r w:rsidRPr="00BD59F8">
        <w:rPr>
          <w:sz w:val="28"/>
          <w:szCs w:val="28"/>
          <w:shd w:val="clear" w:color="auto" w:fill="FFFFFF"/>
        </w:rPr>
        <w:t>на изготовление и ремонт зубных протезов ветеранам труда, труженикам тыла и жертвам политических репрессий;</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lastRenderedPageBreak/>
        <w:t>на ежемесячные денежные выплаты ветеранам труда, труженикам тыла и жертвам политических репрессий;</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ежемесячное денежное вознаграждение лицам, удостоенным звания «Ветеран труда Ленинградской области»;</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единовременные выплаты лицам, состоящим в браке 50, 60, 70 и 75 лет;</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выплату социального пособия и возмещение расходов на погребение;</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государственную социальную помощь в форме единовременной денежной выплаты или натуральной помощи;</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 xml:space="preserve">на предоставление мер социальной поддержки по оплате жилья и коммунальных услуг ветеранам труда, жертвам политических репрессий, специалистам, проживающим и работающим в сельской местности;  </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предоставление гражданам субсидий на оплату жилого помещения и коммунальных услуг;</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 xml:space="preserve">на возмещение инвалидам расходов на бензин, ремонт и техобслуживание транспортных средств; </w:t>
      </w:r>
    </w:p>
    <w:p w:rsidR="0074534C" w:rsidRPr="00BD59F8" w:rsidRDefault="0074534C" w:rsidP="00052223">
      <w:pPr>
        <w:widowControl/>
        <w:numPr>
          <w:ilvl w:val="0"/>
          <w:numId w:val="8"/>
        </w:numPr>
        <w:shd w:val="clear" w:color="auto" w:fill="FFFFFF"/>
        <w:tabs>
          <w:tab w:val="clear" w:pos="72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оплату жилья и коммунальных услуг отдельным категориям граждан, оказание мер социальной поддержки которых относится к полномочиям Российской Федерации, за счет средств, передаваемых из федерального бюджета.</w:t>
      </w:r>
    </w:p>
    <w:p w:rsidR="0074534C" w:rsidRPr="00BD59F8" w:rsidRDefault="0074534C" w:rsidP="00052223">
      <w:pPr>
        <w:widowControl/>
        <w:ind w:firstLine="709"/>
        <w:jc w:val="both"/>
        <w:rPr>
          <w:sz w:val="28"/>
          <w:szCs w:val="28"/>
        </w:rPr>
      </w:pPr>
      <w:r w:rsidRPr="00BD59F8">
        <w:rPr>
          <w:sz w:val="28"/>
          <w:szCs w:val="28"/>
          <w:shd w:val="clear" w:color="auto" w:fill="FFFFFF"/>
        </w:rPr>
        <w:t>Распределение указанных субвенций произведено, исходя из прогнозируемой численности получателей, размеров пособий и выплат, либо среднего объема затрат на предоставление мер социальной поддержки в натуральной форме.</w:t>
      </w:r>
      <w:r w:rsidRPr="00BD59F8">
        <w:rPr>
          <w:sz w:val="28"/>
          <w:szCs w:val="28"/>
        </w:rPr>
        <w:t xml:space="preserve"> </w:t>
      </w:r>
    </w:p>
    <w:p w:rsidR="0074534C" w:rsidRPr="00BD59F8" w:rsidRDefault="0074534C" w:rsidP="00052223">
      <w:pPr>
        <w:widowControl/>
        <w:ind w:firstLine="709"/>
        <w:jc w:val="both"/>
        <w:rPr>
          <w:color w:val="FFFF00"/>
          <w:sz w:val="28"/>
          <w:szCs w:val="28"/>
          <w:shd w:val="clear" w:color="auto" w:fill="FFFFFF"/>
        </w:rPr>
      </w:pPr>
      <w:r w:rsidRPr="00BD59F8">
        <w:rPr>
          <w:sz w:val="28"/>
          <w:szCs w:val="28"/>
          <w:shd w:val="clear" w:color="auto" w:fill="FFFFFF"/>
        </w:rPr>
        <w:t xml:space="preserve">Распределение субвенций на предоставление мер социальной поддержки по оплате жилья и коммунальных услуг ветеранам труда, жертвам политических репрессий, специалистам, проживающим и работающим в сельской местности, осуществлялось, исходя из численности получателей мер социальной поддержки и размеров ежемесячной компенсации расходов по оплате жилого помещения и коммунальных услуг, установленных для каждой из перечисленных категорий получателей </w:t>
      </w:r>
      <w:r w:rsidRPr="00BD59F8">
        <w:rPr>
          <w:sz w:val="28"/>
          <w:szCs w:val="28"/>
        </w:rPr>
        <w:t>статьей</w:t>
      </w:r>
      <w:r>
        <w:rPr>
          <w:sz w:val="28"/>
          <w:szCs w:val="28"/>
        </w:rPr>
        <w:t xml:space="preserve"> </w:t>
      </w:r>
      <w:r w:rsidRPr="00BD59F8">
        <w:rPr>
          <w:sz w:val="28"/>
          <w:szCs w:val="28"/>
        </w:rPr>
        <w:t xml:space="preserve"> </w:t>
      </w:r>
      <w:r>
        <w:rPr>
          <w:i/>
          <w:sz w:val="28"/>
          <w:szCs w:val="28"/>
        </w:rPr>
        <w:t xml:space="preserve">9 </w:t>
      </w:r>
      <w:r w:rsidRPr="00BD59F8">
        <w:rPr>
          <w:sz w:val="28"/>
          <w:szCs w:val="28"/>
          <w:shd w:val="clear" w:color="auto" w:fill="FFFFFF"/>
        </w:rPr>
        <w:t>областного закона «Об областном бюджете Ленинградской области на 2015 год и плановый период 2016 и 2017 годов».</w:t>
      </w:r>
    </w:p>
    <w:p w:rsidR="0074534C" w:rsidRPr="00BD59F8" w:rsidRDefault="0074534C" w:rsidP="00052223">
      <w:pPr>
        <w:widowControl/>
        <w:ind w:firstLine="709"/>
        <w:jc w:val="both"/>
        <w:rPr>
          <w:i/>
          <w:sz w:val="28"/>
          <w:szCs w:val="28"/>
        </w:rPr>
      </w:pPr>
      <w:r w:rsidRPr="00BD59F8">
        <w:rPr>
          <w:sz w:val="28"/>
          <w:szCs w:val="28"/>
          <w:shd w:val="clear" w:color="auto" w:fill="FFFFFF"/>
        </w:rPr>
        <w:t>Распределение субвенций на предоставление гражданам субсидий на оплату жилого помещения и коммунальных услуг осуществлялось, исходя из численности получателей данной меры социальной поддержки и регионального стандарта стоимости жилищно-коммунальных услуг в соответствующем муниципальном образовании на одного человека в месяц, установленного постановлением Правительства Ленинградской области</w:t>
      </w:r>
      <w:r w:rsidRPr="00BD59F8">
        <w:rPr>
          <w:bCs/>
          <w:sz w:val="28"/>
          <w:szCs w:val="28"/>
        </w:rPr>
        <w:t xml:space="preserve"> от 17 февраля 2014 года № 24 "О размерах региональных стандартов стоимости жилищно-коммунальных услуг в Ленинградской области на 2014 год" (в редакции от 30.05.2014).</w:t>
      </w:r>
    </w:p>
    <w:p w:rsidR="0074534C" w:rsidRPr="00C62B2B" w:rsidRDefault="0074534C" w:rsidP="00052223">
      <w:pPr>
        <w:widowControl/>
        <w:ind w:firstLine="709"/>
        <w:jc w:val="both"/>
        <w:rPr>
          <w:sz w:val="28"/>
          <w:szCs w:val="28"/>
        </w:rPr>
      </w:pPr>
      <w:r w:rsidRPr="002B3E55">
        <w:rPr>
          <w:color w:val="000000"/>
          <w:sz w:val="28"/>
          <w:szCs w:val="28"/>
          <w:shd w:val="clear" w:color="auto" w:fill="FFFFFF"/>
        </w:rPr>
        <w:t>Распределение субвенций представлено в Приложениях к настоящему законопроекту в соответствии с п</w:t>
      </w:r>
      <w:r w:rsidRPr="002B3E55">
        <w:rPr>
          <w:color w:val="000000"/>
          <w:sz w:val="28"/>
          <w:szCs w:val="28"/>
        </w:rPr>
        <w:t xml:space="preserve">орядками, </w:t>
      </w:r>
      <w:r w:rsidRPr="00C62B2B">
        <w:rPr>
          <w:sz w:val="28"/>
          <w:szCs w:val="28"/>
        </w:rPr>
        <w:t xml:space="preserve">утвержденными Приложениями  28-62 к настоящему законопроекту.  </w:t>
      </w:r>
    </w:p>
    <w:p w:rsidR="0074534C" w:rsidRPr="00C62B2B" w:rsidRDefault="0074534C" w:rsidP="00052223">
      <w:pPr>
        <w:widowControl/>
        <w:ind w:firstLine="709"/>
        <w:jc w:val="both"/>
        <w:rPr>
          <w:sz w:val="28"/>
          <w:szCs w:val="28"/>
          <w:shd w:val="clear" w:color="auto" w:fill="FFFFFF"/>
        </w:rPr>
      </w:pPr>
      <w:r w:rsidRPr="00C62B2B">
        <w:rPr>
          <w:sz w:val="28"/>
          <w:szCs w:val="28"/>
        </w:rPr>
        <w:t>Расчеты объемов субв</w:t>
      </w:r>
      <w:r w:rsidR="004C0620">
        <w:rPr>
          <w:sz w:val="28"/>
          <w:szCs w:val="28"/>
        </w:rPr>
        <w:t xml:space="preserve">енций приведены в </w:t>
      </w:r>
      <w:r w:rsidR="004C0620" w:rsidRPr="004C0620">
        <w:rPr>
          <w:color w:val="00B050"/>
          <w:sz w:val="28"/>
          <w:szCs w:val="28"/>
        </w:rPr>
        <w:t>Приложениях  9-34</w:t>
      </w:r>
      <w:r w:rsidRPr="004C0620">
        <w:rPr>
          <w:color w:val="00B050"/>
          <w:sz w:val="40"/>
          <w:szCs w:val="40"/>
        </w:rPr>
        <w:t xml:space="preserve"> </w:t>
      </w:r>
      <w:r w:rsidRPr="00C62B2B">
        <w:rPr>
          <w:sz w:val="28"/>
          <w:szCs w:val="28"/>
        </w:rPr>
        <w:t xml:space="preserve">к настоящей пояснительной записке. </w:t>
      </w:r>
      <w:r w:rsidRPr="00C62B2B">
        <w:rPr>
          <w:sz w:val="28"/>
          <w:szCs w:val="28"/>
          <w:shd w:val="clear" w:color="auto" w:fill="FFFFFF"/>
        </w:rPr>
        <w:t xml:space="preserve"> </w:t>
      </w:r>
    </w:p>
    <w:p w:rsidR="0074534C" w:rsidRPr="00FD043C" w:rsidRDefault="0074534C" w:rsidP="00052223">
      <w:pPr>
        <w:widowControl/>
        <w:shd w:val="clear" w:color="auto" w:fill="FFFFFF"/>
        <w:ind w:firstLine="709"/>
        <w:jc w:val="both"/>
        <w:rPr>
          <w:b/>
          <w:color w:val="FF0000"/>
          <w:sz w:val="28"/>
          <w:szCs w:val="28"/>
        </w:rPr>
      </w:pPr>
      <w:r w:rsidRPr="00FD043C">
        <w:rPr>
          <w:sz w:val="28"/>
          <w:szCs w:val="28"/>
        </w:rPr>
        <w:t xml:space="preserve">В рамках подпрограммы на основании постановления Правительства Ленинградской области от 28.12.2007 №339 «О социальной поддержке молодых </w:t>
      </w:r>
      <w:r w:rsidRPr="00FD043C">
        <w:rPr>
          <w:sz w:val="28"/>
          <w:szCs w:val="28"/>
        </w:rPr>
        <w:lastRenderedPageBreak/>
        <w:t>специалистов в Ленинградской области» комитету по природным ресурсам в 2015</w:t>
      </w:r>
      <w:r w:rsidR="00D471B0">
        <w:rPr>
          <w:sz w:val="28"/>
          <w:szCs w:val="28"/>
        </w:rPr>
        <w:t> </w:t>
      </w:r>
      <w:r w:rsidRPr="00FD043C">
        <w:rPr>
          <w:sz w:val="28"/>
          <w:szCs w:val="28"/>
        </w:rPr>
        <w:t xml:space="preserve">году предусмотрены средства на социальную поддержку молодых специалистов Ленинградской области  в размере  </w:t>
      </w:r>
      <w:r w:rsidRPr="00D61404">
        <w:rPr>
          <w:sz w:val="28"/>
          <w:szCs w:val="28"/>
          <w:shd w:val="clear" w:color="auto" w:fill="FFFFFF"/>
        </w:rPr>
        <w:t>169,5</w:t>
      </w:r>
      <w:r w:rsidRPr="00D61404">
        <w:rPr>
          <w:sz w:val="28"/>
          <w:szCs w:val="28"/>
        </w:rPr>
        <w:t xml:space="preserve"> </w:t>
      </w:r>
      <w:r w:rsidR="00213232">
        <w:rPr>
          <w:sz w:val="28"/>
          <w:szCs w:val="28"/>
        </w:rPr>
        <w:t>тыс. руб.</w:t>
      </w:r>
    </w:p>
    <w:p w:rsidR="0074534C" w:rsidRPr="00934152" w:rsidRDefault="0074534C" w:rsidP="00052223">
      <w:pPr>
        <w:ind w:firstLine="709"/>
        <w:jc w:val="both"/>
        <w:rPr>
          <w:rFonts w:eastAsia="Calibri"/>
          <w:sz w:val="28"/>
          <w:szCs w:val="28"/>
        </w:rPr>
      </w:pPr>
      <w:r w:rsidRPr="00934152">
        <w:rPr>
          <w:sz w:val="28"/>
          <w:szCs w:val="28"/>
        </w:rPr>
        <w:t>Расходы на реализацию</w:t>
      </w:r>
      <w:r w:rsidRPr="00BD0D59">
        <w:rPr>
          <w:sz w:val="28"/>
          <w:szCs w:val="28"/>
        </w:rPr>
        <w:t xml:space="preserve"> </w:t>
      </w:r>
      <w:r>
        <w:rPr>
          <w:sz w:val="28"/>
          <w:szCs w:val="28"/>
        </w:rPr>
        <w:t xml:space="preserve">данной </w:t>
      </w:r>
      <w:r w:rsidRPr="00BD0D59">
        <w:rPr>
          <w:sz w:val="28"/>
          <w:szCs w:val="28"/>
        </w:rPr>
        <w:t>подпрограммы</w:t>
      </w:r>
      <w:r w:rsidRPr="00934152">
        <w:rPr>
          <w:sz w:val="28"/>
          <w:szCs w:val="28"/>
        </w:rPr>
        <w:t xml:space="preserve"> </w:t>
      </w:r>
      <w:r w:rsidRPr="00934152">
        <w:rPr>
          <w:sz w:val="28"/>
          <w:lang w:eastAsia="x-none"/>
        </w:rPr>
        <w:t>комитетом по здравоохранению</w:t>
      </w:r>
      <w:r w:rsidRPr="00934152">
        <w:rPr>
          <w:sz w:val="28"/>
          <w:szCs w:val="28"/>
        </w:rPr>
        <w:t xml:space="preserve"> </w:t>
      </w:r>
      <w:r>
        <w:rPr>
          <w:sz w:val="28"/>
          <w:szCs w:val="28"/>
        </w:rPr>
        <w:t xml:space="preserve">Ленинградской области </w:t>
      </w:r>
      <w:r w:rsidRPr="00934152">
        <w:rPr>
          <w:sz w:val="28"/>
          <w:szCs w:val="28"/>
        </w:rPr>
        <w:t>предусмотрены в сумме 12 300,9</w:t>
      </w:r>
      <w:r w:rsidR="00D471B0">
        <w:rPr>
          <w:sz w:val="28"/>
          <w:szCs w:val="28"/>
        </w:rPr>
        <w:t> </w:t>
      </w:r>
      <w:r w:rsidR="00213232">
        <w:rPr>
          <w:sz w:val="28"/>
          <w:szCs w:val="28"/>
        </w:rPr>
        <w:t>тыс. руб.</w:t>
      </w:r>
      <w:r w:rsidRPr="00934152">
        <w:rPr>
          <w:rFonts w:eastAsia="Calibri"/>
          <w:sz w:val="28"/>
          <w:szCs w:val="28"/>
        </w:rPr>
        <w:t>, в том числе:</w:t>
      </w:r>
    </w:p>
    <w:p w:rsidR="0074534C" w:rsidRPr="00934152" w:rsidRDefault="0074534C" w:rsidP="00052223">
      <w:pPr>
        <w:ind w:firstLine="709"/>
        <w:jc w:val="both"/>
        <w:rPr>
          <w:sz w:val="28"/>
          <w:szCs w:val="28"/>
          <w:lang w:eastAsia="ar-SA"/>
        </w:rPr>
      </w:pPr>
      <w:r w:rsidRPr="00934152">
        <w:rPr>
          <w:sz w:val="28"/>
          <w:szCs w:val="28"/>
          <w:lang w:eastAsia="ar-SA"/>
        </w:rPr>
        <w:t xml:space="preserve">- расходы на обеспечение потребности в слухопротезировании тружеников тыла и жертв политических репрессий – 2 595,8 </w:t>
      </w:r>
      <w:r w:rsidR="00213232">
        <w:rPr>
          <w:sz w:val="28"/>
          <w:szCs w:val="28"/>
          <w:lang w:eastAsia="ar-SA"/>
        </w:rPr>
        <w:t>тыс. руб.</w:t>
      </w:r>
    </w:p>
    <w:p w:rsidR="0074534C" w:rsidRPr="00934152" w:rsidRDefault="0074534C" w:rsidP="00052223">
      <w:pPr>
        <w:suppressAutoHyphens/>
        <w:ind w:firstLine="709"/>
        <w:jc w:val="both"/>
        <w:rPr>
          <w:sz w:val="28"/>
          <w:szCs w:val="28"/>
          <w:lang w:eastAsia="ar-SA"/>
        </w:rPr>
      </w:pPr>
      <w:r w:rsidRPr="00934152">
        <w:rPr>
          <w:sz w:val="28"/>
          <w:szCs w:val="28"/>
          <w:lang w:eastAsia="ar-SA"/>
        </w:rPr>
        <w:t xml:space="preserve">- расходы на обеспечение лекарственными препаратами тружеников тыла и жертв политических репрессий – 9 705,1 </w:t>
      </w:r>
      <w:r w:rsidR="00213232">
        <w:rPr>
          <w:sz w:val="28"/>
          <w:szCs w:val="28"/>
          <w:lang w:eastAsia="ar-SA"/>
        </w:rPr>
        <w:t>тыс. руб.</w:t>
      </w:r>
    </w:p>
    <w:p w:rsidR="0074534C" w:rsidRPr="00295156" w:rsidRDefault="0074534C" w:rsidP="00052223">
      <w:pPr>
        <w:ind w:firstLine="709"/>
        <w:jc w:val="both"/>
        <w:rPr>
          <w:sz w:val="28"/>
          <w:szCs w:val="28"/>
        </w:rPr>
      </w:pPr>
      <w:r w:rsidRPr="00295156">
        <w:rPr>
          <w:sz w:val="28"/>
          <w:szCs w:val="28"/>
        </w:rPr>
        <w:t>В рамках</w:t>
      </w:r>
      <w:r>
        <w:rPr>
          <w:sz w:val="28"/>
          <w:szCs w:val="28"/>
        </w:rPr>
        <w:t xml:space="preserve"> данной </w:t>
      </w:r>
      <w:r w:rsidRPr="00295156">
        <w:rPr>
          <w:sz w:val="28"/>
          <w:szCs w:val="28"/>
        </w:rPr>
        <w:t xml:space="preserve"> подпрограммы комитету общего и профессионального образования Ленинградской области предусмотрены:</w:t>
      </w:r>
    </w:p>
    <w:p w:rsidR="0074534C" w:rsidRPr="00295156" w:rsidRDefault="0074534C" w:rsidP="00052223">
      <w:pPr>
        <w:autoSpaceDE w:val="0"/>
        <w:autoSpaceDN w:val="0"/>
        <w:adjustRightInd w:val="0"/>
        <w:ind w:firstLine="709"/>
        <w:jc w:val="both"/>
        <w:rPr>
          <w:sz w:val="28"/>
          <w:szCs w:val="28"/>
        </w:rPr>
      </w:pPr>
      <w:r w:rsidRPr="00295156">
        <w:rPr>
          <w:sz w:val="28"/>
          <w:szCs w:val="28"/>
        </w:rPr>
        <w:t xml:space="preserve">- расходы на социальную поддержку молодых специалистов Ленинградской области в сумме 48 025,0 </w:t>
      </w:r>
      <w:r w:rsidR="00213232">
        <w:rPr>
          <w:sz w:val="28"/>
          <w:szCs w:val="28"/>
        </w:rPr>
        <w:t>тыс. руб.</w:t>
      </w:r>
      <w:r w:rsidRPr="00295156">
        <w:rPr>
          <w:sz w:val="28"/>
          <w:szCs w:val="28"/>
        </w:rPr>
        <w:t xml:space="preserve">  Средства предусмотрены для обеспечения  ежегодных выплат молодым специалистам (в течение трех лет), в соответствии с Постановлением Правительства Ленинградской области от 28.12.2007  № 339 </w:t>
      </w:r>
      <w:r>
        <w:rPr>
          <w:sz w:val="28"/>
          <w:szCs w:val="28"/>
        </w:rPr>
        <w:t>«</w:t>
      </w:r>
      <w:r w:rsidRPr="00295156">
        <w:rPr>
          <w:sz w:val="28"/>
          <w:szCs w:val="28"/>
        </w:rPr>
        <w:t>О социальной поддержке молодых специалистов в Ленинградской области</w:t>
      </w:r>
      <w:r>
        <w:rPr>
          <w:sz w:val="28"/>
          <w:szCs w:val="28"/>
        </w:rPr>
        <w:t>»</w:t>
      </w:r>
      <w:r w:rsidRPr="00295156">
        <w:rPr>
          <w:sz w:val="28"/>
          <w:szCs w:val="28"/>
        </w:rPr>
        <w:t xml:space="preserve"> - 850</w:t>
      </w:r>
      <w:r w:rsidR="00D471B0">
        <w:rPr>
          <w:sz w:val="28"/>
          <w:szCs w:val="28"/>
        </w:rPr>
        <w:t> </w:t>
      </w:r>
      <w:r w:rsidRPr="00295156">
        <w:rPr>
          <w:sz w:val="28"/>
          <w:szCs w:val="28"/>
        </w:rPr>
        <w:t xml:space="preserve">человек в 2015 году (из расчета по 56,5 </w:t>
      </w:r>
      <w:r w:rsidR="00213232">
        <w:rPr>
          <w:sz w:val="28"/>
          <w:szCs w:val="28"/>
        </w:rPr>
        <w:t>тыс. руб.</w:t>
      </w:r>
      <w:r w:rsidRPr="00295156">
        <w:rPr>
          <w:sz w:val="28"/>
          <w:szCs w:val="28"/>
        </w:rPr>
        <w:t xml:space="preserve"> на каждого молодого специалиста в год);</w:t>
      </w:r>
    </w:p>
    <w:p w:rsidR="0074534C" w:rsidRPr="00295156" w:rsidRDefault="0074534C" w:rsidP="00052223">
      <w:pPr>
        <w:autoSpaceDE w:val="0"/>
        <w:autoSpaceDN w:val="0"/>
        <w:adjustRightInd w:val="0"/>
        <w:ind w:firstLine="709"/>
        <w:jc w:val="both"/>
        <w:rPr>
          <w:sz w:val="28"/>
          <w:szCs w:val="28"/>
        </w:rPr>
      </w:pPr>
      <w:r w:rsidRPr="00295156">
        <w:rPr>
          <w:sz w:val="28"/>
          <w:szCs w:val="28"/>
        </w:rPr>
        <w:t xml:space="preserve">- расходы на выплату разового пособия молодым специалистам в сумме 4 800,0 </w:t>
      </w:r>
      <w:r w:rsidR="00213232">
        <w:rPr>
          <w:sz w:val="28"/>
          <w:szCs w:val="28"/>
        </w:rPr>
        <w:t>тыс. руб.</w:t>
      </w:r>
      <w:r w:rsidRPr="00295156">
        <w:rPr>
          <w:sz w:val="28"/>
          <w:szCs w:val="28"/>
        </w:rPr>
        <w:t xml:space="preserve"> Средства предусмотрены для обеспечения единовременных выплат пособий молодым специалистам, в соответствии с Постановлением № 265-пг  от  23.12.2002 </w:t>
      </w:r>
      <w:r>
        <w:rPr>
          <w:sz w:val="28"/>
          <w:szCs w:val="28"/>
        </w:rPr>
        <w:t>«</w:t>
      </w:r>
      <w:r w:rsidRPr="00295156">
        <w:rPr>
          <w:sz w:val="28"/>
          <w:szCs w:val="28"/>
        </w:rPr>
        <w:t>О порядке установления и выплаты разового пособия молодым специалистам - работникам образовательных  учреждений Ленинградской области    (с изменениями)</w:t>
      </w:r>
      <w:r>
        <w:rPr>
          <w:sz w:val="28"/>
          <w:szCs w:val="28"/>
        </w:rPr>
        <w:t>»</w:t>
      </w:r>
      <w:r w:rsidRPr="00295156">
        <w:rPr>
          <w:sz w:val="28"/>
          <w:szCs w:val="28"/>
        </w:rPr>
        <w:t xml:space="preserve">   - 4 800,0 </w:t>
      </w:r>
      <w:r w:rsidR="00213232">
        <w:rPr>
          <w:sz w:val="28"/>
          <w:szCs w:val="28"/>
        </w:rPr>
        <w:t>тыс. руб.</w:t>
      </w:r>
      <w:r w:rsidRPr="00295156">
        <w:rPr>
          <w:sz w:val="28"/>
          <w:szCs w:val="28"/>
        </w:rPr>
        <w:t xml:space="preserve"> (из расчета 320 человек по 15,0 </w:t>
      </w:r>
      <w:r w:rsidR="00213232">
        <w:rPr>
          <w:sz w:val="28"/>
          <w:szCs w:val="28"/>
        </w:rPr>
        <w:t>тыс. руб.</w:t>
      </w:r>
      <w:r w:rsidRPr="00295156">
        <w:rPr>
          <w:sz w:val="28"/>
          <w:szCs w:val="28"/>
        </w:rPr>
        <w:t>);</w:t>
      </w:r>
    </w:p>
    <w:p w:rsidR="0074534C" w:rsidRPr="00295156" w:rsidRDefault="0074534C" w:rsidP="00052223">
      <w:pPr>
        <w:autoSpaceDE w:val="0"/>
        <w:autoSpaceDN w:val="0"/>
        <w:adjustRightInd w:val="0"/>
        <w:ind w:firstLine="709"/>
        <w:jc w:val="both"/>
        <w:rPr>
          <w:sz w:val="28"/>
          <w:szCs w:val="28"/>
        </w:rPr>
      </w:pPr>
      <w:r w:rsidRPr="00295156">
        <w:rPr>
          <w:sz w:val="28"/>
          <w:szCs w:val="28"/>
        </w:rPr>
        <w:t xml:space="preserve">- расходы на материальное обеспечение проживающих в Ленинградской области лиц, удостоенных почетного звания </w:t>
      </w:r>
      <w:r>
        <w:rPr>
          <w:sz w:val="28"/>
          <w:szCs w:val="28"/>
        </w:rPr>
        <w:t>«</w:t>
      </w:r>
      <w:r w:rsidRPr="00295156">
        <w:rPr>
          <w:sz w:val="28"/>
          <w:szCs w:val="28"/>
        </w:rPr>
        <w:t xml:space="preserve">Народный учитель СССР в сумме 240,0 </w:t>
      </w:r>
      <w:r w:rsidR="00213232">
        <w:rPr>
          <w:sz w:val="28"/>
          <w:szCs w:val="28"/>
        </w:rPr>
        <w:t>тыс. руб.</w:t>
      </w:r>
      <w:r w:rsidR="00DF3A9E">
        <w:rPr>
          <w:sz w:val="28"/>
          <w:szCs w:val="28"/>
        </w:rPr>
        <w:t xml:space="preserve"> </w:t>
      </w:r>
      <w:r w:rsidRPr="00295156">
        <w:rPr>
          <w:sz w:val="28"/>
          <w:szCs w:val="28"/>
        </w:rPr>
        <w:t xml:space="preserve">Средства предусмотрены для выплаты ежемесячного материального обеспечения за звание </w:t>
      </w:r>
      <w:r>
        <w:rPr>
          <w:sz w:val="28"/>
          <w:szCs w:val="28"/>
        </w:rPr>
        <w:t>«</w:t>
      </w:r>
      <w:r w:rsidRPr="00295156">
        <w:rPr>
          <w:sz w:val="28"/>
          <w:szCs w:val="28"/>
        </w:rPr>
        <w:t>Народный учитель СССР</w:t>
      </w:r>
      <w:r>
        <w:rPr>
          <w:sz w:val="28"/>
          <w:szCs w:val="28"/>
        </w:rPr>
        <w:t>»</w:t>
      </w:r>
      <w:r w:rsidRPr="00295156">
        <w:rPr>
          <w:sz w:val="28"/>
          <w:szCs w:val="28"/>
        </w:rPr>
        <w:t xml:space="preserve">  в соответствии с</w:t>
      </w:r>
      <w:r w:rsidRPr="00295156">
        <w:rPr>
          <w:b/>
          <w:sz w:val="28"/>
          <w:szCs w:val="28"/>
        </w:rPr>
        <w:t xml:space="preserve">  </w:t>
      </w:r>
      <w:r w:rsidRPr="00295156">
        <w:rPr>
          <w:sz w:val="28"/>
          <w:szCs w:val="28"/>
        </w:rPr>
        <w:t xml:space="preserve">Областным законом Ленинградской области от 15.07.2010 № 40-оз </w:t>
      </w:r>
      <w:r>
        <w:rPr>
          <w:sz w:val="28"/>
          <w:szCs w:val="28"/>
        </w:rPr>
        <w:t>«</w:t>
      </w:r>
      <w:r w:rsidRPr="00295156">
        <w:rPr>
          <w:sz w:val="28"/>
          <w:szCs w:val="28"/>
        </w:rPr>
        <w:t xml:space="preserve">О ежемесячной денежной выплате лицам, удостоенным почетного звания </w:t>
      </w:r>
      <w:r>
        <w:rPr>
          <w:sz w:val="28"/>
          <w:szCs w:val="28"/>
        </w:rPr>
        <w:t>«</w:t>
      </w:r>
      <w:r w:rsidRPr="00295156">
        <w:rPr>
          <w:sz w:val="28"/>
          <w:szCs w:val="28"/>
        </w:rPr>
        <w:t>Народный учитель СССР</w:t>
      </w:r>
      <w:r>
        <w:rPr>
          <w:sz w:val="28"/>
          <w:szCs w:val="28"/>
        </w:rPr>
        <w:t>»</w:t>
      </w:r>
      <w:r w:rsidRPr="00295156">
        <w:rPr>
          <w:sz w:val="28"/>
          <w:szCs w:val="28"/>
        </w:rPr>
        <w:t xml:space="preserve">, </w:t>
      </w:r>
      <w:r>
        <w:rPr>
          <w:sz w:val="28"/>
          <w:szCs w:val="28"/>
        </w:rPr>
        <w:t>«</w:t>
      </w:r>
      <w:r w:rsidRPr="00295156">
        <w:rPr>
          <w:sz w:val="28"/>
          <w:szCs w:val="28"/>
        </w:rPr>
        <w:t>Народный учитель Российской Федерации</w:t>
      </w:r>
      <w:r>
        <w:rPr>
          <w:sz w:val="28"/>
          <w:szCs w:val="28"/>
        </w:rPr>
        <w:t>»</w:t>
      </w:r>
      <w:r w:rsidRPr="00295156">
        <w:rPr>
          <w:sz w:val="28"/>
          <w:szCs w:val="28"/>
        </w:rPr>
        <w:t xml:space="preserve"> и Постановлением Правительства Ленинградской области от 11.04.2011 № 97  (по 10,0 </w:t>
      </w:r>
      <w:r w:rsidR="00213232">
        <w:rPr>
          <w:sz w:val="28"/>
          <w:szCs w:val="28"/>
        </w:rPr>
        <w:t>тыс. руб.</w:t>
      </w:r>
      <w:r w:rsidRPr="00295156">
        <w:rPr>
          <w:sz w:val="28"/>
          <w:szCs w:val="28"/>
        </w:rPr>
        <w:t xml:space="preserve"> в месяц);</w:t>
      </w:r>
    </w:p>
    <w:p w:rsidR="0074534C" w:rsidRPr="00295156" w:rsidRDefault="0074534C" w:rsidP="00052223">
      <w:pPr>
        <w:autoSpaceDE w:val="0"/>
        <w:autoSpaceDN w:val="0"/>
        <w:adjustRightInd w:val="0"/>
        <w:ind w:firstLine="709"/>
        <w:jc w:val="both"/>
        <w:rPr>
          <w:sz w:val="28"/>
          <w:szCs w:val="28"/>
        </w:rPr>
      </w:pPr>
      <w:r w:rsidRPr="00295156">
        <w:rPr>
          <w:sz w:val="28"/>
          <w:szCs w:val="28"/>
        </w:rPr>
        <w:t xml:space="preserve">- расходы на обеспечение питанием обучающихся в учреждениях профессионального образования в сумме </w:t>
      </w:r>
      <w:r w:rsidR="00DF3A9E">
        <w:rPr>
          <w:sz w:val="28"/>
          <w:szCs w:val="28"/>
        </w:rPr>
        <w:t>40 449,2</w:t>
      </w:r>
      <w:r w:rsidRPr="00295156">
        <w:rPr>
          <w:sz w:val="28"/>
          <w:szCs w:val="28"/>
        </w:rPr>
        <w:t xml:space="preserve"> </w:t>
      </w:r>
      <w:r w:rsidR="00213232">
        <w:rPr>
          <w:sz w:val="28"/>
          <w:szCs w:val="28"/>
        </w:rPr>
        <w:t>тыс. руб.</w:t>
      </w:r>
      <w:r w:rsidRPr="00295156">
        <w:rPr>
          <w:sz w:val="28"/>
          <w:szCs w:val="28"/>
        </w:rPr>
        <w:t xml:space="preserve"> в целях реализации областного закона от 30 июня 2006 года № 46-оз </w:t>
      </w:r>
      <w:r>
        <w:rPr>
          <w:sz w:val="28"/>
          <w:szCs w:val="28"/>
        </w:rPr>
        <w:t>«</w:t>
      </w:r>
      <w:r w:rsidRPr="00295156">
        <w:rPr>
          <w:sz w:val="28"/>
          <w:szCs w:val="28"/>
        </w:rPr>
        <w:t>Об организации питания обучающихся в отдельных образовательных учреждениях, расположенных на территории Ленинградской области</w:t>
      </w:r>
      <w:r>
        <w:rPr>
          <w:sz w:val="28"/>
          <w:szCs w:val="28"/>
        </w:rPr>
        <w:t>»</w:t>
      </w:r>
      <w:r w:rsidRPr="00295156">
        <w:rPr>
          <w:sz w:val="28"/>
          <w:szCs w:val="28"/>
        </w:rPr>
        <w:t>, за счет которых планируется обеспечить бесплатным (льготным) питанием обучающихся в  учреждениях среднего профессионального и высшего образования по программам подготовки квалифицированных рабочих, служащих и учащихся в  базовой школе Гатчинского педагогического колледжа.</w:t>
      </w:r>
    </w:p>
    <w:p w:rsidR="0074534C" w:rsidRPr="00295156" w:rsidRDefault="0074534C" w:rsidP="00052223">
      <w:pPr>
        <w:ind w:firstLine="709"/>
        <w:jc w:val="both"/>
        <w:rPr>
          <w:sz w:val="28"/>
          <w:szCs w:val="28"/>
        </w:rPr>
      </w:pPr>
      <w:r w:rsidRPr="00295156">
        <w:rPr>
          <w:sz w:val="28"/>
          <w:szCs w:val="28"/>
        </w:rPr>
        <w:t>Средства рассчитаны исходы из:</w:t>
      </w:r>
    </w:p>
    <w:p w:rsidR="0074534C" w:rsidRPr="00295156" w:rsidRDefault="0074534C" w:rsidP="00052223">
      <w:pPr>
        <w:widowControl/>
        <w:numPr>
          <w:ilvl w:val="0"/>
          <w:numId w:val="17"/>
        </w:numPr>
        <w:tabs>
          <w:tab w:val="clear" w:pos="720"/>
          <w:tab w:val="num" w:pos="436"/>
        </w:tabs>
        <w:autoSpaceDE w:val="0"/>
        <w:autoSpaceDN w:val="0"/>
        <w:adjustRightInd w:val="0"/>
        <w:ind w:left="0" w:firstLine="709"/>
        <w:jc w:val="both"/>
        <w:rPr>
          <w:sz w:val="28"/>
          <w:szCs w:val="28"/>
        </w:rPr>
      </w:pPr>
      <w:r w:rsidRPr="00295156">
        <w:rPr>
          <w:sz w:val="28"/>
          <w:szCs w:val="28"/>
        </w:rPr>
        <w:t>стоимость питания, ежедневно предоставляемого на бесплатной основе обучающимся, входящим в одну из льготных категорий –</w:t>
      </w:r>
      <w:r w:rsidR="00762FF9">
        <w:rPr>
          <w:sz w:val="28"/>
          <w:szCs w:val="28"/>
        </w:rPr>
        <w:t xml:space="preserve"> 83,6</w:t>
      </w:r>
      <w:r w:rsidRPr="00295156">
        <w:rPr>
          <w:sz w:val="28"/>
          <w:szCs w:val="28"/>
        </w:rPr>
        <w:t xml:space="preserve"> рублей; </w:t>
      </w:r>
    </w:p>
    <w:p w:rsidR="0074534C" w:rsidRPr="00295156" w:rsidRDefault="0074534C" w:rsidP="00052223">
      <w:pPr>
        <w:widowControl/>
        <w:numPr>
          <w:ilvl w:val="0"/>
          <w:numId w:val="17"/>
        </w:numPr>
        <w:tabs>
          <w:tab w:val="clear" w:pos="720"/>
          <w:tab w:val="num" w:pos="436"/>
        </w:tabs>
        <w:autoSpaceDE w:val="0"/>
        <w:autoSpaceDN w:val="0"/>
        <w:adjustRightInd w:val="0"/>
        <w:ind w:left="0" w:firstLine="709"/>
        <w:jc w:val="both"/>
        <w:rPr>
          <w:sz w:val="28"/>
          <w:szCs w:val="28"/>
        </w:rPr>
      </w:pPr>
      <w:r w:rsidRPr="00295156">
        <w:rPr>
          <w:sz w:val="28"/>
          <w:szCs w:val="28"/>
        </w:rPr>
        <w:lastRenderedPageBreak/>
        <w:t>стоимость молока, ежедневно предоставляемого на бесплатной основе обучающимся 1-4-х классов образовательных учреждений -  11,</w:t>
      </w:r>
      <w:r w:rsidR="00762FF9">
        <w:rPr>
          <w:sz w:val="28"/>
          <w:szCs w:val="28"/>
        </w:rPr>
        <w:t>5</w:t>
      </w:r>
      <w:r w:rsidRPr="00295156">
        <w:rPr>
          <w:sz w:val="28"/>
          <w:szCs w:val="28"/>
        </w:rPr>
        <w:t xml:space="preserve"> руб.; </w:t>
      </w:r>
    </w:p>
    <w:p w:rsidR="0074534C" w:rsidRPr="00295156" w:rsidRDefault="0074534C" w:rsidP="00052223">
      <w:pPr>
        <w:widowControl/>
        <w:numPr>
          <w:ilvl w:val="0"/>
          <w:numId w:val="17"/>
        </w:numPr>
        <w:tabs>
          <w:tab w:val="clear" w:pos="720"/>
          <w:tab w:val="num" w:pos="436"/>
        </w:tabs>
        <w:autoSpaceDE w:val="0"/>
        <w:autoSpaceDN w:val="0"/>
        <w:adjustRightInd w:val="0"/>
        <w:ind w:left="0" w:firstLine="709"/>
        <w:jc w:val="both"/>
        <w:rPr>
          <w:sz w:val="28"/>
          <w:szCs w:val="28"/>
        </w:rPr>
      </w:pPr>
      <w:r w:rsidRPr="00295156">
        <w:rPr>
          <w:sz w:val="28"/>
          <w:szCs w:val="28"/>
        </w:rPr>
        <w:t>стоимость питания, ежедневно предоставляемого обучающимся по  программам  подготовки квалифицированных рабочих, служащих в образовательных учреждениях, реализующих данные программы, проживающим в общежитиях, - 186 рублей;</w:t>
      </w:r>
    </w:p>
    <w:p w:rsidR="0074534C" w:rsidRPr="009449EF" w:rsidRDefault="0074534C" w:rsidP="00052223">
      <w:pPr>
        <w:autoSpaceDE w:val="0"/>
        <w:autoSpaceDN w:val="0"/>
        <w:adjustRightInd w:val="0"/>
        <w:ind w:firstLine="709"/>
        <w:jc w:val="both"/>
        <w:rPr>
          <w:color w:val="FF0000"/>
          <w:sz w:val="28"/>
          <w:szCs w:val="28"/>
        </w:rPr>
      </w:pPr>
      <w:r w:rsidRPr="00295156">
        <w:rPr>
          <w:sz w:val="28"/>
          <w:szCs w:val="28"/>
        </w:rPr>
        <w:t xml:space="preserve">- субвенции на </w:t>
      </w:r>
      <w:r w:rsidR="002C4A39" w:rsidRPr="002C4A39">
        <w:rPr>
          <w:sz w:val="28"/>
          <w:szCs w:val="28"/>
        </w:rPr>
        <w:t>предоставлени</w:t>
      </w:r>
      <w:r w:rsidR="002C4A39">
        <w:rPr>
          <w:sz w:val="28"/>
          <w:szCs w:val="28"/>
        </w:rPr>
        <w:t>е</w:t>
      </w:r>
      <w:r w:rsidR="002C4A39" w:rsidRPr="002C4A39">
        <w:rPr>
          <w:sz w:val="28"/>
          <w:szCs w:val="28"/>
        </w:rPr>
        <w:t xml:space="preserve"> питания на бесплатной основе (с частичной компенсацией его стоимости) обучающимся в общеобразовательных учреждениях, расположенных на территории Ленинградской области</w:t>
      </w:r>
      <w:r w:rsidRPr="00295156">
        <w:rPr>
          <w:sz w:val="28"/>
          <w:szCs w:val="28"/>
        </w:rPr>
        <w:t xml:space="preserve">, в сумме 484 497,1 </w:t>
      </w:r>
      <w:r w:rsidR="00213232">
        <w:rPr>
          <w:sz w:val="28"/>
          <w:szCs w:val="28"/>
        </w:rPr>
        <w:t>тыс. руб.</w:t>
      </w:r>
      <w:r w:rsidRPr="00295156">
        <w:rPr>
          <w:sz w:val="28"/>
          <w:szCs w:val="28"/>
        </w:rPr>
        <w:t xml:space="preserve">, в том числе средства на исполнение полномочий в сумме 11 389,2 </w:t>
      </w:r>
      <w:r w:rsidR="00213232">
        <w:rPr>
          <w:sz w:val="28"/>
          <w:szCs w:val="28"/>
        </w:rPr>
        <w:t>тыс. руб.</w:t>
      </w:r>
      <w:r w:rsidR="009449EF">
        <w:rPr>
          <w:sz w:val="28"/>
          <w:szCs w:val="28"/>
        </w:rPr>
        <w:t xml:space="preserve"> </w:t>
      </w:r>
      <w:r w:rsidR="00073CE0" w:rsidRPr="008C26F8">
        <w:rPr>
          <w:bCs/>
          <w:sz w:val="28"/>
          <w:szCs w:val="28"/>
        </w:rPr>
        <w:t xml:space="preserve">Расчет субвенций представлен в </w:t>
      </w:r>
      <w:r w:rsidR="00073CE0" w:rsidRPr="00073CE0">
        <w:rPr>
          <w:bCs/>
          <w:color w:val="00B050"/>
          <w:sz w:val="28"/>
          <w:szCs w:val="28"/>
        </w:rPr>
        <w:t xml:space="preserve">Приложении 35 </w:t>
      </w:r>
      <w:r w:rsidR="00073CE0" w:rsidRPr="008C26F8">
        <w:rPr>
          <w:bCs/>
          <w:sz w:val="28"/>
          <w:szCs w:val="28"/>
        </w:rPr>
        <w:t>к настоящей пояснительной записке.</w:t>
      </w:r>
      <w:r w:rsidR="008A50E6">
        <w:rPr>
          <w:bCs/>
          <w:sz w:val="28"/>
          <w:szCs w:val="28"/>
        </w:rPr>
        <w:t xml:space="preserve"> </w:t>
      </w:r>
      <w:r w:rsidR="008A50E6" w:rsidRPr="00B14371">
        <w:rPr>
          <w:sz w:val="28"/>
          <w:szCs w:val="28"/>
          <w:shd w:val="clear" w:color="auto" w:fill="FFFFFF"/>
        </w:rPr>
        <w:t>Распределение субвенций представлено в Приложениях 70-71 к настоящему законопроекту.</w:t>
      </w:r>
    </w:p>
    <w:p w:rsidR="0074534C" w:rsidRPr="00295156" w:rsidRDefault="0074534C" w:rsidP="00052223">
      <w:pPr>
        <w:pStyle w:val="13"/>
        <w:ind w:firstLine="709"/>
        <w:jc w:val="both"/>
        <w:rPr>
          <w:sz w:val="28"/>
          <w:szCs w:val="28"/>
        </w:rPr>
      </w:pPr>
      <w:r w:rsidRPr="00295156">
        <w:rPr>
          <w:sz w:val="28"/>
          <w:szCs w:val="28"/>
        </w:rPr>
        <w:t>Расчет субвенций произведен на среднеобластное количество дней учебных занятий  (172 дня) без периодов весенних, зимних, осенних, летних каникул, с учетом коэффициента посещения обучающимися общеобразовательных учреждений, исходя из стоимость питания – 8</w:t>
      </w:r>
      <w:r w:rsidR="00762FF9">
        <w:rPr>
          <w:sz w:val="28"/>
          <w:szCs w:val="28"/>
        </w:rPr>
        <w:t>3,6</w:t>
      </w:r>
      <w:r w:rsidRPr="00295156">
        <w:rPr>
          <w:sz w:val="28"/>
          <w:szCs w:val="28"/>
        </w:rPr>
        <w:t xml:space="preserve"> руб. в день и стоимость молока – 11,5 рублей за 200 грамм. </w:t>
      </w:r>
    </w:p>
    <w:p w:rsidR="0074534C" w:rsidRPr="00295156" w:rsidRDefault="0074534C" w:rsidP="00052223">
      <w:pPr>
        <w:ind w:firstLine="709"/>
        <w:jc w:val="both"/>
        <w:rPr>
          <w:snapToGrid w:val="0"/>
          <w:sz w:val="28"/>
          <w:szCs w:val="28"/>
        </w:rPr>
      </w:pPr>
      <w:r w:rsidRPr="00295156">
        <w:rPr>
          <w:snapToGrid w:val="0"/>
          <w:sz w:val="28"/>
          <w:szCs w:val="28"/>
        </w:rPr>
        <w:t>Общее количество обучающихся, имеющих право на бесплатное и льготное питание, включая предоставление бесплатного молока обучающимся 1 - 4   классов планируемое на 2015 год составляет 86 722 человек (увеличение на 4 033 человек по сравнению с численностью на 01.01.2014), из них:</w:t>
      </w:r>
    </w:p>
    <w:p w:rsidR="0074534C" w:rsidRPr="00295156" w:rsidRDefault="0074534C" w:rsidP="00052223">
      <w:pPr>
        <w:ind w:firstLine="709"/>
        <w:jc w:val="both"/>
        <w:rPr>
          <w:snapToGrid w:val="0"/>
          <w:sz w:val="28"/>
          <w:szCs w:val="28"/>
        </w:rPr>
      </w:pPr>
      <w:r w:rsidRPr="00295156">
        <w:rPr>
          <w:snapToGrid w:val="0"/>
          <w:sz w:val="28"/>
          <w:szCs w:val="28"/>
        </w:rPr>
        <w:t>имеющие право на бесплатно питание:</w:t>
      </w:r>
    </w:p>
    <w:p w:rsidR="0074534C" w:rsidRPr="00295156" w:rsidRDefault="0074534C" w:rsidP="00052223">
      <w:pPr>
        <w:ind w:firstLine="709"/>
        <w:jc w:val="both"/>
        <w:rPr>
          <w:snapToGrid w:val="0"/>
          <w:sz w:val="28"/>
          <w:szCs w:val="28"/>
        </w:rPr>
      </w:pPr>
      <w:r w:rsidRPr="00295156">
        <w:rPr>
          <w:snapToGrid w:val="0"/>
          <w:sz w:val="28"/>
          <w:szCs w:val="28"/>
        </w:rPr>
        <w:t>-количество обучающихся из категории детей, находящихся в трудной жизненной ситуации, в ом числе дети-инвалиды – 24 410 человек (увеличение на 1</w:t>
      </w:r>
      <w:r w:rsidR="00D471B0">
        <w:rPr>
          <w:snapToGrid w:val="0"/>
          <w:sz w:val="28"/>
          <w:szCs w:val="28"/>
        </w:rPr>
        <w:t> </w:t>
      </w:r>
      <w:r w:rsidRPr="00295156">
        <w:rPr>
          <w:snapToGrid w:val="0"/>
          <w:sz w:val="28"/>
          <w:szCs w:val="28"/>
        </w:rPr>
        <w:t>426 человек);</w:t>
      </w:r>
    </w:p>
    <w:p w:rsidR="0074534C" w:rsidRPr="00295156" w:rsidRDefault="0074534C" w:rsidP="00052223">
      <w:pPr>
        <w:ind w:firstLine="709"/>
        <w:jc w:val="both"/>
        <w:rPr>
          <w:snapToGrid w:val="0"/>
          <w:sz w:val="28"/>
          <w:szCs w:val="28"/>
        </w:rPr>
      </w:pPr>
      <w:r w:rsidRPr="00295156">
        <w:rPr>
          <w:snapToGrid w:val="0"/>
          <w:sz w:val="28"/>
          <w:szCs w:val="28"/>
        </w:rPr>
        <w:t>-количества обучающихся, состоящих на учете в тубдиспансере – 1</w:t>
      </w:r>
      <w:r w:rsidR="00D471B0">
        <w:rPr>
          <w:snapToGrid w:val="0"/>
          <w:sz w:val="28"/>
          <w:szCs w:val="28"/>
        </w:rPr>
        <w:t> </w:t>
      </w:r>
      <w:r w:rsidRPr="00295156">
        <w:rPr>
          <w:snapToGrid w:val="0"/>
          <w:sz w:val="28"/>
          <w:szCs w:val="28"/>
        </w:rPr>
        <w:t>311</w:t>
      </w:r>
      <w:r w:rsidR="00D471B0">
        <w:rPr>
          <w:snapToGrid w:val="0"/>
          <w:sz w:val="28"/>
          <w:szCs w:val="28"/>
        </w:rPr>
        <w:t> </w:t>
      </w:r>
      <w:r w:rsidRPr="00295156">
        <w:rPr>
          <w:snapToGrid w:val="0"/>
          <w:sz w:val="28"/>
          <w:szCs w:val="28"/>
        </w:rPr>
        <w:t>человек (увеличение на 42 чел.);</w:t>
      </w:r>
    </w:p>
    <w:p w:rsidR="0074534C" w:rsidRPr="00295156" w:rsidRDefault="0074534C" w:rsidP="00052223">
      <w:pPr>
        <w:ind w:firstLine="709"/>
        <w:jc w:val="both"/>
        <w:rPr>
          <w:snapToGrid w:val="0"/>
          <w:sz w:val="28"/>
          <w:szCs w:val="28"/>
        </w:rPr>
      </w:pPr>
      <w:r w:rsidRPr="00295156">
        <w:rPr>
          <w:snapToGrid w:val="0"/>
          <w:sz w:val="28"/>
          <w:szCs w:val="28"/>
        </w:rPr>
        <w:t>-количество обучающихся, признанных инвалидами – 885 чел. (увеличение на 71чел.);</w:t>
      </w:r>
    </w:p>
    <w:p w:rsidR="0074534C" w:rsidRPr="00295156" w:rsidRDefault="0074534C" w:rsidP="00052223">
      <w:pPr>
        <w:ind w:firstLine="709"/>
        <w:jc w:val="both"/>
        <w:rPr>
          <w:snapToGrid w:val="0"/>
          <w:sz w:val="28"/>
          <w:szCs w:val="28"/>
        </w:rPr>
      </w:pPr>
      <w:r w:rsidRPr="00295156">
        <w:rPr>
          <w:snapToGrid w:val="0"/>
          <w:sz w:val="28"/>
          <w:szCs w:val="28"/>
        </w:rPr>
        <w:t>-количество обучающихся из неполных семей военнослужащих – 65 человек (уменьшение на 20 человек);</w:t>
      </w:r>
    </w:p>
    <w:p w:rsidR="0074534C" w:rsidRPr="00295156" w:rsidRDefault="0074534C" w:rsidP="00052223">
      <w:pPr>
        <w:ind w:firstLine="709"/>
        <w:jc w:val="both"/>
        <w:rPr>
          <w:snapToGrid w:val="0"/>
          <w:sz w:val="28"/>
          <w:szCs w:val="28"/>
        </w:rPr>
      </w:pPr>
      <w:r w:rsidRPr="00295156">
        <w:rPr>
          <w:snapToGrid w:val="0"/>
          <w:sz w:val="28"/>
          <w:szCs w:val="28"/>
        </w:rPr>
        <w:t>-количество усыновленных обучающихся – 284 (введена дополнительная категория с 1 июня 2014 года);</w:t>
      </w:r>
    </w:p>
    <w:p w:rsidR="0074534C" w:rsidRPr="00295156" w:rsidRDefault="0073646C" w:rsidP="00052223">
      <w:pPr>
        <w:ind w:firstLine="709"/>
        <w:jc w:val="both"/>
        <w:rPr>
          <w:snapToGrid w:val="0"/>
          <w:sz w:val="28"/>
          <w:szCs w:val="28"/>
        </w:rPr>
      </w:pPr>
      <w:r>
        <w:rPr>
          <w:snapToGrid w:val="0"/>
          <w:sz w:val="28"/>
          <w:szCs w:val="28"/>
        </w:rPr>
        <w:t>-</w:t>
      </w:r>
      <w:r w:rsidR="0074534C" w:rsidRPr="00295156">
        <w:rPr>
          <w:snapToGrid w:val="0"/>
          <w:sz w:val="28"/>
          <w:szCs w:val="28"/>
        </w:rPr>
        <w:t>имеющие право на льготное питание (50%) обучающиеся из многодетных семей, в том числе усыновленных – 4 585 человек (увеличение на 1 091 человек);</w:t>
      </w:r>
    </w:p>
    <w:p w:rsidR="0074534C" w:rsidRPr="00295156" w:rsidRDefault="0073646C" w:rsidP="00052223">
      <w:pPr>
        <w:ind w:firstLine="709"/>
        <w:jc w:val="both"/>
        <w:rPr>
          <w:snapToGrid w:val="0"/>
          <w:sz w:val="28"/>
          <w:szCs w:val="28"/>
        </w:rPr>
      </w:pPr>
      <w:r>
        <w:rPr>
          <w:snapToGrid w:val="0"/>
          <w:sz w:val="28"/>
          <w:szCs w:val="28"/>
        </w:rPr>
        <w:t>-</w:t>
      </w:r>
      <w:r w:rsidR="0074534C" w:rsidRPr="00295156">
        <w:rPr>
          <w:snapToGrid w:val="0"/>
          <w:sz w:val="28"/>
          <w:szCs w:val="28"/>
        </w:rPr>
        <w:t>учащиеся 1-4 классов на получение молока – 55 666 человек (увеличение на 1</w:t>
      </w:r>
      <w:r w:rsidR="00D471B0">
        <w:rPr>
          <w:snapToGrid w:val="0"/>
          <w:sz w:val="28"/>
          <w:szCs w:val="28"/>
        </w:rPr>
        <w:t> </w:t>
      </w:r>
      <w:r w:rsidR="0074534C" w:rsidRPr="00295156">
        <w:rPr>
          <w:snapToGrid w:val="0"/>
          <w:sz w:val="28"/>
          <w:szCs w:val="28"/>
        </w:rPr>
        <w:t>694 человек);</w:t>
      </w:r>
    </w:p>
    <w:p w:rsidR="0074534C" w:rsidRDefault="0073646C" w:rsidP="00052223">
      <w:pPr>
        <w:ind w:firstLine="709"/>
        <w:jc w:val="both"/>
        <w:rPr>
          <w:snapToGrid w:val="0"/>
          <w:sz w:val="28"/>
          <w:szCs w:val="28"/>
        </w:rPr>
      </w:pPr>
      <w:r>
        <w:rPr>
          <w:snapToGrid w:val="0"/>
          <w:sz w:val="28"/>
          <w:szCs w:val="28"/>
        </w:rPr>
        <w:t>-</w:t>
      </w:r>
      <w:r w:rsidR="0074534C" w:rsidRPr="00295156">
        <w:rPr>
          <w:snapToGrid w:val="0"/>
          <w:sz w:val="28"/>
          <w:szCs w:val="28"/>
        </w:rPr>
        <w:t>учащиеся из приемных семей – 398 человек (введена дополнительная категория с 1 июня 2014 года).</w:t>
      </w:r>
    </w:p>
    <w:p w:rsidR="00604CF3" w:rsidRPr="00B14371" w:rsidRDefault="00604CF3" w:rsidP="00052223">
      <w:pPr>
        <w:ind w:firstLine="709"/>
        <w:jc w:val="both"/>
        <w:rPr>
          <w:sz w:val="28"/>
          <w:szCs w:val="28"/>
        </w:rPr>
      </w:pPr>
      <w:r w:rsidRPr="000915FB">
        <w:rPr>
          <w:sz w:val="28"/>
          <w:szCs w:val="28"/>
        </w:rPr>
        <w:t>- субвенции на осуществление отдельных государственных полномочий Ленинградской области по выплате единовременного пособия при всех формах устройства детей, лишенных родительского попечения, в се</w:t>
      </w:r>
      <w:r w:rsidR="007F76FF">
        <w:rPr>
          <w:sz w:val="28"/>
          <w:szCs w:val="28"/>
        </w:rPr>
        <w:t>мью в сумме 18 120,8 тыс. руб</w:t>
      </w:r>
      <w:r w:rsidRPr="000915FB">
        <w:rPr>
          <w:sz w:val="28"/>
          <w:szCs w:val="28"/>
        </w:rPr>
        <w:t>.</w:t>
      </w:r>
      <w:r w:rsidR="00073CE0">
        <w:rPr>
          <w:sz w:val="28"/>
          <w:szCs w:val="28"/>
        </w:rPr>
        <w:t xml:space="preserve"> </w:t>
      </w:r>
      <w:r w:rsidR="00073CE0" w:rsidRPr="008C26F8">
        <w:rPr>
          <w:bCs/>
          <w:sz w:val="28"/>
          <w:szCs w:val="28"/>
        </w:rPr>
        <w:t xml:space="preserve">Расчет субвенций представлен в </w:t>
      </w:r>
      <w:r w:rsidR="00073CE0" w:rsidRPr="00073CE0">
        <w:rPr>
          <w:bCs/>
          <w:color w:val="00B050"/>
          <w:sz w:val="28"/>
          <w:szCs w:val="28"/>
        </w:rPr>
        <w:t xml:space="preserve">Приложении 36 </w:t>
      </w:r>
      <w:r w:rsidR="00073CE0" w:rsidRPr="008C26F8">
        <w:rPr>
          <w:bCs/>
          <w:sz w:val="28"/>
          <w:szCs w:val="28"/>
        </w:rPr>
        <w:t>к настоящей пояснительной записке.</w:t>
      </w:r>
      <w:r w:rsidR="008A50E6" w:rsidRPr="008A50E6">
        <w:rPr>
          <w:color w:val="FF0000"/>
          <w:sz w:val="28"/>
          <w:szCs w:val="28"/>
          <w:shd w:val="clear" w:color="auto" w:fill="FFFFFF"/>
        </w:rPr>
        <w:t xml:space="preserve"> </w:t>
      </w:r>
      <w:r w:rsidR="008A50E6" w:rsidRPr="00B14371">
        <w:rPr>
          <w:sz w:val="28"/>
          <w:szCs w:val="28"/>
          <w:shd w:val="clear" w:color="auto" w:fill="FFFFFF"/>
        </w:rPr>
        <w:t xml:space="preserve">Распределение субвенций представлено в Приложениях </w:t>
      </w:r>
      <w:r w:rsidR="00D471B0">
        <w:rPr>
          <w:sz w:val="28"/>
          <w:szCs w:val="28"/>
          <w:shd w:val="clear" w:color="auto" w:fill="FFFFFF"/>
        </w:rPr>
        <w:t xml:space="preserve">  </w:t>
      </w:r>
      <w:r w:rsidR="008A50E6" w:rsidRPr="00B14371">
        <w:rPr>
          <w:sz w:val="28"/>
          <w:szCs w:val="28"/>
          <w:shd w:val="clear" w:color="auto" w:fill="FFFFFF"/>
        </w:rPr>
        <w:lastRenderedPageBreak/>
        <w:t>86-87 к настоящему законопроекту.</w:t>
      </w:r>
    </w:p>
    <w:p w:rsidR="0074534C" w:rsidRPr="00E81BD0" w:rsidRDefault="0074534C" w:rsidP="00052223">
      <w:pPr>
        <w:ind w:firstLine="709"/>
        <w:jc w:val="both"/>
        <w:rPr>
          <w:sz w:val="28"/>
          <w:szCs w:val="28"/>
        </w:rPr>
      </w:pPr>
      <w:r>
        <w:rPr>
          <w:sz w:val="28"/>
          <w:szCs w:val="28"/>
        </w:rPr>
        <w:t xml:space="preserve">По подпрограмме комитету по культуре Ленинградской области предусмотрены расходы в сумме 5 667,6 </w:t>
      </w:r>
      <w:r w:rsidR="00213232">
        <w:rPr>
          <w:sz w:val="28"/>
          <w:szCs w:val="28"/>
        </w:rPr>
        <w:t>тыс. руб.</w:t>
      </w:r>
      <w:r w:rsidRPr="00E81BD0">
        <w:rPr>
          <w:sz w:val="28"/>
          <w:szCs w:val="28"/>
        </w:rPr>
        <w:t>, в том числе:</w:t>
      </w:r>
    </w:p>
    <w:p w:rsidR="0074534C" w:rsidRPr="00E81BD0" w:rsidRDefault="0074534C" w:rsidP="00052223">
      <w:pPr>
        <w:autoSpaceDE w:val="0"/>
        <w:autoSpaceDN w:val="0"/>
        <w:adjustRightInd w:val="0"/>
        <w:ind w:firstLine="709"/>
        <w:jc w:val="both"/>
        <w:rPr>
          <w:sz w:val="28"/>
          <w:szCs w:val="28"/>
        </w:rPr>
      </w:pPr>
      <w:r w:rsidRPr="00E81BD0">
        <w:rPr>
          <w:sz w:val="28"/>
          <w:szCs w:val="28"/>
        </w:rPr>
        <w:t>- на выплату разового пособия 21 молодому специалисту</w:t>
      </w:r>
      <w:r>
        <w:rPr>
          <w:sz w:val="28"/>
          <w:szCs w:val="28"/>
        </w:rPr>
        <w:t>,</w:t>
      </w:r>
      <w:r w:rsidRPr="00E81BD0">
        <w:rPr>
          <w:sz w:val="28"/>
          <w:szCs w:val="28"/>
        </w:rPr>
        <w:t xml:space="preserve"> </w:t>
      </w:r>
      <w:r>
        <w:rPr>
          <w:sz w:val="28"/>
          <w:szCs w:val="28"/>
        </w:rPr>
        <w:t>в</w:t>
      </w:r>
      <w:r w:rsidRPr="00E81BD0">
        <w:rPr>
          <w:sz w:val="28"/>
          <w:szCs w:val="28"/>
        </w:rPr>
        <w:t xml:space="preserve"> целях материальной поддержки молодых специалистов – работников учреждений культуры</w:t>
      </w:r>
      <w:r>
        <w:rPr>
          <w:sz w:val="28"/>
          <w:szCs w:val="28"/>
        </w:rPr>
        <w:t xml:space="preserve"> </w:t>
      </w:r>
      <w:r w:rsidRPr="00E81BD0">
        <w:rPr>
          <w:sz w:val="28"/>
          <w:szCs w:val="28"/>
        </w:rPr>
        <w:t>Ленинградской области, закрепления молодых специалистов в государственных и муниципальных учреждениях,</w:t>
      </w:r>
      <w:r>
        <w:rPr>
          <w:sz w:val="28"/>
          <w:szCs w:val="28"/>
        </w:rPr>
        <w:t xml:space="preserve"> </w:t>
      </w:r>
      <w:r w:rsidRPr="00E81BD0">
        <w:rPr>
          <w:sz w:val="28"/>
          <w:szCs w:val="28"/>
        </w:rPr>
        <w:t xml:space="preserve">в сумме 315,0 </w:t>
      </w:r>
      <w:r w:rsidR="00213232">
        <w:rPr>
          <w:sz w:val="28"/>
          <w:szCs w:val="28"/>
        </w:rPr>
        <w:t>тыс. руб.</w:t>
      </w:r>
      <w:r w:rsidRPr="00E81BD0">
        <w:rPr>
          <w:sz w:val="28"/>
          <w:szCs w:val="28"/>
        </w:rPr>
        <w:t>;</w:t>
      </w:r>
    </w:p>
    <w:p w:rsidR="0074534C" w:rsidRPr="00E81BD0" w:rsidRDefault="0074534C" w:rsidP="00052223">
      <w:pPr>
        <w:ind w:firstLine="709"/>
        <w:jc w:val="both"/>
        <w:rPr>
          <w:sz w:val="28"/>
          <w:szCs w:val="28"/>
        </w:rPr>
      </w:pPr>
      <w:r w:rsidRPr="00E81BD0">
        <w:rPr>
          <w:sz w:val="28"/>
          <w:szCs w:val="28"/>
        </w:rPr>
        <w:t>- на социальную поддержку 6</w:t>
      </w:r>
      <w:r>
        <w:rPr>
          <w:sz w:val="28"/>
          <w:szCs w:val="28"/>
        </w:rPr>
        <w:t>9</w:t>
      </w:r>
      <w:r w:rsidRPr="00E81BD0">
        <w:rPr>
          <w:sz w:val="28"/>
          <w:szCs w:val="28"/>
        </w:rPr>
        <w:t xml:space="preserve"> молодых специалистов</w:t>
      </w:r>
      <w:r>
        <w:rPr>
          <w:sz w:val="28"/>
          <w:szCs w:val="28"/>
        </w:rPr>
        <w:t xml:space="preserve"> </w:t>
      </w:r>
      <w:r w:rsidRPr="00E81BD0">
        <w:rPr>
          <w:sz w:val="28"/>
          <w:szCs w:val="28"/>
        </w:rPr>
        <w:t xml:space="preserve">в сумме </w:t>
      </w:r>
      <w:r>
        <w:rPr>
          <w:sz w:val="28"/>
          <w:szCs w:val="28"/>
        </w:rPr>
        <w:t>3 898,5</w:t>
      </w:r>
      <w:r w:rsidR="00D471B0">
        <w:rPr>
          <w:sz w:val="28"/>
          <w:szCs w:val="28"/>
        </w:rPr>
        <w:t> </w:t>
      </w:r>
      <w:r w:rsidR="00213232">
        <w:rPr>
          <w:sz w:val="28"/>
          <w:szCs w:val="28"/>
        </w:rPr>
        <w:t>тыс. руб.</w:t>
      </w:r>
    </w:p>
    <w:p w:rsidR="0074534C" w:rsidRDefault="0074534C" w:rsidP="00052223">
      <w:pPr>
        <w:tabs>
          <w:tab w:val="left" w:pos="0"/>
        </w:tabs>
        <w:ind w:firstLine="709"/>
        <w:jc w:val="both"/>
        <w:rPr>
          <w:sz w:val="28"/>
          <w:szCs w:val="28"/>
        </w:rPr>
      </w:pPr>
      <w:r>
        <w:rPr>
          <w:sz w:val="28"/>
          <w:szCs w:val="28"/>
        </w:rPr>
        <w:t xml:space="preserve">По подпрограмме </w:t>
      </w:r>
      <w:r w:rsidRPr="00717CC9">
        <w:rPr>
          <w:sz w:val="28"/>
          <w:szCs w:val="28"/>
        </w:rPr>
        <w:t>"Развитие мер социальной поддержки отдельных категорий граждан"</w:t>
      </w:r>
      <w:r w:rsidRPr="00993D38">
        <w:rPr>
          <w:sz w:val="28"/>
          <w:szCs w:val="28"/>
        </w:rPr>
        <w:t xml:space="preserve"> </w:t>
      </w:r>
      <w:r>
        <w:rPr>
          <w:sz w:val="28"/>
          <w:szCs w:val="28"/>
        </w:rPr>
        <w:t xml:space="preserve">комитету по физической культуре и спорту Ленинградской области на 2015 год сформированы расходы в сумме 11 366,1 </w:t>
      </w:r>
      <w:r w:rsidR="00213232">
        <w:rPr>
          <w:sz w:val="28"/>
          <w:szCs w:val="28"/>
        </w:rPr>
        <w:t>тыс. руб.</w:t>
      </w:r>
      <w:r w:rsidRPr="00E81BD0">
        <w:rPr>
          <w:sz w:val="28"/>
          <w:szCs w:val="28"/>
        </w:rPr>
        <w:t>, в том числе</w:t>
      </w:r>
      <w:r>
        <w:rPr>
          <w:sz w:val="28"/>
          <w:szCs w:val="28"/>
        </w:rPr>
        <w:t xml:space="preserve"> на</w:t>
      </w:r>
      <w:r w:rsidRPr="00E81BD0">
        <w:rPr>
          <w:sz w:val="28"/>
          <w:szCs w:val="28"/>
        </w:rPr>
        <w:t>:</w:t>
      </w:r>
    </w:p>
    <w:p w:rsidR="0074534C" w:rsidRDefault="0074534C" w:rsidP="00052223">
      <w:pPr>
        <w:ind w:firstLine="709"/>
        <w:jc w:val="both"/>
        <w:rPr>
          <w:sz w:val="28"/>
          <w:szCs w:val="28"/>
        </w:rPr>
      </w:pPr>
      <w:r>
        <w:rPr>
          <w:sz w:val="28"/>
          <w:szCs w:val="28"/>
        </w:rPr>
        <w:t>- с</w:t>
      </w:r>
      <w:r w:rsidRPr="003D3002">
        <w:rPr>
          <w:sz w:val="28"/>
          <w:szCs w:val="28"/>
        </w:rPr>
        <w:t>оциальн</w:t>
      </w:r>
      <w:r>
        <w:rPr>
          <w:sz w:val="28"/>
          <w:szCs w:val="28"/>
        </w:rPr>
        <w:t>ую</w:t>
      </w:r>
      <w:r w:rsidRPr="003D3002">
        <w:rPr>
          <w:sz w:val="28"/>
          <w:szCs w:val="28"/>
        </w:rPr>
        <w:t xml:space="preserve"> поддержк</w:t>
      </w:r>
      <w:r>
        <w:rPr>
          <w:sz w:val="28"/>
          <w:szCs w:val="28"/>
        </w:rPr>
        <w:t>у</w:t>
      </w:r>
      <w:r w:rsidRPr="003D3002">
        <w:rPr>
          <w:sz w:val="28"/>
          <w:szCs w:val="28"/>
        </w:rPr>
        <w:t xml:space="preserve"> </w:t>
      </w:r>
      <w:r>
        <w:rPr>
          <w:sz w:val="28"/>
          <w:szCs w:val="28"/>
        </w:rPr>
        <w:t xml:space="preserve">3 </w:t>
      </w:r>
      <w:r w:rsidRPr="003D3002">
        <w:rPr>
          <w:sz w:val="28"/>
          <w:szCs w:val="28"/>
        </w:rPr>
        <w:t>молодых специалистов Ленинградской области</w:t>
      </w:r>
      <w:r>
        <w:rPr>
          <w:sz w:val="28"/>
          <w:szCs w:val="28"/>
        </w:rPr>
        <w:t xml:space="preserve"> в сумме 169,5 </w:t>
      </w:r>
      <w:r w:rsidR="00213232">
        <w:rPr>
          <w:sz w:val="28"/>
          <w:szCs w:val="28"/>
        </w:rPr>
        <w:t>тыс. руб.</w:t>
      </w:r>
      <w:r>
        <w:rPr>
          <w:sz w:val="28"/>
          <w:szCs w:val="28"/>
        </w:rPr>
        <w:t>;</w:t>
      </w:r>
    </w:p>
    <w:p w:rsidR="0074534C" w:rsidRDefault="0074534C" w:rsidP="00052223">
      <w:pPr>
        <w:ind w:firstLine="709"/>
        <w:jc w:val="both"/>
        <w:rPr>
          <w:sz w:val="28"/>
          <w:szCs w:val="28"/>
        </w:rPr>
      </w:pPr>
      <w:r>
        <w:rPr>
          <w:sz w:val="28"/>
          <w:szCs w:val="28"/>
        </w:rPr>
        <w:t>- в</w:t>
      </w:r>
      <w:r w:rsidRPr="00A56FD0">
        <w:rPr>
          <w:sz w:val="28"/>
          <w:szCs w:val="28"/>
        </w:rPr>
        <w:t>ыплат</w:t>
      </w:r>
      <w:r>
        <w:rPr>
          <w:sz w:val="28"/>
          <w:szCs w:val="28"/>
        </w:rPr>
        <w:t>у</w:t>
      </w:r>
      <w:r w:rsidRPr="00A56FD0">
        <w:rPr>
          <w:sz w:val="28"/>
          <w:szCs w:val="28"/>
        </w:rPr>
        <w:t xml:space="preserve"> ежемесячного денежного содержания спортсменам, входящим в состав сборных команд Российской Федерации по различным видам спорта от Ленинградской области, и их тренерам</w:t>
      </w:r>
      <w:r>
        <w:rPr>
          <w:sz w:val="28"/>
          <w:szCs w:val="28"/>
        </w:rPr>
        <w:t xml:space="preserve"> в сумме 3 780,0 </w:t>
      </w:r>
      <w:r w:rsidR="00213232">
        <w:rPr>
          <w:sz w:val="28"/>
          <w:szCs w:val="28"/>
        </w:rPr>
        <w:t>тыс. руб.</w:t>
      </w:r>
      <w:r>
        <w:rPr>
          <w:sz w:val="28"/>
          <w:szCs w:val="28"/>
        </w:rPr>
        <w:t>;</w:t>
      </w:r>
    </w:p>
    <w:p w:rsidR="0074534C" w:rsidRDefault="0074534C" w:rsidP="00052223">
      <w:pPr>
        <w:ind w:firstLine="709"/>
        <w:jc w:val="both"/>
        <w:rPr>
          <w:sz w:val="28"/>
          <w:szCs w:val="28"/>
        </w:rPr>
      </w:pPr>
      <w:r>
        <w:rPr>
          <w:sz w:val="28"/>
          <w:szCs w:val="28"/>
        </w:rPr>
        <w:t>- в</w:t>
      </w:r>
      <w:r w:rsidRPr="00A56FD0">
        <w:rPr>
          <w:sz w:val="28"/>
          <w:szCs w:val="28"/>
        </w:rPr>
        <w:t>ыплат</w:t>
      </w:r>
      <w:r>
        <w:rPr>
          <w:sz w:val="28"/>
          <w:szCs w:val="28"/>
        </w:rPr>
        <w:t>у</w:t>
      </w:r>
      <w:r w:rsidRPr="00A56FD0">
        <w:rPr>
          <w:sz w:val="28"/>
          <w:szCs w:val="28"/>
        </w:rPr>
        <w:t xml:space="preserve"> стипендии Правительства Ленинградской области спортсменам Ленинградской области, входящим в основной состав сборных команд Российской Федерации по видам спорта, включенным в программу Олимпийских игр и Паралимпийских игр</w:t>
      </w:r>
      <w:r>
        <w:rPr>
          <w:sz w:val="28"/>
          <w:szCs w:val="28"/>
        </w:rPr>
        <w:t xml:space="preserve"> в сумме 7 416,6 </w:t>
      </w:r>
      <w:r w:rsidR="00213232">
        <w:rPr>
          <w:sz w:val="28"/>
          <w:szCs w:val="28"/>
        </w:rPr>
        <w:t>тыс. руб.</w:t>
      </w:r>
    </w:p>
    <w:p w:rsidR="0074534C" w:rsidRPr="00667BBE" w:rsidRDefault="0074534C" w:rsidP="00052223">
      <w:pPr>
        <w:widowControl/>
        <w:ind w:firstLine="709"/>
        <w:jc w:val="both"/>
        <w:rPr>
          <w:sz w:val="28"/>
          <w:szCs w:val="28"/>
        </w:rPr>
      </w:pPr>
      <w:r w:rsidRPr="00667BBE">
        <w:rPr>
          <w:sz w:val="28"/>
          <w:szCs w:val="28"/>
        </w:rPr>
        <w:t xml:space="preserve">В рамках подпрограммы комитету </w:t>
      </w:r>
      <w:r w:rsidRPr="00667BBE">
        <w:rPr>
          <w:bCs/>
          <w:sz w:val="28"/>
          <w:szCs w:val="28"/>
        </w:rPr>
        <w:t xml:space="preserve">правопорядка и безопасности  Ленинградской области предусмотрены в 2015 году бюджетные ассигнования </w:t>
      </w:r>
      <w:r w:rsidRPr="00667BBE">
        <w:rPr>
          <w:sz w:val="28"/>
          <w:szCs w:val="28"/>
        </w:rPr>
        <w:t xml:space="preserve">по </w:t>
      </w:r>
      <w:r w:rsidRPr="00667BBE">
        <w:rPr>
          <w:sz w:val="28"/>
          <w:szCs w:val="24"/>
        </w:rPr>
        <w:t xml:space="preserve">предоставлению социальной поддержки молодым специалистам </w:t>
      </w:r>
      <w:r w:rsidR="00717A48">
        <w:rPr>
          <w:sz w:val="28"/>
          <w:szCs w:val="24"/>
        </w:rPr>
        <w:t>226,0</w:t>
      </w:r>
      <w:r w:rsidRPr="00667BBE">
        <w:rPr>
          <w:sz w:val="28"/>
          <w:szCs w:val="24"/>
        </w:rPr>
        <w:t xml:space="preserve"> </w:t>
      </w:r>
      <w:r w:rsidR="00213232">
        <w:rPr>
          <w:sz w:val="28"/>
          <w:szCs w:val="24"/>
        </w:rPr>
        <w:t>тыс. руб.</w:t>
      </w:r>
    </w:p>
    <w:p w:rsidR="0074534C" w:rsidRPr="00D40591" w:rsidRDefault="0074534C" w:rsidP="00052223">
      <w:pPr>
        <w:widowControl/>
        <w:ind w:firstLine="709"/>
        <w:jc w:val="both"/>
        <w:rPr>
          <w:b/>
          <w:sz w:val="28"/>
          <w:szCs w:val="28"/>
          <w:u w:val="single"/>
        </w:rPr>
      </w:pPr>
      <w:r w:rsidRPr="00D40591">
        <w:rPr>
          <w:sz w:val="28"/>
          <w:szCs w:val="28"/>
        </w:rPr>
        <w:t>Комитет</w:t>
      </w:r>
      <w:r>
        <w:rPr>
          <w:sz w:val="28"/>
          <w:szCs w:val="28"/>
        </w:rPr>
        <w:t>у</w:t>
      </w:r>
      <w:r w:rsidRPr="00D40591">
        <w:rPr>
          <w:sz w:val="28"/>
          <w:szCs w:val="28"/>
        </w:rPr>
        <w:t xml:space="preserve"> по топливно-энергетическому комплексу Ленинградской области     </w:t>
      </w:r>
      <w:r>
        <w:rPr>
          <w:sz w:val="28"/>
          <w:szCs w:val="28"/>
        </w:rPr>
        <w:t>с</w:t>
      </w:r>
      <w:r w:rsidRPr="00D40591">
        <w:rPr>
          <w:sz w:val="28"/>
          <w:szCs w:val="28"/>
        </w:rPr>
        <w:t xml:space="preserve">оциальная поддержка молодых специалистов Ленинградской области предусмотрена в областном бюджете на 2015 год в размере </w:t>
      </w:r>
      <w:r w:rsidR="00717A48">
        <w:rPr>
          <w:sz w:val="28"/>
          <w:szCs w:val="28"/>
        </w:rPr>
        <w:t>169,5</w:t>
      </w:r>
      <w:r>
        <w:rPr>
          <w:sz w:val="28"/>
          <w:szCs w:val="28"/>
        </w:rPr>
        <w:t xml:space="preserve"> </w:t>
      </w:r>
      <w:r w:rsidRPr="00D40591">
        <w:rPr>
          <w:sz w:val="28"/>
          <w:szCs w:val="28"/>
        </w:rPr>
        <w:t xml:space="preserve"> </w:t>
      </w:r>
      <w:r w:rsidR="00213232">
        <w:rPr>
          <w:sz w:val="28"/>
          <w:szCs w:val="28"/>
        </w:rPr>
        <w:t>тыс. руб.</w:t>
      </w:r>
      <w:r w:rsidRPr="00D40591">
        <w:rPr>
          <w:sz w:val="28"/>
          <w:szCs w:val="28"/>
        </w:rPr>
        <w:t xml:space="preserve"> В 2014 году на финансирование данных мероприятий утверждены ассигнования в размере 226,0 тыс. руб.</w:t>
      </w:r>
    </w:p>
    <w:p w:rsidR="0074534C" w:rsidRPr="00D40591" w:rsidRDefault="0074534C" w:rsidP="00052223">
      <w:pPr>
        <w:widowControl/>
        <w:ind w:firstLine="709"/>
        <w:jc w:val="both"/>
        <w:rPr>
          <w:b/>
          <w:sz w:val="28"/>
          <w:szCs w:val="28"/>
          <w:u w:val="single"/>
        </w:rPr>
      </w:pPr>
      <w:r w:rsidRPr="00D40591">
        <w:rPr>
          <w:sz w:val="28"/>
          <w:szCs w:val="28"/>
        </w:rPr>
        <w:t>Комитет</w:t>
      </w:r>
      <w:r>
        <w:rPr>
          <w:sz w:val="28"/>
          <w:szCs w:val="28"/>
        </w:rPr>
        <w:t>у</w:t>
      </w:r>
      <w:r w:rsidRPr="00D40591">
        <w:rPr>
          <w:sz w:val="28"/>
          <w:szCs w:val="28"/>
        </w:rPr>
        <w:t xml:space="preserve"> по строительству Ленинградской области</w:t>
      </w:r>
      <w:r>
        <w:rPr>
          <w:sz w:val="28"/>
          <w:szCs w:val="28"/>
        </w:rPr>
        <w:t xml:space="preserve"> п</w:t>
      </w:r>
      <w:r w:rsidRPr="00D40591">
        <w:rPr>
          <w:sz w:val="28"/>
          <w:szCs w:val="28"/>
        </w:rPr>
        <w:t>роектом областного бюджета 2015 года предусмотрены ассигнования по социальной поддержки молодых специалистов Ленинградской области в размере 282,5 тыс. руб., что аналогично объему 2014 года.</w:t>
      </w:r>
    </w:p>
    <w:p w:rsidR="0074534C" w:rsidRPr="00646722" w:rsidRDefault="0074534C" w:rsidP="00052223">
      <w:pPr>
        <w:widowControl/>
        <w:ind w:firstLine="709"/>
        <w:jc w:val="both"/>
        <w:rPr>
          <w:sz w:val="28"/>
          <w:szCs w:val="28"/>
        </w:rPr>
      </w:pPr>
      <w:r w:rsidRPr="00646722">
        <w:rPr>
          <w:sz w:val="28"/>
          <w:szCs w:val="28"/>
        </w:rPr>
        <w:t xml:space="preserve">Всего на реализацию в 2015 году мероприятий в рамках указанной подпрограммы комитету по жилищно-коммунальному хозяйству и транспорту предусмотрено 1 201 657,2 </w:t>
      </w:r>
      <w:r w:rsidR="00213232">
        <w:rPr>
          <w:sz w:val="28"/>
          <w:szCs w:val="28"/>
        </w:rPr>
        <w:t>тыс. руб.</w:t>
      </w:r>
      <w:r w:rsidRPr="00646722">
        <w:rPr>
          <w:sz w:val="28"/>
          <w:szCs w:val="28"/>
        </w:rPr>
        <w:t>, из них:</w:t>
      </w:r>
    </w:p>
    <w:p w:rsidR="0074534C" w:rsidRPr="00646722" w:rsidRDefault="0074534C" w:rsidP="00052223">
      <w:pPr>
        <w:widowControl/>
        <w:numPr>
          <w:ilvl w:val="0"/>
          <w:numId w:val="25"/>
        </w:numPr>
        <w:ind w:left="0" w:firstLine="709"/>
        <w:jc w:val="both"/>
        <w:rPr>
          <w:sz w:val="28"/>
          <w:szCs w:val="28"/>
        </w:rPr>
      </w:pPr>
      <w:r w:rsidRPr="00646722">
        <w:rPr>
          <w:sz w:val="28"/>
          <w:szCs w:val="28"/>
        </w:rPr>
        <w:t xml:space="preserve">96 842,5 </w:t>
      </w:r>
      <w:r w:rsidR="00213232">
        <w:rPr>
          <w:sz w:val="28"/>
          <w:szCs w:val="28"/>
        </w:rPr>
        <w:t>тыс. руб.</w:t>
      </w:r>
      <w:r w:rsidRPr="00646722">
        <w:rPr>
          <w:sz w:val="28"/>
          <w:szCs w:val="28"/>
        </w:rPr>
        <w:t xml:space="preserve"> - субсидии организациям железнодорожного транспорта на компенсацию части потерь в доходах в  связи с предоставлением льготы по тарифам в виде 50-процентной скидки от действующего тарифа на проезд обучающихся и воспитанников  общеобразовательных учреждений, учащихся очной формы обучения образовательных учреждений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p w:rsidR="0074534C" w:rsidRPr="00646722" w:rsidRDefault="0074534C" w:rsidP="00052223">
      <w:pPr>
        <w:widowControl/>
        <w:numPr>
          <w:ilvl w:val="0"/>
          <w:numId w:val="25"/>
        </w:numPr>
        <w:ind w:left="0" w:firstLine="709"/>
        <w:jc w:val="both"/>
        <w:rPr>
          <w:sz w:val="28"/>
          <w:szCs w:val="28"/>
        </w:rPr>
      </w:pPr>
      <w:r w:rsidRPr="00646722">
        <w:rPr>
          <w:sz w:val="28"/>
          <w:szCs w:val="28"/>
        </w:rPr>
        <w:t xml:space="preserve">396 495,9 </w:t>
      </w:r>
      <w:r w:rsidR="00213232">
        <w:rPr>
          <w:sz w:val="28"/>
          <w:szCs w:val="28"/>
        </w:rPr>
        <w:t>тыс. руб.</w:t>
      </w:r>
      <w:r w:rsidRPr="00646722">
        <w:rPr>
          <w:sz w:val="28"/>
          <w:szCs w:val="28"/>
        </w:rPr>
        <w:t xml:space="preserve"> - субсидии организациям железнодорожного транспорта на компенсацию потерь в доходах, возникающих в результате </w:t>
      </w:r>
      <w:r w:rsidRPr="00646722">
        <w:rPr>
          <w:sz w:val="28"/>
          <w:szCs w:val="28"/>
        </w:rPr>
        <w:lastRenderedPageBreak/>
        <w:t>установления льготного проезда отдельным категориям граждан-жителям Ленинградской области на железнодорожном транспорте пригородного сообщения;</w:t>
      </w:r>
    </w:p>
    <w:p w:rsidR="0074534C" w:rsidRPr="00646722" w:rsidRDefault="0074534C" w:rsidP="00052223">
      <w:pPr>
        <w:widowControl/>
        <w:numPr>
          <w:ilvl w:val="0"/>
          <w:numId w:val="25"/>
        </w:numPr>
        <w:ind w:left="0" w:firstLine="709"/>
        <w:jc w:val="both"/>
        <w:rPr>
          <w:sz w:val="28"/>
          <w:szCs w:val="28"/>
        </w:rPr>
      </w:pPr>
      <w:r w:rsidRPr="00646722">
        <w:rPr>
          <w:sz w:val="28"/>
          <w:szCs w:val="28"/>
        </w:rPr>
        <w:t xml:space="preserve">406 002,6 </w:t>
      </w:r>
      <w:r w:rsidR="00213232">
        <w:rPr>
          <w:sz w:val="28"/>
          <w:szCs w:val="28"/>
        </w:rPr>
        <w:t>тыс. руб.</w:t>
      </w:r>
      <w:r w:rsidRPr="00646722">
        <w:rPr>
          <w:sz w:val="28"/>
          <w:szCs w:val="28"/>
        </w:rPr>
        <w:t xml:space="preserve"> - межбюджетные трансферты на обеспечение равной доступности услуг общественного транспорта на территории Ленинградской области для отдельных категорий граждан, оказание мер социальной  поддержки</w:t>
      </w:r>
      <w:r w:rsidR="0073646C">
        <w:rPr>
          <w:sz w:val="28"/>
          <w:szCs w:val="28"/>
        </w:rPr>
        <w:t>,</w:t>
      </w:r>
      <w:r w:rsidRPr="00646722">
        <w:rPr>
          <w:sz w:val="28"/>
          <w:szCs w:val="28"/>
        </w:rPr>
        <w:t xml:space="preserve"> которым относится к ведению Российской Федерации и Ленинградской области;</w:t>
      </w:r>
    </w:p>
    <w:p w:rsidR="0074534C" w:rsidRPr="00646722" w:rsidRDefault="0074534C" w:rsidP="00052223">
      <w:pPr>
        <w:widowControl/>
        <w:numPr>
          <w:ilvl w:val="0"/>
          <w:numId w:val="25"/>
        </w:numPr>
        <w:ind w:left="0" w:firstLine="709"/>
        <w:jc w:val="both"/>
        <w:rPr>
          <w:sz w:val="28"/>
          <w:szCs w:val="28"/>
        </w:rPr>
      </w:pPr>
      <w:r w:rsidRPr="00646722">
        <w:rPr>
          <w:sz w:val="28"/>
          <w:szCs w:val="28"/>
        </w:rPr>
        <w:t xml:space="preserve">7 075,4 </w:t>
      </w:r>
      <w:r w:rsidR="00213232">
        <w:rPr>
          <w:sz w:val="28"/>
          <w:szCs w:val="28"/>
        </w:rPr>
        <w:t>тыс. руб.</w:t>
      </w:r>
      <w:r w:rsidRPr="00646722">
        <w:rPr>
          <w:sz w:val="28"/>
          <w:szCs w:val="28"/>
        </w:rPr>
        <w:t xml:space="preserve"> - межбюджетные трансферты на обеспечение мер социальной поддержки отдельных категорий инвалидов, проживающих в Ленинградской области, в части предоставления бесплатного проезда в автомобильном транспорте общего пользования городского и пригородного сообщения;</w:t>
      </w:r>
    </w:p>
    <w:p w:rsidR="0074534C" w:rsidRPr="00646722" w:rsidRDefault="0074534C" w:rsidP="00052223">
      <w:pPr>
        <w:widowControl/>
        <w:numPr>
          <w:ilvl w:val="0"/>
          <w:numId w:val="25"/>
        </w:numPr>
        <w:ind w:left="0" w:firstLine="709"/>
        <w:jc w:val="both"/>
        <w:rPr>
          <w:sz w:val="28"/>
          <w:szCs w:val="28"/>
        </w:rPr>
      </w:pPr>
      <w:r w:rsidRPr="00646722">
        <w:rPr>
          <w:sz w:val="28"/>
          <w:szCs w:val="28"/>
        </w:rPr>
        <w:t xml:space="preserve">295 240,7 </w:t>
      </w:r>
      <w:r w:rsidR="00213232">
        <w:rPr>
          <w:sz w:val="28"/>
          <w:szCs w:val="28"/>
        </w:rPr>
        <w:t>тыс. руб.</w:t>
      </w:r>
      <w:r w:rsidRPr="00646722">
        <w:rPr>
          <w:sz w:val="28"/>
          <w:szCs w:val="28"/>
        </w:rPr>
        <w:t xml:space="preserve"> - </w:t>
      </w:r>
      <w:r w:rsidRPr="00646722">
        <w:rPr>
          <w:color w:val="000000"/>
          <w:sz w:val="28"/>
          <w:szCs w:val="28"/>
        </w:rPr>
        <w:t>на обеспечение мер социальной поддержки отдельных категорий граждан - жителей  Ленинградской области в части льготного проезда на общественном пассажирском транспорте общего пользования г. Санкт-Петербург в соответствии с Соглашением, заключаемым ежегодно между Ленинградской областью и городом Санкт-Петербург.</w:t>
      </w:r>
    </w:p>
    <w:p w:rsidR="0074534C" w:rsidRPr="00667BBE" w:rsidRDefault="0074534C" w:rsidP="00052223">
      <w:pPr>
        <w:widowControl/>
        <w:ind w:firstLine="709"/>
        <w:jc w:val="both"/>
        <w:rPr>
          <w:sz w:val="28"/>
          <w:szCs w:val="28"/>
        </w:rPr>
      </w:pPr>
    </w:p>
    <w:p w:rsidR="0074534C" w:rsidRPr="009452BD" w:rsidRDefault="0074534C" w:rsidP="00052223">
      <w:pPr>
        <w:pStyle w:val="18"/>
        <w:ind w:firstLine="709"/>
        <w:jc w:val="left"/>
        <w:rPr>
          <w:shd w:val="clear" w:color="auto" w:fill="FFFFFF"/>
        </w:rPr>
      </w:pPr>
      <w:r w:rsidRPr="009452BD">
        <w:t>Подпрограмма</w:t>
      </w:r>
      <w:r>
        <w:t xml:space="preserve"> </w:t>
      </w:r>
      <w:r w:rsidRPr="009452BD">
        <w:t xml:space="preserve"> "Модернизация и развитие социального обслуживания </w:t>
      </w:r>
      <w:r w:rsidR="0073686F">
        <w:t>н</w:t>
      </w:r>
      <w:r w:rsidRPr="009452BD">
        <w:t>аселения"</w:t>
      </w:r>
    </w:p>
    <w:p w:rsidR="0074534C" w:rsidRPr="00BD59F8" w:rsidRDefault="0074534C" w:rsidP="00052223">
      <w:pPr>
        <w:widowControl/>
        <w:ind w:firstLine="709"/>
        <w:jc w:val="both"/>
        <w:rPr>
          <w:sz w:val="28"/>
          <w:szCs w:val="28"/>
        </w:rPr>
      </w:pPr>
      <w:r w:rsidRPr="00BD59F8">
        <w:rPr>
          <w:sz w:val="28"/>
          <w:szCs w:val="28"/>
        </w:rPr>
        <w:tab/>
      </w:r>
      <w:r w:rsidR="00900D87" w:rsidRPr="00717A48">
        <w:rPr>
          <w:sz w:val="28"/>
          <w:szCs w:val="28"/>
        </w:rPr>
        <w:t xml:space="preserve">По данной подпрограмме на 2015 год предусмотрены расходы в сумме </w:t>
      </w:r>
      <w:r w:rsidR="00900D87" w:rsidRPr="00717A48">
        <w:rPr>
          <w:sz w:val="28"/>
          <w:szCs w:val="28"/>
        </w:rPr>
        <w:br/>
      </w:r>
      <w:r w:rsidRPr="00717A48">
        <w:rPr>
          <w:sz w:val="28"/>
          <w:szCs w:val="28"/>
        </w:rPr>
        <w:t>2 532 546,</w:t>
      </w:r>
      <w:r w:rsidR="00717A48" w:rsidRPr="00717A48">
        <w:rPr>
          <w:sz w:val="28"/>
          <w:szCs w:val="28"/>
        </w:rPr>
        <w:t>2</w:t>
      </w:r>
      <w:r w:rsidRPr="00717A48">
        <w:rPr>
          <w:sz w:val="28"/>
          <w:szCs w:val="28"/>
        </w:rPr>
        <w:t xml:space="preserve"> тыс. руб. комитету по социальной защите населения Ленинградской области.</w:t>
      </w:r>
    </w:p>
    <w:p w:rsidR="0074534C" w:rsidRPr="00BD59F8" w:rsidRDefault="0074534C" w:rsidP="00052223">
      <w:pPr>
        <w:widowControl/>
        <w:ind w:firstLine="709"/>
        <w:jc w:val="both"/>
        <w:rPr>
          <w:sz w:val="28"/>
          <w:szCs w:val="28"/>
        </w:rPr>
      </w:pPr>
      <w:r w:rsidRPr="00BD59F8">
        <w:rPr>
          <w:sz w:val="28"/>
          <w:szCs w:val="28"/>
        </w:rPr>
        <w:t>На 2015 год запланированы расходы на содержание 15-ти подведомственных комитету государственных казенных учреждений – домов-интернатов для престарелых граждан и инвалидов, из них:</w:t>
      </w:r>
    </w:p>
    <w:p w:rsidR="0074534C" w:rsidRPr="00BD59F8" w:rsidRDefault="0074534C" w:rsidP="00052223">
      <w:pPr>
        <w:widowControl/>
        <w:ind w:firstLine="709"/>
        <w:jc w:val="both"/>
        <w:rPr>
          <w:sz w:val="28"/>
          <w:szCs w:val="24"/>
        </w:rPr>
      </w:pPr>
      <w:r w:rsidRPr="00BD59F8">
        <w:rPr>
          <w:sz w:val="28"/>
          <w:szCs w:val="24"/>
        </w:rPr>
        <w:t>- 1 детский дом-интернат для умственно отсталых детей;</w:t>
      </w:r>
    </w:p>
    <w:p w:rsidR="0074534C" w:rsidRPr="00BD59F8" w:rsidRDefault="0074534C" w:rsidP="00052223">
      <w:pPr>
        <w:widowControl/>
        <w:ind w:firstLine="709"/>
        <w:jc w:val="both"/>
        <w:rPr>
          <w:sz w:val="28"/>
          <w:szCs w:val="24"/>
        </w:rPr>
      </w:pPr>
      <w:r w:rsidRPr="00BD59F8">
        <w:rPr>
          <w:sz w:val="28"/>
          <w:szCs w:val="24"/>
        </w:rPr>
        <w:t>- 8 психоневрологических  интернатов;</w:t>
      </w:r>
    </w:p>
    <w:p w:rsidR="0074534C" w:rsidRPr="00BD59F8" w:rsidRDefault="0074534C" w:rsidP="00052223">
      <w:pPr>
        <w:widowControl/>
        <w:ind w:firstLine="709"/>
        <w:jc w:val="both"/>
        <w:rPr>
          <w:sz w:val="28"/>
          <w:szCs w:val="24"/>
        </w:rPr>
      </w:pPr>
      <w:r w:rsidRPr="00BD59F8">
        <w:rPr>
          <w:sz w:val="28"/>
          <w:szCs w:val="24"/>
        </w:rPr>
        <w:t xml:space="preserve">- 5 домов-интернатов для престарелых и инвалидов; </w:t>
      </w:r>
    </w:p>
    <w:p w:rsidR="0074534C" w:rsidRPr="00BD59F8" w:rsidRDefault="0074534C" w:rsidP="00052223">
      <w:pPr>
        <w:widowControl/>
        <w:ind w:firstLine="709"/>
        <w:jc w:val="both"/>
        <w:rPr>
          <w:sz w:val="28"/>
          <w:szCs w:val="24"/>
        </w:rPr>
      </w:pPr>
      <w:r w:rsidRPr="00BD59F8">
        <w:rPr>
          <w:sz w:val="28"/>
          <w:szCs w:val="24"/>
        </w:rPr>
        <w:t>- 1 специальный дом для  лиц, освобождаемых из мест лишения свободы, ранее судимых и неоднократно привлекавшихся  к административной ответственности</w:t>
      </w:r>
      <w:r w:rsidR="00717A48">
        <w:rPr>
          <w:sz w:val="28"/>
          <w:szCs w:val="24"/>
        </w:rPr>
        <w:t xml:space="preserve"> </w:t>
      </w:r>
      <w:r w:rsidRPr="00BD59F8">
        <w:rPr>
          <w:sz w:val="28"/>
          <w:szCs w:val="24"/>
        </w:rPr>
        <w:t>в общей сумме 1 410 514,</w:t>
      </w:r>
      <w:r w:rsidR="00717A48">
        <w:rPr>
          <w:sz w:val="28"/>
          <w:szCs w:val="24"/>
        </w:rPr>
        <w:t>2</w:t>
      </w:r>
      <w:r w:rsidRPr="00BD59F8">
        <w:rPr>
          <w:sz w:val="28"/>
          <w:szCs w:val="24"/>
        </w:rPr>
        <w:t xml:space="preserve"> тыс. руб.  </w:t>
      </w:r>
    </w:p>
    <w:p w:rsidR="0074534C" w:rsidRPr="00BD59F8" w:rsidRDefault="0074534C" w:rsidP="00052223">
      <w:pPr>
        <w:widowControl/>
        <w:ind w:firstLine="709"/>
        <w:jc w:val="both"/>
        <w:rPr>
          <w:sz w:val="28"/>
          <w:szCs w:val="28"/>
        </w:rPr>
      </w:pPr>
      <w:r w:rsidRPr="00BD59F8">
        <w:rPr>
          <w:sz w:val="28"/>
          <w:szCs w:val="28"/>
        </w:rPr>
        <w:t>В пределах указанных средств комитет по социальной защите населения</w:t>
      </w:r>
      <w:r w:rsidRPr="00BD59F8">
        <w:rPr>
          <w:color w:val="000000"/>
          <w:sz w:val="28"/>
          <w:szCs w:val="28"/>
        </w:rPr>
        <w:t xml:space="preserve"> </w:t>
      </w:r>
      <w:r w:rsidRPr="00BD59F8">
        <w:rPr>
          <w:sz w:val="28"/>
          <w:szCs w:val="28"/>
        </w:rPr>
        <w:t>планирует обеспечить предоставление стационарного социального обслуживания 3 845 жителям Ленинградской области. На заработную плату с начислениями сотрудников этих учреждений, численность которых составляет 2 928 человек, предусмотрено 811 943,3 тыс. руб.</w:t>
      </w:r>
    </w:p>
    <w:p w:rsidR="0074534C" w:rsidRPr="00BD59F8" w:rsidRDefault="0074534C" w:rsidP="00052223">
      <w:pPr>
        <w:widowControl/>
        <w:tabs>
          <w:tab w:val="left" w:pos="2610"/>
        </w:tabs>
        <w:ind w:firstLine="709"/>
        <w:jc w:val="both"/>
        <w:rPr>
          <w:sz w:val="28"/>
          <w:szCs w:val="28"/>
        </w:rPr>
      </w:pPr>
      <w:r w:rsidRPr="00BD59F8">
        <w:rPr>
          <w:sz w:val="28"/>
          <w:szCs w:val="28"/>
        </w:rPr>
        <w:t xml:space="preserve">По данной подпрограмме запланированы также расходы на обеспечение деятельности муниципальных учреждений социального обслуживания населения (центров оказания социальной помощи на дому, учреждений социальной помощи семье, женщинам и детям) в сумме 1 004 327,1 тыс. руб. </w:t>
      </w:r>
    </w:p>
    <w:p w:rsidR="0074534C" w:rsidRPr="00BD59F8" w:rsidRDefault="0074534C" w:rsidP="00052223">
      <w:pPr>
        <w:widowControl/>
        <w:tabs>
          <w:tab w:val="left" w:pos="2610"/>
        </w:tabs>
        <w:ind w:firstLine="709"/>
        <w:jc w:val="both"/>
        <w:rPr>
          <w:sz w:val="28"/>
          <w:szCs w:val="28"/>
        </w:rPr>
      </w:pPr>
      <w:r w:rsidRPr="00BD59F8">
        <w:rPr>
          <w:sz w:val="28"/>
          <w:szCs w:val="28"/>
        </w:rPr>
        <w:t>Субсидии отдельным общественным организациям на проведение социально значимых мероприятий в рамках подпрограммы запланированы в общей сумме 9</w:t>
      </w:r>
      <w:r w:rsidR="00717A48">
        <w:rPr>
          <w:sz w:val="28"/>
          <w:szCs w:val="28"/>
        </w:rPr>
        <w:t> </w:t>
      </w:r>
      <w:r w:rsidRPr="00BD59F8">
        <w:rPr>
          <w:sz w:val="28"/>
          <w:szCs w:val="28"/>
        </w:rPr>
        <w:t>000</w:t>
      </w:r>
      <w:r w:rsidR="00717A48">
        <w:rPr>
          <w:sz w:val="28"/>
          <w:szCs w:val="28"/>
        </w:rPr>
        <w:t>,0</w:t>
      </w:r>
      <w:r w:rsidRPr="00BD59F8">
        <w:rPr>
          <w:sz w:val="28"/>
          <w:szCs w:val="28"/>
        </w:rPr>
        <w:t xml:space="preserve"> тыс. руб.</w:t>
      </w:r>
    </w:p>
    <w:p w:rsidR="0074534C" w:rsidRPr="00BD59F8" w:rsidRDefault="0074534C" w:rsidP="00052223">
      <w:pPr>
        <w:widowControl/>
        <w:tabs>
          <w:tab w:val="left" w:pos="2610"/>
        </w:tabs>
        <w:ind w:firstLine="709"/>
        <w:jc w:val="both"/>
        <w:rPr>
          <w:sz w:val="28"/>
          <w:szCs w:val="28"/>
        </w:rPr>
      </w:pPr>
      <w:r w:rsidRPr="00BD59F8">
        <w:rPr>
          <w:sz w:val="28"/>
          <w:szCs w:val="28"/>
        </w:rPr>
        <w:lastRenderedPageBreak/>
        <w:t>Расходы на мероприятия по укреплению материально-технической базы государственных учреждений социального обслуживания запланированы на 2015</w:t>
      </w:r>
      <w:r w:rsidR="00D471B0">
        <w:rPr>
          <w:sz w:val="28"/>
          <w:szCs w:val="28"/>
        </w:rPr>
        <w:t> </w:t>
      </w:r>
      <w:r w:rsidRPr="00BD59F8">
        <w:rPr>
          <w:sz w:val="28"/>
          <w:szCs w:val="28"/>
        </w:rPr>
        <w:t>год в сумме 80 314,9 тыс. руб.</w:t>
      </w:r>
    </w:p>
    <w:p w:rsidR="0074534C" w:rsidRDefault="0074534C" w:rsidP="00052223">
      <w:pPr>
        <w:widowControl/>
        <w:tabs>
          <w:tab w:val="left" w:pos="2610"/>
        </w:tabs>
        <w:ind w:firstLine="709"/>
        <w:jc w:val="both"/>
        <w:rPr>
          <w:sz w:val="28"/>
          <w:szCs w:val="28"/>
        </w:rPr>
      </w:pPr>
      <w:r w:rsidRPr="00BD59F8">
        <w:rPr>
          <w:sz w:val="28"/>
          <w:szCs w:val="28"/>
        </w:rPr>
        <w:t>В проект областного бюджета на 2015 год включены расходы на предоставление субсидии государственному бюджетному учреждению Ленинградской области «Всеволожский дом-интернат для престарелых и инвалидов» в сумме 28</w:t>
      </w:r>
      <w:r w:rsidR="00717A48">
        <w:rPr>
          <w:sz w:val="28"/>
          <w:szCs w:val="28"/>
        </w:rPr>
        <w:t> </w:t>
      </w:r>
      <w:r w:rsidRPr="00BD59F8">
        <w:rPr>
          <w:sz w:val="28"/>
          <w:szCs w:val="28"/>
        </w:rPr>
        <w:t>390</w:t>
      </w:r>
      <w:r w:rsidR="00717A48">
        <w:rPr>
          <w:sz w:val="28"/>
          <w:szCs w:val="28"/>
        </w:rPr>
        <w:t>,0</w:t>
      </w:r>
      <w:r w:rsidRPr="00BD59F8">
        <w:rPr>
          <w:sz w:val="28"/>
          <w:szCs w:val="28"/>
        </w:rPr>
        <w:t xml:space="preserve"> тыс. руб. </w:t>
      </w:r>
    </w:p>
    <w:p w:rsidR="0074534C" w:rsidRPr="001610AA" w:rsidRDefault="0074534C" w:rsidP="00052223">
      <w:pPr>
        <w:widowControl/>
        <w:tabs>
          <w:tab w:val="left" w:pos="2610"/>
        </w:tabs>
        <w:ind w:firstLine="709"/>
        <w:jc w:val="both"/>
        <w:rPr>
          <w:sz w:val="24"/>
          <w:szCs w:val="24"/>
          <w:u w:val="single"/>
        </w:rPr>
      </w:pPr>
    </w:p>
    <w:p w:rsidR="0074534C" w:rsidRPr="009452BD" w:rsidRDefault="0074534C" w:rsidP="00052223">
      <w:pPr>
        <w:pStyle w:val="18"/>
        <w:ind w:firstLine="709"/>
        <w:rPr>
          <w:sz w:val="24"/>
          <w:szCs w:val="24"/>
        </w:rPr>
      </w:pPr>
      <w:r w:rsidRPr="009452BD">
        <w:t>Подпрограмма "Совершенствование социальной поддержки семьи и детей"</w:t>
      </w:r>
    </w:p>
    <w:p w:rsidR="0074534C" w:rsidRPr="00717A48" w:rsidRDefault="00900D87" w:rsidP="00052223">
      <w:pPr>
        <w:widowControl/>
        <w:tabs>
          <w:tab w:val="left" w:pos="0"/>
        </w:tabs>
        <w:ind w:firstLine="709"/>
        <w:jc w:val="both"/>
        <w:rPr>
          <w:sz w:val="28"/>
          <w:szCs w:val="28"/>
        </w:rPr>
      </w:pPr>
      <w:r w:rsidRPr="00717A48">
        <w:rPr>
          <w:sz w:val="28"/>
          <w:szCs w:val="28"/>
        </w:rPr>
        <w:t xml:space="preserve">По данной подпрограмме на 2015 год предусмотрены расходы в сумме </w:t>
      </w:r>
      <w:r w:rsidRPr="00717A48">
        <w:rPr>
          <w:sz w:val="28"/>
          <w:szCs w:val="28"/>
        </w:rPr>
        <w:br/>
      </w:r>
      <w:r w:rsidR="00717A48" w:rsidRPr="00717A48">
        <w:rPr>
          <w:sz w:val="28"/>
          <w:szCs w:val="28"/>
        </w:rPr>
        <w:t>2 295 819,2</w:t>
      </w:r>
      <w:r w:rsidR="0074534C" w:rsidRPr="00717A48">
        <w:rPr>
          <w:sz w:val="28"/>
          <w:szCs w:val="28"/>
        </w:rPr>
        <w:t xml:space="preserve"> тыс. руб</w:t>
      </w:r>
      <w:r w:rsidRPr="00717A48">
        <w:rPr>
          <w:sz w:val="28"/>
          <w:szCs w:val="28"/>
        </w:rPr>
        <w:t>., из</w:t>
      </w:r>
      <w:r w:rsidR="0074534C" w:rsidRPr="00717A48">
        <w:rPr>
          <w:sz w:val="28"/>
          <w:szCs w:val="28"/>
        </w:rPr>
        <w:t xml:space="preserve"> них:</w:t>
      </w:r>
    </w:p>
    <w:p w:rsidR="0074534C" w:rsidRPr="00BD59F8" w:rsidRDefault="0074534C" w:rsidP="00052223">
      <w:pPr>
        <w:widowControl/>
        <w:tabs>
          <w:tab w:val="left" w:pos="0"/>
        </w:tabs>
        <w:ind w:firstLine="709"/>
        <w:jc w:val="both"/>
        <w:rPr>
          <w:sz w:val="28"/>
          <w:szCs w:val="28"/>
        </w:rPr>
      </w:pPr>
      <w:r w:rsidRPr="00717A48">
        <w:rPr>
          <w:sz w:val="28"/>
          <w:szCs w:val="28"/>
        </w:rPr>
        <w:t xml:space="preserve">- </w:t>
      </w:r>
      <w:r w:rsidRPr="00BD59F8">
        <w:rPr>
          <w:sz w:val="28"/>
          <w:szCs w:val="28"/>
        </w:rPr>
        <w:t>на выплаты матерям, родившим и достойно воспитавшим, пять и более детей, при награждении знаком «Слава Матери» - 1</w:t>
      </w:r>
      <w:r w:rsidR="00717A48">
        <w:rPr>
          <w:sz w:val="28"/>
          <w:szCs w:val="28"/>
        </w:rPr>
        <w:t> </w:t>
      </w:r>
      <w:r w:rsidRPr="00BD59F8">
        <w:rPr>
          <w:sz w:val="28"/>
          <w:szCs w:val="28"/>
        </w:rPr>
        <w:t>800</w:t>
      </w:r>
      <w:r w:rsidR="00717A48">
        <w:rPr>
          <w:sz w:val="28"/>
          <w:szCs w:val="28"/>
        </w:rPr>
        <w:t>,0</w:t>
      </w:r>
      <w:r w:rsidRPr="00BD59F8">
        <w:rPr>
          <w:sz w:val="28"/>
          <w:szCs w:val="28"/>
        </w:rPr>
        <w:t xml:space="preserve">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единовременную денежную выплату при награждении знаком «Отцовская доблесть» - 1</w:t>
      </w:r>
      <w:r w:rsidR="00717A48">
        <w:rPr>
          <w:sz w:val="28"/>
          <w:szCs w:val="28"/>
        </w:rPr>
        <w:t> </w:t>
      </w:r>
      <w:r w:rsidRPr="00BD59F8">
        <w:rPr>
          <w:sz w:val="28"/>
          <w:szCs w:val="28"/>
        </w:rPr>
        <w:t>800</w:t>
      </w:r>
      <w:r w:rsidR="00717A48">
        <w:rPr>
          <w:sz w:val="28"/>
          <w:szCs w:val="28"/>
        </w:rPr>
        <w:t>,0</w:t>
      </w:r>
      <w:r w:rsidRPr="00BD59F8">
        <w:rPr>
          <w:sz w:val="28"/>
          <w:szCs w:val="28"/>
        </w:rPr>
        <w:t xml:space="preserve">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выплату дополнительного единовременного пособия при рождении одновременно трех и более детей – 2</w:t>
      </w:r>
      <w:r w:rsidR="00717A48">
        <w:rPr>
          <w:sz w:val="28"/>
          <w:szCs w:val="28"/>
        </w:rPr>
        <w:t> </w:t>
      </w:r>
      <w:r w:rsidRPr="00BD59F8">
        <w:rPr>
          <w:sz w:val="28"/>
          <w:szCs w:val="28"/>
        </w:rPr>
        <w:t>100</w:t>
      </w:r>
      <w:r w:rsidR="00717A48">
        <w:rPr>
          <w:sz w:val="28"/>
          <w:szCs w:val="28"/>
        </w:rPr>
        <w:t>,0</w:t>
      </w:r>
      <w:r w:rsidRPr="00BD59F8">
        <w:rPr>
          <w:sz w:val="28"/>
          <w:szCs w:val="28"/>
        </w:rPr>
        <w:t xml:space="preserve">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единовременную денежную выплату для приобретения жилья семьям, в которых одновременно родились трое и более детей, - 21</w:t>
      </w:r>
      <w:r w:rsidR="00717A48">
        <w:rPr>
          <w:sz w:val="28"/>
          <w:szCs w:val="28"/>
        </w:rPr>
        <w:t> </w:t>
      </w:r>
      <w:r w:rsidRPr="00BD59F8">
        <w:rPr>
          <w:sz w:val="28"/>
          <w:szCs w:val="28"/>
        </w:rPr>
        <w:t>000</w:t>
      </w:r>
      <w:r w:rsidR="00717A48">
        <w:rPr>
          <w:sz w:val="28"/>
          <w:szCs w:val="28"/>
        </w:rPr>
        <w:t>,0</w:t>
      </w:r>
      <w:r w:rsidRPr="00BD59F8">
        <w:rPr>
          <w:sz w:val="28"/>
          <w:szCs w:val="28"/>
        </w:rPr>
        <w:t xml:space="preserve">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мероприятия по развитию системы социального обслуживания несовершеннолетних и семей с детьми, находящихся в трудной жизненной ситуации, - 2</w:t>
      </w:r>
      <w:r w:rsidR="00717A48">
        <w:rPr>
          <w:sz w:val="28"/>
          <w:szCs w:val="28"/>
        </w:rPr>
        <w:t> </w:t>
      </w:r>
      <w:r w:rsidRPr="00BD59F8">
        <w:rPr>
          <w:sz w:val="28"/>
          <w:szCs w:val="28"/>
        </w:rPr>
        <w:t>050</w:t>
      </w:r>
      <w:r w:rsidR="00717A48">
        <w:rPr>
          <w:sz w:val="28"/>
          <w:szCs w:val="28"/>
        </w:rPr>
        <w:t>,0</w:t>
      </w:r>
      <w:r w:rsidRPr="00BD59F8">
        <w:rPr>
          <w:sz w:val="28"/>
          <w:szCs w:val="28"/>
        </w:rPr>
        <w:t xml:space="preserve">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мероприятия по улучшению качества жизни детей-инвалидов – 4</w:t>
      </w:r>
      <w:r w:rsidR="00717A48">
        <w:rPr>
          <w:sz w:val="28"/>
          <w:szCs w:val="28"/>
        </w:rPr>
        <w:t> </w:t>
      </w:r>
      <w:r w:rsidRPr="00BD59F8">
        <w:rPr>
          <w:sz w:val="28"/>
          <w:szCs w:val="28"/>
        </w:rPr>
        <w:t>975</w:t>
      </w:r>
      <w:r w:rsidR="00717A48">
        <w:rPr>
          <w:sz w:val="28"/>
          <w:szCs w:val="28"/>
        </w:rPr>
        <w:t>,0</w:t>
      </w:r>
      <w:r w:rsidR="00D471B0">
        <w:rPr>
          <w:sz w:val="28"/>
          <w:szCs w:val="28"/>
        </w:rPr>
        <w:t> </w:t>
      </w:r>
      <w:r w:rsidRPr="00BD59F8">
        <w:rPr>
          <w:sz w:val="28"/>
          <w:szCs w:val="28"/>
        </w:rPr>
        <w:t>тыс. руб.</w:t>
      </w:r>
    </w:p>
    <w:p w:rsidR="0074534C" w:rsidRPr="00BD59F8" w:rsidRDefault="0074534C" w:rsidP="00052223">
      <w:pPr>
        <w:widowControl/>
        <w:tabs>
          <w:tab w:val="left" w:pos="0"/>
        </w:tabs>
        <w:ind w:firstLine="709"/>
        <w:jc w:val="both"/>
        <w:rPr>
          <w:sz w:val="28"/>
          <w:szCs w:val="28"/>
        </w:rPr>
      </w:pPr>
      <w:r w:rsidRPr="00BD59F8">
        <w:rPr>
          <w:sz w:val="28"/>
          <w:szCs w:val="28"/>
        </w:rPr>
        <w:t xml:space="preserve">За счет средств федерального бюджета на 2015 год предусмотрены расходы:  </w:t>
      </w:r>
    </w:p>
    <w:p w:rsidR="0074534C" w:rsidRPr="00BD59F8" w:rsidRDefault="0074534C" w:rsidP="00052223">
      <w:pPr>
        <w:widowControl/>
        <w:tabs>
          <w:tab w:val="left" w:pos="0"/>
        </w:tabs>
        <w:ind w:firstLine="709"/>
        <w:jc w:val="both"/>
        <w:rPr>
          <w:sz w:val="28"/>
          <w:szCs w:val="28"/>
        </w:rPr>
      </w:pPr>
      <w:r w:rsidRPr="00BD59F8">
        <w:rPr>
          <w:sz w:val="28"/>
          <w:szCs w:val="28"/>
        </w:rPr>
        <w:t>- на выплату единовременного пособия беременной жене военнослужащего и ежемесячного пособия на ребенка военнослужащего, проходящего военную службу по призыву, – 16 810,5 тыс. руб.;</w:t>
      </w:r>
    </w:p>
    <w:p w:rsidR="0074534C" w:rsidRPr="00BD59F8" w:rsidRDefault="0074534C" w:rsidP="00052223">
      <w:pPr>
        <w:widowControl/>
        <w:tabs>
          <w:tab w:val="left" w:pos="0"/>
        </w:tabs>
        <w:ind w:firstLine="709"/>
        <w:jc w:val="both"/>
        <w:rPr>
          <w:sz w:val="28"/>
          <w:szCs w:val="28"/>
        </w:rPr>
      </w:pPr>
      <w:r w:rsidRPr="00BD59F8">
        <w:rPr>
          <w:sz w:val="28"/>
          <w:szCs w:val="28"/>
        </w:rPr>
        <w:t>- на перевозку между субъектами Российской Федерации несовершеннолетних, самовольно ушедших из семей, детских домов, школ-интернатов, специальных учебно-воспитательных и иных детских учреждений, - 278</w:t>
      </w:r>
      <w:r w:rsidR="00FC0AF3">
        <w:rPr>
          <w:sz w:val="28"/>
          <w:szCs w:val="28"/>
        </w:rPr>
        <w:t>,0</w:t>
      </w:r>
      <w:r w:rsidRPr="00BD59F8">
        <w:rPr>
          <w:sz w:val="28"/>
          <w:szCs w:val="28"/>
        </w:rPr>
        <w:t xml:space="preserve"> тыс. руб. </w:t>
      </w:r>
    </w:p>
    <w:p w:rsidR="0074534C" w:rsidRPr="00BD59F8" w:rsidRDefault="0074534C" w:rsidP="00052223">
      <w:pPr>
        <w:widowControl/>
        <w:tabs>
          <w:tab w:val="left" w:pos="0"/>
        </w:tabs>
        <w:ind w:firstLine="709"/>
        <w:jc w:val="both"/>
        <w:rPr>
          <w:sz w:val="28"/>
          <w:szCs w:val="28"/>
          <w:shd w:val="clear" w:color="auto" w:fill="FFFFFF"/>
        </w:rPr>
      </w:pPr>
      <w:r w:rsidRPr="00BD59F8">
        <w:rPr>
          <w:sz w:val="28"/>
          <w:szCs w:val="28"/>
        </w:rPr>
        <w:t xml:space="preserve">На реализацию исполнения государственных полномочий по оказанию мер социальной поддержки семей с детьми, многодетным семьям, переданных для осуществления органам местного самоуправления в установленном порядке,  комитет по социальной защите населения в              2015 году планирует передать субвенции бюджетам муниципальных образований </w:t>
      </w:r>
      <w:r w:rsidRPr="00BD59F8">
        <w:rPr>
          <w:sz w:val="28"/>
          <w:szCs w:val="28"/>
          <w:shd w:val="clear" w:color="auto" w:fill="FFFFFF"/>
        </w:rPr>
        <w:t xml:space="preserve">в общей </w:t>
      </w:r>
      <w:r w:rsidRPr="00FE44B6">
        <w:rPr>
          <w:sz w:val="28"/>
          <w:szCs w:val="28"/>
          <w:shd w:val="clear" w:color="auto" w:fill="FFFFFF"/>
        </w:rPr>
        <w:t>сумме 1</w:t>
      </w:r>
      <w:r w:rsidR="00FE44B6" w:rsidRPr="00FE44B6">
        <w:rPr>
          <w:sz w:val="28"/>
          <w:szCs w:val="28"/>
          <w:shd w:val="clear" w:color="auto" w:fill="FFFFFF"/>
        </w:rPr>
        <w:t> 511 833,8</w:t>
      </w:r>
      <w:r w:rsidR="00D471B0">
        <w:rPr>
          <w:sz w:val="28"/>
          <w:szCs w:val="28"/>
          <w:shd w:val="clear" w:color="auto" w:fill="FFFFFF"/>
        </w:rPr>
        <w:t> </w:t>
      </w:r>
      <w:r w:rsidRPr="00FE44B6">
        <w:rPr>
          <w:sz w:val="28"/>
          <w:szCs w:val="28"/>
          <w:shd w:val="clear" w:color="auto" w:fill="FFFFFF"/>
        </w:rPr>
        <w:t>тыс.</w:t>
      </w:r>
      <w:r w:rsidR="00D471B0">
        <w:rPr>
          <w:sz w:val="28"/>
          <w:szCs w:val="28"/>
          <w:shd w:val="clear" w:color="auto" w:fill="FFFFFF"/>
        </w:rPr>
        <w:t> </w:t>
      </w:r>
      <w:r w:rsidRPr="00BD59F8">
        <w:rPr>
          <w:sz w:val="28"/>
          <w:szCs w:val="28"/>
          <w:shd w:val="clear" w:color="auto" w:fill="FFFFFF"/>
        </w:rPr>
        <w:t xml:space="preserve">руб. на предоставление следующих мер социальной поддержки: </w:t>
      </w:r>
    </w:p>
    <w:p w:rsidR="0074534C" w:rsidRPr="00BD59F8" w:rsidRDefault="0074534C" w:rsidP="00052223">
      <w:pPr>
        <w:widowControl/>
        <w:numPr>
          <w:ilvl w:val="0"/>
          <w:numId w:val="8"/>
        </w:numPr>
        <w:shd w:val="clear" w:color="auto" w:fill="FFFFFF"/>
        <w:tabs>
          <w:tab w:val="clear" w:pos="720"/>
          <w:tab w:val="left" w:pos="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на предоставление материнского капитала на третьего ребенка и последующих детей;</w:t>
      </w:r>
    </w:p>
    <w:p w:rsidR="0074534C" w:rsidRPr="00BD59F8" w:rsidRDefault="0074534C" w:rsidP="00052223">
      <w:pPr>
        <w:widowControl/>
        <w:numPr>
          <w:ilvl w:val="0"/>
          <w:numId w:val="8"/>
        </w:numPr>
        <w:shd w:val="clear" w:color="auto" w:fill="FFFFFF"/>
        <w:tabs>
          <w:tab w:val="clear" w:pos="720"/>
          <w:tab w:val="left" w:pos="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 xml:space="preserve">на </w:t>
      </w:r>
      <w:r w:rsidRPr="00BD59F8">
        <w:rPr>
          <w:sz w:val="28"/>
          <w:szCs w:val="28"/>
        </w:rPr>
        <w:t>ежемесячные денежные выплаты семьям в случае рождения третьего ребенка и последующих детей до достижения ребенком возраста трех лет в размере прожиточного минимума на детей</w:t>
      </w:r>
      <w:r w:rsidRPr="00BD59F8">
        <w:rPr>
          <w:sz w:val="28"/>
          <w:szCs w:val="28"/>
          <w:shd w:val="clear" w:color="auto" w:fill="FFFFFF"/>
        </w:rPr>
        <w:t>;</w:t>
      </w:r>
    </w:p>
    <w:p w:rsidR="0074534C" w:rsidRPr="00BD59F8" w:rsidRDefault="0074534C" w:rsidP="00052223">
      <w:pPr>
        <w:widowControl/>
        <w:numPr>
          <w:ilvl w:val="0"/>
          <w:numId w:val="8"/>
        </w:numPr>
        <w:shd w:val="clear" w:color="auto" w:fill="FFFFFF"/>
        <w:tabs>
          <w:tab w:val="clear" w:pos="720"/>
          <w:tab w:val="left" w:pos="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lastRenderedPageBreak/>
        <w:t>на выплату единовременного пособия при рождении ребенка, ежемесячного пособия на ребенка, ежемесячной денежной компенсации на полноценное питание беременным женщинам, кормящим матерям, детям в возрасте до трех лет;</w:t>
      </w:r>
    </w:p>
    <w:p w:rsidR="0074534C" w:rsidRPr="00BD59F8" w:rsidRDefault="0074534C" w:rsidP="00052223">
      <w:pPr>
        <w:widowControl/>
        <w:numPr>
          <w:ilvl w:val="0"/>
          <w:numId w:val="8"/>
        </w:numPr>
        <w:shd w:val="clear" w:color="auto" w:fill="FFFFFF"/>
        <w:tabs>
          <w:tab w:val="clear" w:pos="720"/>
          <w:tab w:val="left" w:pos="0"/>
          <w:tab w:val="num" w:pos="928"/>
          <w:tab w:val="num" w:pos="1260"/>
          <w:tab w:val="left" w:pos="9355"/>
        </w:tabs>
        <w:ind w:left="0" w:firstLine="709"/>
        <w:jc w:val="both"/>
        <w:rPr>
          <w:sz w:val="28"/>
          <w:szCs w:val="28"/>
          <w:shd w:val="clear" w:color="auto" w:fill="FFFFFF"/>
        </w:rPr>
      </w:pPr>
      <w:r w:rsidRPr="00BD59F8">
        <w:rPr>
          <w:sz w:val="28"/>
          <w:szCs w:val="28"/>
          <w:shd w:val="clear" w:color="auto" w:fill="FFFFFF"/>
        </w:rPr>
        <w:t>по оплате жилья и коммунальных услуг, предоставлению ежегодной денежной выплаты на школьную форму, предоставление бесплатного проезда детям – многодетным семьям;</w:t>
      </w:r>
    </w:p>
    <w:p w:rsidR="0074534C" w:rsidRPr="00A1262F" w:rsidRDefault="0074534C" w:rsidP="00052223">
      <w:pPr>
        <w:widowControl/>
        <w:numPr>
          <w:ilvl w:val="0"/>
          <w:numId w:val="8"/>
        </w:numPr>
        <w:tabs>
          <w:tab w:val="clear" w:pos="720"/>
          <w:tab w:val="left" w:pos="0"/>
          <w:tab w:val="num" w:pos="928"/>
        </w:tabs>
        <w:ind w:left="0" w:firstLine="709"/>
        <w:jc w:val="both"/>
        <w:rPr>
          <w:sz w:val="28"/>
          <w:szCs w:val="28"/>
          <w:shd w:val="clear" w:color="auto" w:fill="FFFFFF"/>
        </w:rPr>
      </w:pPr>
      <w:r w:rsidRPr="00A1262F">
        <w:rPr>
          <w:sz w:val="28"/>
          <w:szCs w:val="28"/>
          <w:shd w:val="clear" w:color="auto" w:fill="FFFFFF"/>
        </w:rPr>
        <w:t>на выплату государственных пособий лицам, не подлежащим обязательному социальному страхованию на случай временной нетрудоспособности и в связи с материнством (за счет средств федерального бюджета)</w:t>
      </w:r>
      <w:r w:rsidR="001C3D2F">
        <w:rPr>
          <w:sz w:val="28"/>
          <w:szCs w:val="28"/>
          <w:shd w:val="clear" w:color="auto" w:fill="FFFFFF"/>
        </w:rPr>
        <w:t>.</w:t>
      </w:r>
    </w:p>
    <w:p w:rsidR="0074534C" w:rsidRPr="00BD59F8" w:rsidRDefault="0074534C" w:rsidP="00052223">
      <w:pPr>
        <w:widowControl/>
        <w:tabs>
          <w:tab w:val="left" w:pos="0"/>
        </w:tabs>
        <w:ind w:firstLine="709"/>
        <w:jc w:val="both"/>
        <w:rPr>
          <w:sz w:val="28"/>
          <w:szCs w:val="28"/>
        </w:rPr>
      </w:pPr>
      <w:r w:rsidRPr="00BD59F8">
        <w:rPr>
          <w:sz w:val="28"/>
          <w:szCs w:val="28"/>
          <w:shd w:val="clear" w:color="auto" w:fill="FFFFFF"/>
        </w:rPr>
        <w:t>Распределение указанных субвенций произведено, исходя из прогнозируемой численности получателей, размеров пособий и выплат.</w:t>
      </w:r>
      <w:r w:rsidRPr="00BD59F8">
        <w:rPr>
          <w:sz w:val="28"/>
          <w:szCs w:val="28"/>
        </w:rPr>
        <w:t xml:space="preserve"> </w:t>
      </w:r>
    </w:p>
    <w:p w:rsidR="0074534C" w:rsidRPr="00934152" w:rsidRDefault="0074534C" w:rsidP="00052223">
      <w:pPr>
        <w:tabs>
          <w:tab w:val="left" w:pos="0"/>
        </w:tabs>
        <w:ind w:firstLine="709"/>
        <w:jc w:val="both"/>
        <w:rPr>
          <w:sz w:val="28"/>
          <w:szCs w:val="28"/>
        </w:rPr>
      </w:pPr>
      <w:r w:rsidRPr="00934152">
        <w:rPr>
          <w:sz w:val="28"/>
          <w:szCs w:val="28"/>
        </w:rPr>
        <w:t xml:space="preserve">В рамках </w:t>
      </w:r>
      <w:r w:rsidRPr="00BD0D59">
        <w:rPr>
          <w:sz w:val="28"/>
          <w:szCs w:val="28"/>
        </w:rPr>
        <w:t xml:space="preserve">подпрограммы </w:t>
      </w:r>
      <w:r w:rsidRPr="00934152">
        <w:rPr>
          <w:sz w:val="28"/>
          <w:lang w:eastAsia="x-none"/>
        </w:rPr>
        <w:t>комитет</w:t>
      </w:r>
      <w:r>
        <w:rPr>
          <w:sz w:val="28"/>
          <w:lang w:eastAsia="x-none"/>
        </w:rPr>
        <w:t>у</w:t>
      </w:r>
      <w:r w:rsidRPr="00934152">
        <w:rPr>
          <w:sz w:val="28"/>
          <w:lang w:eastAsia="x-none"/>
        </w:rPr>
        <w:t xml:space="preserve"> по здравоохранению</w:t>
      </w:r>
      <w:r>
        <w:rPr>
          <w:sz w:val="28"/>
          <w:lang w:eastAsia="x-none"/>
        </w:rPr>
        <w:t xml:space="preserve"> Ленинградской области</w:t>
      </w:r>
      <w:r w:rsidRPr="00934152">
        <w:rPr>
          <w:sz w:val="28"/>
          <w:szCs w:val="28"/>
        </w:rPr>
        <w:t xml:space="preserve"> предусмотрены:</w:t>
      </w:r>
    </w:p>
    <w:p w:rsidR="0074534C" w:rsidRPr="00934152" w:rsidRDefault="0074534C" w:rsidP="00052223">
      <w:pPr>
        <w:tabs>
          <w:tab w:val="left" w:pos="0"/>
        </w:tabs>
        <w:ind w:firstLine="709"/>
        <w:jc w:val="both"/>
        <w:rPr>
          <w:sz w:val="28"/>
          <w:szCs w:val="28"/>
        </w:rPr>
      </w:pPr>
      <w:r w:rsidRPr="00934152">
        <w:rPr>
          <w:sz w:val="28"/>
          <w:szCs w:val="28"/>
        </w:rPr>
        <w:t xml:space="preserve">- расходы на улучшение качества жизни детей-инвалидов и детей с ограниченными возможностями в Ленинградской области в сумме 3 600,0 </w:t>
      </w:r>
      <w:r w:rsidR="00213232">
        <w:rPr>
          <w:sz w:val="28"/>
          <w:szCs w:val="28"/>
        </w:rPr>
        <w:t>тыс. руб.</w:t>
      </w:r>
    </w:p>
    <w:p w:rsidR="0074534C" w:rsidRPr="00934152" w:rsidRDefault="0074534C" w:rsidP="00052223">
      <w:pPr>
        <w:tabs>
          <w:tab w:val="left" w:pos="0"/>
        </w:tabs>
        <w:ind w:firstLine="709"/>
        <w:jc w:val="both"/>
        <w:rPr>
          <w:rFonts w:eastAsia="Calibri"/>
          <w:sz w:val="28"/>
          <w:szCs w:val="28"/>
        </w:rPr>
      </w:pPr>
      <w:r w:rsidRPr="00934152">
        <w:rPr>
          <w:sz w:val="28"/>
          <w:szCs w:val="28"/>
        </w:rPr>
        <w:t xml:space="preserve">- расходы на обеспечение социальных гарантий детям-сиротам и детям, оставшимся без попечения родителей, обучающимся в учреждениях профессионального образования в сумме 2 314,7 </w:t>
      </w:r>
      <w:r w:rsidR="00213232">
        <w:rPr>
          <w:sz w:val="28"/>
          <w:szCs w:val="28"/>
        </w:rPr>
        <w:t>тыс. руб.</w:t>
      </w:r>
    </w:p>
    <w:p w:rsidR="0074534C" w:rsidRPr="00295156" w:rsidRDefault="0074534C" w:rsidP="00052223">
      <w:pPr>
        <w:tabs>
          <w:tab w:val="left" w:pos="0"/>
        </w:tabs>
        <w:autoSpaceDE w:val="0"/>
        <w:autoSpaceDN w:val="0"/>
        <w:adjustRightInd w:val="0"/>
        <w:ind w:firstLine="709"/>
        <w:jc w:val="both"/>
        <w:rPr>
          <w:rFonts w:eastAsia="Calibri"/>
          <w:sz w:val="28"/>
          <w:szCs w:val="28"/>
        </w:rPr>
      </w:pPr>
      <w:r w:rsidRPr="00295156">
        <w:rPr>
          <w:sz w:val="28"/>
          <w:szCs w:val="28"/>
        </w:rPr>
        <w:t>Целью подпрограммы является о</w:t>
      </w:r>
      <w:r w:rsidRPr="00295156">
        <w:rPr>
          <w:rFonts w:eastAsia="Calibri"/>
          <w:sz w:val="28"/>
          <w:szCs w:val="28"/>
        </w:rPr>
        <w:t>беспечение социальной и экономической устойчивости семьи; повышение рождаемости; улучшение качества жизни детей-инвалидов и детей с ограниченными возможностями путем развития системы их комплексной реабилитации и социальной интеграции.</w:t>
      </w:r>
    </w:p>
    <w:p w:rsidR="0074534C" w:rsidRPr="00295156" w:rsidRDefault="0074534C" w:rsidP="00052223">
      <w:pPr>
        <w:tabs>
          <w:tab w:val="left" w:pos="0"/>
        </w:tabs>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 xml:space="preserve"> - расходы на оплату проезда к месту лечения в санаторно-курортных учреждениях и обратно  детей-сирот и детей, оставшихся без попечения родителей, а также лиц из числа детей-сирот и детей, оставшихся без попечения родителей</w:t>
      </w:r>
      <w:r w:rsidR="00C62B2B">
        <w:rPr>
          <w:sz w:val="28"/>
          <w:szCs w:val="28"/>
        </w:rPr>
        <w:t xml:space="preserve"> </w:t>
      </w:r>
      <w:r w:rsidRPr="00295156">
        <w:rPr>
          <w:sz w:val="28"/>
          <w:szCs w:val="28"/>
        </w:rPr>
        <w:t xml:space="preserve">в сумме 30,0 </w:t>
      </w:r>
      <w:r w:rsidR="00213232">
        <w:rPr>
          <w:sz w:val="28"/>
          <w:szCs w:val="28"/>
        </w:rPr>
        <w:t>тыс. руб.</w:t>
      </w:r>
      <w:r w:rsidRPr="00295156">
        <w:rPr>
          <w:sz w:val="28"/>
          <w:szCs w:val="28"/>
        </w:rPr>
        <w:t>;</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 xml:space="preserve">- расходы для обеспечение социальных гарантий детям-сиротам и детям, оставшимся без попечения родителей, обучающихся в учреждениях профессионального образования в сумме 71 934,6 </w:t>
      </w:r>
      <w:r w:rsidR="00213232">
        <w:rPr>
          <w:sz w:val="28"/>
          <w:szCs w:val="28"/>
        </w:rPr>
        <w:t>тыс. руб</w:t>
      </w:r>
      <w:r w:rsidR="008C432C">
        <w:rPr>
          <w:sz w:val="28"/>
          <w:szCs w:val="28"/>
        </w:rPr>
        <w:t xml:space="preserve">. </w:t>
      </w:r>
      <w:r w:rsidRPr="00295156">
        <w:rPr>
          <w:sz w:val="28"/>
          <w:szCs w:val="28"/>
        </w:rPr>
        <w:t xml:space="preserve">Средства предусмотрены на реализацию областного закона от 28 июля 2005 года № 65-оз </w:t>
      </w:r>
      <w:r>
        <w:rPr>
          <w:sz w:val="28"/>
          <w:szCs w:val="28"/>
        </w:rPr>
        <w:t>«</w:t>
      </w:r>
      <w:r w:rsidRPr="00295156">
        <w:rPr>
          <w:sz w:val="28"/>
          <w:szCs w:val="28"/>
        </w:rPr>
        <w:t>О социальной поддержке детей-сирот и детей, оставшихся без попечения родителей, в Ленинградской области</w:t>
      </w:r>
      <w:r>
        <w:rPr>
          <w:sz w:val="28"/>
          <w:szCs w:val="28"/>
        </w:rPr>
        <w:t>»</w:t>
      </w:r>
      <w:r w:rsidRPr="00295156">
        <w:rPr>
          <w:sz w:val="28"/>
          <w:szCs w:val="28"/>
        </w:rPr>
        <w:t xml:space="preserve"> на бесплатное питание, льготный проезд и выплату выходного пособия указанной категории детей и рассчитаны по следующим нормам:</w:t>
      </w:r>
    </w:p>
    <w:p w:rsidR="0074534C" w:rsidRPr="00295156" w:rsidRDefault="0074534C" w:rsidP="00052223">
      <w:pPr>
        <w:widowControl/>
        <w:numPr>
          <w:ilvl w:val="2"/>
          <w:numId w:val="18"/>
        </w:numPr>
        <w:tabs>
          <w:tab w:val="left" w:pos="0"/>
          <w:tab w:val="num" w:pos="644"/>
          <w:tab w:val="num" w:pos="900"/>
        </w:tabs>
        <w:ind w:left="0" w:firstLine="709"/>
        <w:jc w:val="both"/>
        <w:rPr>
          <w:sz w:val="28"/>
          <w:szCs w:val="28"/>
        </w:rPr>
      </w:pPr>
      <w:r w:rsidRPr="00295156">
        <w:rPr>
          <w:sz w:val="28"/>
          <w:szCs w:val="28"/>
        </w:rPr>
        <w:t>на питание обучающихся  из расчета 186 рублей в учебные дни, 205 рублей – в выходные, праздничные, каникулярные дни;</w:t>
      </w:r>
    </w:p>
    <w:p w:rsidR="0074534C" w:rsidRPr="00295156" w:rsidRDefault="0074534C" w:rsidP="00052223">
      <w:pPr>
        <w:widowControl/>
        <w:numPr>
          <w:ilvl w:val="2"/>
          <w:numId w:val="18"/>
        </w:numPr>
        <w:tabs>
          <w:tab w:val="left" w:pos="0"/>
        </w:tabs>
        <w:ind w:left="0" w:firstLine="709"/>
        <w:jc w:val="both"/>
        <w:rPr>
          <w:sz w:val="28"/>
          <w:szCs w:val="28"/>
        </w:rPr>
      </w:pPr>
      <w:r w:rsidRPr="00295156">
        <w:rPr>
          <w:sz w:val="28"/>
          <w:szCs w:val="28"/>
        </w:rPr>
        <w:t xml:space="preserve">на обеспечение одеждой и мягким инвентарем  –  30 400,0   рублей;   </w:t>
      </w:r>
    </w:p>
    <w:p w:rsidR="0074534C" w:rsidRPr="00295156" w:rsidRDefault="0074534C" w:rsidP="00052223">
      <w:pPr>
        <w:widowControl/>
        <w:numPr>
          <w:ilvl w:val="2"/>
          <w:numId w:val="18"/>
        </w:numPr>
        <w:tabs>
          <w:tab w:val="left" w:pos="0"/>
        </w:tabs>
        <w:ind w:left="0" w:firstLine="709"/>
        <w:jc w:val="both"/>
        <w:rPr>
          <w:sz w:val="28"/>
          <w:szCs w:val="28"/>
        </w:rPr>
      </w:pPr>
      <w:r w:rsidRPr="00295156">
        <w:rPr>
          <w:sz w:val="28"/>
          <w:szCs w:val="28"/>
        </w:rPr>
        <w:t>при выпуске с последующим трудоустройством 500 рублей выходное пособие и  48 100,0 рублей на одежду, обувь и мягкий инвентарь.</w:t>
      </w:r>
    </w:p>
    <w:p w:rsidR="0074534C" w:rsidRPr="00295156" w:rsidRDefault="0074534C" w:rsidP="00052223">
      <w:pPr>
        <w:widowControl/>
        <w:numPr>
          <w:ilvl w:val="2"/>
          <w:numId w:val="18"/>
        </w:numPr>
        <w:tabs>
          <w:tab w:val="left" w:pos="0"/>
          <w:tab w:val="num" w:pos="644"/>
          <w:tab w:val="num" w:pos="900"/>
        </w:tabs>
        <w:ind w:left="0" w:firstLine="709"/>
        <w:jc w:val="both"/>
        <w:rPr>
          <w:sz w:val="28"/>
          <w:szCs w:val="28"/>
        </w:rPr>
      </w:pPr>
      <w:r w:rsidRPr="00295156">
        <w:rPr>
          <w:sz w:val="28"/>
          <w:szCs w:val="28"/>
        </w:rPr>
        <w:t xml:space="preserve">на обеспечение бесплатного проезда детей-сирот и детей, оставшихся без попечения родителей из расчета 310 рублей в месяц. </w:t>
      </w:r>
    </w:p>
    <w:p w:rsidR="0074534C" w:rsidRPr="00295156" w:rsidRDefault="0074534C" w:rsidP="00052223">
      <w:pPr>
        <w:widowControl/>
        <w:numPr>
          <w:ilvl w:val="2"/>
          <w:numId w:val="18"/>
        </w:numPr>
        <w:tabs>
          <w:tab w:val="left" w:pos="0"/>
          <w:tab w:val="num" w:pos="644"/>
          <w:tab w:val="num" w:pos="900"/>
        </w:tabs>
        <w:ind w:left="0" w:firstLine="709"/>
        <w:jc w:val="both"/>
        <w:rPr>
          <w:sz w:val="28"/>
          <w:szCs w:val="28"/>
        </w:rPr>
      </w:pPr>
      <w:r w:rsidRPr="00295156">
        <w:rPr>
          <w:sz w:val="28"/>
          <w:szCs w:val="28"/>
        </w:rPr>
        <w:t xml:space="preserve">на выплату ежегодного пособия на приобретение учебной литературы и письменных принадлежностей в размере трехмесячной стипендии. </w:t>
      </w:r>
    </w:p>
    <w:p w:rsidR="0074534C" w:rsidRPr="00295156" w:rsidRDefault="0074534C" w:rsidP="00052223">
      <w:pPr>
        <w:tabs>
          <w:tab w:val="left" w:pos="0"/>
        </w:tabs>
        <w:ind w:firstLine="709"/>
        <w:jc w:val="both"/>
        <w:rPr>
          <w:sz w:val="28"/>
          <w:szCs w:val="28"/>
        </w:rPr>
      </w:pPr>
      <w:r w:rsidRPr="00295156">
        <w:rPr>
          <w:sz w:val="28"/>
          <w:szCs w:val="28"/>
        </w:rPr>
        <w:lastRenderedPageBreak/>
        <w:t>Среднегодовой контингент обучающихся из числа детей-сирот и детей, оставшихся без попечения родителей, обучающихся в учреждениях  среднего и высшего профессионального образования  областного подчинения, принятый для расчёта ассигнований на 2015 год составляет 540 человек,  том числе  205</w:t>
      </w:r>
      <w:r w:rsidR="00D471B0">
        <w:rPr>
          <w:sz w:val="28"/>
          <w:szCs w:val="28"/>
        </w:rPr>
        <w:t> </w:t>
      </w:r>
      <w:r w:rsidRPr="00295156">
        <w:rPr>
          <w:sz w:val="28"/>
          <w:szCs w:val="28"/>
        </w:rPr>
        <w:t xml:space="preserve"> выпускников.</w:t>
      </w:r>
    </w:p>
    <w:p w:rsidR="00F40E0C" w:rsidRPr="00073CE0" w:rsidRDefault="0074534C" w:rsidP="00F40E0C">
      <w:pPr>
        <w:tabs>
          <w:tab w:val="left" w:pos="0"/>
        </w:tabs>
        <w:autoSpaceDE w:val="0"/>
        <w:autoSpaceDN w:val="0"/>
        <w:adjustRightInd w:val="0"/>
        <w:ind w:firstLine="709"/>
        <w:jc w:val="both"/>
        <w:rPr>
          <w:color w:val="FF0000"/>
          <w:sz w:val="28"/>
          <w:szCs w:val="28"/>
        </w:rPr>
      </w:pPr>
      <w:r w:rsidRPr="00295156">
        <w:rPr>
          <w:b/>
          <w:sz w:val="28"/>
          <w:szCs w:val="28"/>
        </w:rPr>
        <w:t xml:space="preserve">- </w:t>
      </w:r>
      <w:r w:rsidRPr="00295156">
        <w:rPr>
          <w:sz w:val="28"/>
          <w:szCs w:val="28"/>
        </w:rPr>
        <w:t xml:space="preserve">субвенции на </w:t>
      </w:r>
      <w:r w:rsidR="002C4A39">
        <w:rPr>
          <w:sz w:val="28"/>
          <w:szCs w:val="28"/>
        </w:rPr>
        <w:t xml:space="preserve">организацию выплаты </w:t>
      </w:r>
      <w:r w:rsidRPr="00295156">
        <w:rPr>
          <w:sz w:val="28"/>
          <w:szCs w:val="28"/>
        </w:rPr>
        <w:t>вознаграждени</w:t>
      </w:r>
      <w:r w:rsidR="002C4A39">
        <w:rPr>
          <w:sz w:val="28"/>
          <w:szCs w:val="28"/>
        </w:rPr>
        <w:t>я</w:t>
      </w:r>
      <w:r w:rsidRPr="00295156">
        <w:rPr>
          <w:sz w:val="28"/>
          <w:szCs w:val="28"/>
        </w:rPr>
        <w:t>, причитающе</w:t>
      </w:r>
      <w:r w:rsidR="002C4A39">
        <w:rPr>
          <w:sz w:val="28"/>
          <w:szCs w:val="28"/>
        </w:rPr>
        <w:t>го</w:t>
      </w:r>
      <w:r w:rsidRPr="00295156">
        <w:rPr>
          <w:sz w:val="28"/>
          <w:szCs w:val="28"/>
        </w:rPr>
        <w:t>ся приемн</w:t>
      </w:r>
      <w:r w:rsidR="002C4A39">
        <w:rPr>
          <w:sz w:val="28"/>
          <w:szCs w:val="28"/>
        </w:rPr>
        <w:t>ым</w:t>
      </w:r>
      <w:r w:rsidRPr="00295156">
        <w:rPr>
          <w:sz w:val="28"/>
          <w:szCs w:val="28"/>
        </w:rPr>
        <w:t xml:space="preserve"> родител</w:t>
      </w:r>
      <w:r w:rsidR="002C4A39">
        <w:rPr>
          <w:sz w:val="28"/>
          <w:szCs w:val="28"/>
        </w:rPr>
        <w:t>ям</w:t>
      </w:r>
      <w:r w:rsidRPr="00295156">
        <w:rPr>
          <w:sz w:val="28"/>
          <w:szCs w:val="28"/>
        </w:rPr>
        <w:t xml:space="preserve"> в сумме 145 547,8 </w:t>
      </w:r>
      <w:r w:rsidR="00213232">
        <w:rPr>
          <w:sz w:val="28"/>
          <w:szCs w:val="28"/>
        </w:rPr>
        <w:t>тыс. руб.</w:t>
      </w:r>
      <w:r w:rsidRPr="00295156">
        <w:rPr>
          <w:sz w:val="28"/>
          <w:szCs w:val="28"/>
        </w:rPr>
        <w:t xml:space="preserve"> Расчет средств субвенций произведен в соответствии с областным законом  от 17.06.2011 № 47-оз   </w:t>
      </w:r>
      <w:r>
        <w:rPr>
          <w:sz w:val="28"/>
          <w:szCs w:val="28"/>
        </w:rPr>
        <w:t>«</w:t>
      </w:r>
      <w:r w:rsidRPr="00295156">
        <w:rPr>
          <w:sz w:val="28"/>
          <w:szCs w:val="28"/>
        </w:rPr>
        <w:t>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 социальной поддержке детей-сирот сирот и детей, оставшихся без попечения родителей, и лиц из числа детей-сирот сирот и детей, оставшихся без попечения родителей, в Ленинградской области</w:t>
      </w:r>
      <w:r>
        <w:rPr>
          <w:sz w:val="28"/>
          <w:szCs w:val="28"/>
        </w:rPr>
        <w:t>»</w:t>
      </w:r>
      <w:r w:rsidRPr="00295156">
        <w:rPr>
          <w:sz w:val="28"/>
          <w:szCs w:val="28"/>
        </w:rPr>
        <w:t>, исходя из прогнозируемой численности приемных семей (на 2015 год планируется – 1000 человек) и установленного размера  оплаты труда приемных родителей в месяц в зависимости от числа приемных детей, (в соответствии с областным законом от 10 января 1999</w:t>
      </w:r>
      <w:r w:rsidR="00231CFD">
        <w:rPr>
          <w:sz w:val="28"/>
          <w:szCs w:val="28"/>
        </w:rPr>
        <w:t> </w:t>
      </w:r>
      <w:r w:rsidRPr="00295156">
        <w:rPr>
          <w:sz w:val="28"/>
          <w:szCs w:val="28"/>
        </w:rPr>
        <w:t xml:space="preserve">года N 2-оз </w:t>
      </w:r>
      <w:r>
        <w:rPr>
          <w:sz w:val="28"/>
          <w:szCs w:val="28"/>
        </w:rPr>
        <w:t>«</w:t>
      </w:r>
      <w:r w:rsidRPr="00295156">
        <w:rPr>
          <w:sz w:val="28"/>
          <w:szCs w:val="28"/>
        </w:rPr>
        <w:t>О размере оплаты труда приемных родителей и льготах, предоставляемых приемной семье</w:t>
      </w:r>
      <w:r>
        <w:rPr>
          <w:sz w:val="28"/>
          <w:szCs w:val="28"/>
        </w:rPr>
        <w:t>»</w:t>
      </w:r>
      <w:r w:rsidRPr="00295156">
        <w:rPr>
          <w:sz w:val="28"/>
          <w:szCs w:val="28"/>
        </w:rPr>
        <w:t>.  Выплата размера вознаграждения, причитающиеся приемному родителю осуществляется по количеству приемных детей в семье (1, 2, 3, 4, 5, 6, 7, 8</w:t>
      </w:r>
      <w:r>
        <w:rPr>
          <w:sz w:val="28"/>
          <w:szCs w:val="28"/>
        </w:rPr>
        <w:t xml:space="preserve"> и более</w:t>
      </w:r>
      <w:r w:rsidRPr="00295156">
        <w:rPr>
          <w:sz w:val="28"/>
          <w:szCs w:val="28"/>
        </w:rPr>
        <w:t xml:space="preserve"> человек) и размера заработной платы соответственно (12, 15, 18, 21, 24, 27, 3</w:t>
      </w:r>
      <w:r>
        <w:rPr>
          <w:sz w:val="28"/>
          <w:szCs w:val="28"/>
        </w:rPr>
        <w:t>0, 3</w:t>
      </w:r>
      <w:r w:rsidR="00762FF9">
        <w:rPr>
          <w:sz w:val="28"/>
          <w:szCs w:val="28"/>
        </w:rPr>
        <w:t>3</w:t>
      </w:r>
      <w:r w:rsidRPr="00295156">
        <w:rPr>
          <w:sz w:val="28"/>
          <w:szCs w:val="28"/>
        </w:rPr>
        <w:t xml:space="preserve"> </w:t>
      </w:r>
      <w:r w:rsidR="00213232">
        <w:rPr>
          <w:sz w:val="28"/>
          <w:szCs w:val="28"/>
        </w:rPr>
        <w:t>тыс. руб.</w:t>
      </w:r>
      <w:r w:rsidR="00F40E0C">
        <w:rPr>
          <w:sz w:val="28"/>
          <w:szCs w:val="28"/>
        </w:rPr>
        <w:t xml:space="preserve">). </w:t>
      </w:r>
      <w:r w:rsidR="00F40E0C" w:rsidRPr="008C26F8">
        <w:rPr>
          <w:bCs/>
          <w:sz w:val="28"/>
          <w:szCs w:val="28"/>
        </w:rPr>
        <w:t xml:space="preserve">Расчет субвенций представлен в </w:t>
      </w:r>
      <w:r w:rsidR="00F40E0C" w:rsidRPr="008C26F8">
        <w:rPr>
          <w:bCs/>
          <w:color w:val="00B050"/>
          <w:sz w:val="28"/>
          <w:szCs w:val="28"/>
        </w:rPr>
        <w:t xml:space="preserve">Приложении </w:t>
      </w:r>
      <w:r w:rsidR="00F40E0C">
        <w:rPr>
          <w:bCs/>
          <w:color w:val="00B050"/>
          <w:sz w:val="28"/>
          <w:szCs w:val="28"/>
        </w:rPr>
        <w:t>37</w:t>
      </w:r>
      <w:r w:rsidR="00F40E0C" w:rsidRPr="008C26F8">
        <w:rPr>
          <w:bCs/>
          <w:sz w:val="28"/>
          <w:szCs w:val="28"/>
        </w:rPr>
        <w:t xml:space="preserve"> к настоящей пояснительной записке.</w:t>
      </w:r>
      <w:r w:rsidR="00F40E0C">
        <w:rPr>
          <w:bCs/>
          <w:sz w:val="28"/>
          <w:szCs w:val="28"/>
        </w:rPr>
        <w:t xml:space="preserve"> </w:t>
      </w:r>
      <w:r w:rsidR="00F40E0C" w:rsidRPr="00F40E0C">
        <w:rPr>
          <w:sz w:val="28"/>
          <w:szCs w:val="28"/>
          <w:shd w:val="clear" w:color="auto" w:fill="FFFFFF"/>
        </w:rPr>
        <w:t>Распределение субвенций представлено в Приложени</w:t>
      </w:r>
      <w:r w:rsidR="008A50E6">
        <w:rPr>
          <w:sz w:val="28"/>
          <w:szCs w:val="28"/>
          <w:shd w:val="clear" w:color="auto" w:fill="FFFFFF"/>
        </w:rPr>
        <w:t>ях</w:t>
      </w:r>
      <w:r w:rsidR="00F40E0C" w:rsidRPr="00F40E0C">
        <w:rPr>
          <w:sz w:val="28"/>
          <w:szCs w:val="28"/>
          <w:shd w:val="clear" w:color="auto" w:fill="FFFFFF"/>
        </w:rPr>
        <w:t xml:space="preserve"> 74-75 к настоящему законопроекту.</w:t>
      </w:r>
      <w:r w:rsidR="008A50E6">
        <w:rPr>
          <w:sz w:val="28"/>
          <w:szCs w:val="28"/>
          <w:shd w:val="clear" w:color="auto" w:fill="FFFFFF"/>
        </w:rPr>
        <w:t xml:space="preserve"> </w:t>
      </w:r>
    </w:p>
    <w:p w:rsidR="00F40E0C" w:rsidRPr="00073CE0" w:rsidRDefault="0074534C" w:rsidP="00DB7F6C">
      <w:pPr>
        <w:tabs>
          <w:tab w:val="left" w:pos="0"/>
        </w:tabs>
        <w:ind w:firstLine="709"/>
        <w:jc w:val="both"/>
        <w:rPr>
          <w:color w:val="FF0000"/>
          <w:sz w:val="28"/>
          <w:szCs w:val="28"/>
        </w:rPr>
      </w:pPr>
      <w:r w:rsidRPr="00295156">
        <w:rPr>
          <w:bCs/>
          <w:sz w:val="28"/>
          <w:szCs w:val="28"/>
        </w:rPr>
        <w:t>- субвенции на подготовку граждан, желающих принять на воспитание в свою семью ребенка, оставшегося без попечения родителей в сумме</w:t>
      </w:r>
      <w:r w:rsidRPr="00295156">
        <w:rPr>
          <w:sz w:val="28"/>
          <w:szCs w:val="28"/>
        </w:rPr>
        <w:t xml:space="preserve"> 23 778,3</w:t>
      </w:r>
      <w:r w:rsidR="00FC0AF3">
        <w:rPr>
          <w:sz w:val="28"/>
          <w:szCs w:val="28"/>
        </w:rPr>
        <w:t> </w:t>
      </w:r>
      <w:r w:rsidR="0073646C">
        <w:rPr>
          <w:sz w:val="28"/>
          <w:szCs w:val="28"/>
        </w:rPr>
        <w:t>тыс. руб</w:t>
      </w:r>
      <w:r w:rsidRPr="00295156">
        <w:rPr>
          <w:sz w:val="28"/>
          <w:szCs w:val="28"/>
        </w:rPr>
        <w:t>.  Расчет средств субвенций произведен в соответствии с</w:t>
      </w:r>
      <w:r w:rsidRPr="00295156">
        <w:rPr>
          <w:sz w:val="28"/>
          <w:szCs w:val="28"/>
          <w:shd w:val="clear" w:color="auto" w:fill="FFFFFF"/>
        </w:rPr>
        <w:t> </w:t>
      </w:r>
      <w:r w:rsidRPr="00295156">
        <w:rPr>
          <w:sz w:val="28"/>
        </w:rPr>
        <w:t>о</w:t>
      </w:r>
      <w:r w:rsidRPr="00295156">
        <w:rPr>
          <w:sz w:val="28"/>
          <w:szCs w:val="28"/>
          <w:shd w:val="clear" w:color="auto" w:fill="FFFFFF"/>
        </w:rPr>
        <w:t>бластным законом</w:t>
      </w:r>
      <w:r w:rsidRPr="00295156">
        <w:rPr>
          <w:sz w:val="28"/>
        </w:rPr>
        <w:t> </w:t>
      </w:r>
      <w:r w:rsidRPr="00295156">
        <w:rPr>
          <w:sz w:val="28"/>
          <w:szCs w:val="28"/>
          <w:shd w:val="clear" w:color="auto" w:fill="FFFFFF"/>
        </w:rPr>
        <w:t>от 28</w:t>
      </w:r>
      <w:r w:rsidR="00231CFD">
        <w:rPr>
          <w:sz w:val="28"/>
          <w:szCs w:val="28"/>
          <w:shd w:val="clear" w:color="auto" w:fill="FFFFFF"/>
        </w:rPr>
        <w:t> </w:t>
      </w:r>
      <w:r w:rsidRPr="00295156">
        <w:rPr>
          <w:sz w:val="28"/>
          <w:szCs w:val="28"/>
          <w:shd w:val="clear" w:color="auto" w:fill="FFFFFF"/>
        </w:rPr>
        <w:t>июля 2005 года № 65-оз</w:t>
      </w:r>
      <w:r w:rsidRPr="00295156">
        <w:rPr>
          <w:sz w:val="28"/>
        </w:rPr>
        <w:t> </w:t>
      </w:r>
      <w:r>
        <w:rPr>
          <w:sz w:val="28"/>
          <w:szCs w:val="28"/>
          <w:shd w:val="clear" w:color="auto" w:fill="FFFFFF"/>
        </w:rPr>
        <w:t>»</w:t>
      </w:r>
      <w:r w:rsidRPr="00295156">
        <w:rPr>
          <w:sz w:val="28"/>
          <w:szCs w:val="28"/>
          <w:shd w:val="clear" w:color="auto" w:fill="FFFFFF"/>
        </w:rPr>
        <w:t>О дополнительных гарантиях социальной поддержки детей-сирот и детей, оставшихся без попечения родителей, лиц из числа детей-сирот и детей, оставшихся без попечения родителей</w:t>
      </w:r>
      <w:r w:rsidRPr="00295156">
        <w:rPr>
          <w:sz w:val="28"/>
        </w:rPr>
        <w:t> </w:t>
      </w:r>
      <w:r w:rsidRPr="00295156">
        <w:rPr>
          <w:sz w:val="28"/>
          <w:szCs w:val="28"/>
          <w:shd w:val="clear" w:color="auto" w:fill="FFFFFF"/>
        </w:rPr>
        <w:t>в Ленинградской области</w:t>
      </w:r>
      <w:r>
        <w:rPr>
          <w:sz w:val="28"/>
          <w:szCs w:val="28"/>
          <w:shd w:val="clear" w:color="auto" w:fill="FFFFFF"/>
        </w:rPr>
        <w:t>»</w:t>
      </w:r>
      <w:r w:rsidRPr="00295156">
        <w:rPr>
          <w:sz w:val="28"/>
          <w:szCs w:val="28"/>
          <w:shd w:val="clear" w:color="auto" w:fill="FFFFFF"/>
        </w:rPr>
        <w:t>.  Расчет</w:t>
      </w:r>
      <w:r w:rsidRPr="00295156">
        <w:rPr>
          <w:sz w:val="28"/>
          <w:szCs w:val="28"/>
        </w:rPr>
        <w:t xml:space="preserve"> субвенции произведен исходя из прогнозируемой численности граждан, выразивших  желание  стать опекунами или попечителями несовершеннолетних  граждан, – 544 человек, и стоимости курсов по подготовке граждан в сумме 43,71 </w:t>
      </w:r>
      <w:r w:rsidR="00213232">
        <w:rPr>
          <w:sz w:val="28"/>
          <w:szCs w:val="28"/>
        </w:rPr>
        <w:t>тыс. руб.</w:t>
      </w:r>
      <w:r w:rsidR="00B14371">
        <w:rPr>
          <w:sz w:val="28"/>
          <w:szCs w:val="28"/>
        </w:rPr>
        <w:t xml:space="preserve"> </w:t>
      </w:r>
      <w:r w:rsidR="00B14371" w:rsidRPr="008C26F8">
        <w:rPr>
          <w:bCs/>
          <w:sz w:val="28"/>
          <w:szCs w:val="28"/>
        </w:rPr>
        <w:t xml:space="preserve">Расчет субвенций представлен в </w:t>
      </w:r>
      <w:r w:rsidR="00B14371" w:rsidRPr="008C26F8">
        <w:rPr>
          <w:bCs/>
          <w:color w:val="00B050"/>
          <w:sz w:val="28"/>
          <w:szCs w:val="28"/>
        </w:rPr>
        <w:t xml:space="preserve">Приложении </w:t>
      </w:r>
      <w:r w:rsidR="00B14371">
        <w:rPr>
          <w:bCs/>
          <w:color w:val="00B050"/>
          <w:sz w:val="28"/>
          <w:szCs w:val="28"/>
        </w:rPr>
        <w:t>38</w:t>
      </w:r>
      <w:r w:rsidR="00B14371" w:rsidRPr="008C26F8">
        <w:rPr>
          <w:bCs/>
          <w:sz w:val="28"/>
          <w:szCs w:val="28"/>
        </w:rPr>
        <w:t xml:space="preserve"> к настоящей пояснительной записке.</w:t>
      </w:r>
      <w:r w:rsidR="00B14371">
        <w:rPr>
          <w:bCs/>
          <w:sz w:val="28"/>
          <w:szCs w:val="28"/>
        </w:rPr>
        <w:t xml:space="preserve"> </w:t>
      </w:r>
      <w:r w:rsidR="00F40E0C" w:rsidRPr="00DB7F6C">
        <w:rPr>
          <w:sz w:val="28"/>
          <w:szCs w:val="28"/>
          <w:shd w:val="clear" w:color="auto" w:fill="FFFFFF"/>
        </w:rPr>
        <w:t xml:space="preserve">Распределение субвенций представлено в Приложениях  </w:t>
      </w:r>
      <w:r w:rsidR="00D471B0">
        <w:rPr>
          <w:sz w:val="28"/>
          <w:szCs w:val="28"/>
          <w:shd w:val="clear" w:color="auto" w:fill="FFFFFF"/>
        </w:rPr>
        <w:t xml:space="preserve">  </w:t>
      </w:r>
      <w:r w:rsidR="00F40E0C" w:rsidRPr="00DB7F6C">
        <w:rPr>
          <w:sz w:val="28"/>
          <w:szCs w:val="28"/>
          <w:shd w:val="clear" w:color="auto" w:fill="FFFFFF"/>
        </w:rPr>
        <w:t>78-79</w:t>
      </w:r>
      <w:r w:rsidR="00DB7F6C">
        <w:rPr>
          <w:sz w:val="28"/>
          <w:szCs w:val="28"/>
          <w:shd w:val="clear" w:color="auto" w:fill="FFFFFF"/>
        </w:rPr>
        <w:t xml:space="preserve"> </w:t>
      </w:r>
      <w:r w:rsidR="00F40E0C" w:rsidRPr="00DB7F6C">
        <w:rPr>
          <w:sz w:val="28"/>
          <w:szCs w:val="28"/>
          <w:shd w:val="clear" w:color="auto" w:fill="FFFFFF"/>
        </w:rPr>
        <w:t>к настоящему законопроекту</w:t>
      </w:r>
      <w:r w:rsidR="008A50E6" w:rsidRPr="00DB7F6C">
        <w:rPr>
          <w:sz w:val="28"/>
          <w:szCs w:val="28"/>
          <w:shd w:val="clear" w:color="auto" w:fill="FFFFFF"/>
        </w:rPr>
        <w:t>.</w:t>
      </w:r>
    </w:p>
    <w:p w:rsidR="00F40E0C" w:rsidRPr="00073CE0" w:rsidRDefault="0074534C" w:rsidP="00DB7F6C">
      <w:pPr>
        <w:tabs>
          <w:tab w:val="left" w:pos="0"/>
        </w:tabs>
        <w:ind w:firstLine="709"/>
        <w:jc w:val="both"/>
        <w:rPr>
          <w:color w:val="FF0000"/>
          <w:sz w:val="28"/>
          <w:szCs w:val="28"/>
        </w:rPr>
      </w:pPr>
      <w:r w:rsidRPr="00295156">
        <w:rPr>
          <w:sz w:val="28"/>
          <w:szCs w:val="28"/>
        </w:rPr>
        <w:t xml:space="preserve">- </w:t>
      </w:r>
      <w:r w:rsidRPr="00295156">
        <w:rPr>
          <w:sz w:val="28"/>
          <w:szCs w:val="28"/>
          <w:shd w:val="clear" w:color="auto" w:fill="FFFFFF"/>
        </w:rPr>
        <w:t xml:space="preserve">субвенции на содержание детей-сирот и детей, оставшихся без попечения родителей, в семьях опекунов (попечителей) и приемных семьях в сумме </w:t>
      </w:r>
      <w:r w:rsidR="00FC0AF3">
        <w:rPr>
          <w:sz w:val="28"/>
          <w:szCs w:val="28"/>
          <w:shd w:val="clear" w:color="auto" w:fill="FFFFFF"/>
        </w:rPr>
        <w:t>402 022</w:t>
      </w:r>
      <w:r w:rsidRPr="00295156">
        <w:rPr>
          <w:sz w:val="28"/>
          <w:szCs w:val="28"/>
          <w:shd w:val="clear" w:color="auto" w:fill="FFFFFF"/>
        </w:rPr>
        <w:t>,</w:t>
      </w:r>
      <w:r w:rsidR="00FC0AF3">
        <w:rPr>
          <w:sz w:val="28"/>
          <w:szCs w:val="28"/>
          <w:shd w:val="clear" w:color="auto" w:fill="FFFFFF"/>
        </w:rPr>
        <w:t>1 </w:t>
      </w:r>
      <w:r w:rsidRPr="00295156">
        <w:rPr>
          <w:sz w:val="28"/>
          <w:szCs w:val="28"/>
          <w:shd w:val="clear" w:color="auto" w:fill="FFFFFF"/>
        </w:rPr>
        <w:t xml:space="preserve">тыс. руб.  Расчет средств субвенций произведен в соответствии с областным законом  от 17.06.2011 № 47-оз </w:t>
      </w:r>
      <w:r>
        <w:rPr>
          <w:sz w:val="28"/>
          <w:szCs w:val="28"/>
          <w:shd w:val="clear" w:color="auto" w:fill="FFFFFF"/>
        </w:rPr>
        <w:t>«</w:t>
      </w:r>
      <w:r w:rsidRPr="00295156">
        <w:rPr>
          <w:sz w:val="28"/>
          <w:szCs w:val="28"/>
          <w:shd w:val="clear" w:color="auto" w:fill="FFFFFF"/>
        </w:rPr>
        <w:t>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 социальной поддержке детей-сирот сирот и детей, оставшихся без попечения родителей, и лиц из числа детей-сирот сирот и детей, оставшихся без попечения родителей, в Ленинградской области</w:t>
      </w:r>
      <w:r>
        <w:rPr>
          <w:sz w:val="28"/>
          <w:szCs w:val="28"/>
          <w:shd w:val="clear" w:color="auto" w:fill="FFFFFF"/>
        </w:rPr>
        <w:t>»</w:t>
      </w:r>
      <w:r w:rsidRPr="00295156">
        <w:rPr>
          <w:sz w:val="28"/>
          <w:szCs w:val="28"/>
          <w:shd w:val="clear" w:color="auto" w:fill="FFFFFF"/>
        </w:rPr>
        <w:t xml:space="preserve">  исходя из норм питания и одежды, установленных постановлением Правительства Ленинградской области от 24.03.2006 г № 87 </w:t>
      </w:r>
      <w:r>
        <w:rPr>
          <w:sz w:val="28"/>
          <w:szCs w:val="28"/>
          <w:shd w:val="clear" w:color="auto" w:fill="FFFFFF"/>
        </w:rPr>
        <w:t>«</w:t>
      </w:r>
      <w:r w:rsidRPr="00295156">
        <w:rPr>
          <w:sz w:val="28"/>
          <w:szCs w:val="28"/>
          <w:shd w:val="clear" w:color="auto" w:fill="FFFFFF"/>
        </w:rPr>
        <w:t xml:space="preserve">О </w:t>
      </w:r>
      <w:r w:rsidRPr="00295156">
        <w:rPr>
          <w:sz w:val="28"/>
          <w:szCs w:val="28"/>
          <w:shd w:val="clear" w:color="auto" w:fill="FFFFFF"/>
        </w:rPr>
        <w:lastRenderedPageBreak/>
        <w:t xml:space="preserve">мерах по реализации  областного закона от 28.07.2005 г № 65-оз </w:t>
      </w:r>
      <w:r>
        <w:rPr>
          <w:sz w:val="28"/>
          <w:szCs w:val="28"/>
          <w:shd w:val="clear" w:color="auto" w:fill="FFFFFF"/>
        </w:rPr>
        <w:t>«</w:t>
      </w:r>
      <w:r w:rsidRPr="00295156">
        <w:rPr>
          <w:sz w:val="28"/>
          <w:szCs w:val="28"/>
          <w:shd w:val="clear" w:color="auto" w:fill="FFFFFF"/>
        </w:rPr>
        <w:t>О социальной поддержке детей-сирот и детей, оставшихся без попечения родителей, в Ленинградской области</w:t>
      </w:r>
      <w:r>
        <w:rPr>
          <w:sz w:val="28"/>
          <w:szCs w:val="28"/>
          <w:shd w:val="clear" w:color="auto" w:fill="FFFFFF"/>
        </w:rPr>
        <w:t>»</w:t>
      </w:r>
      <w:r w:rsidRPr="00295156">
        <w:rPr>
          <w:sz w:val="28"/>
          <w:szCs w:val="28"/>
          <w:shd w:val="clear" w:color="auto" w:fill="FFFFFF"/>
        </w:rPr>
        <w:t>.</w:t>
      </w:r>
      <w:r w:rsidR="00DB7F6C">
        <w:rPr>
          <w:sz w:val="28"/>
          <w:szCs w:val="28"/>
          <w:shd w:val="clear" w:color="auto" w:fill="FFFFFF"/>
        </w:rPr>
        <w:t xml:space="preserve"> </w:t>
      </w:r>
      <w:r w:rsidR="00DB7F6C" w:rsidRPr="008C26F8">
        <w:rPr>
          <w:bCs/>
          <w:sz w:val="28"/>
          <w:szCs w:val="28"/>
        </w:rPr>
        <w:t xml:space="preserve">Расчет субвенций представлен в </w:t>
      </w:r>
      <w:r w:rsidR="00DB7F6C" w:rsidRPr="008C26F8">
        <w:rPr>
          <w:bCs/>
          <w:color w:val="00B050"/>
          <w:sz w:val="28"/>
          <w:szCs w:val="28"/>
        </w:rPr>
        <w:t xml:space="preserve">Приложении </w:t>
      </w:r>
      <w:r w:rsidR="00DB7F6C">
        <w:rPr>
          <w:bCs/>
          <w:color w:val="00B050"/>
          <w:sz w:val="28"/>
          <w:szCs w:val="28"/>
        </w:rPr>
        <w:t>39</w:t>
      </w:r>
      <w:r w:rsidR="00DB7F6C" w:rsidRPr="008C26F8">
        <w:rPr>
          <w:bCs/>
          <w:sz w:val="28"/>
          <w:szCs w:val="28"/>
        </w:rPr>
        <w:t xml:space="preserve"> к настоящей пояснительной записке.</w:t>
      </w:r>
      <w:r w:rsidR="00DB7F6C">
        <w:rPr>
          <w:bCs/>
          <w:sz w:val="28"/>
          <w:szCs w:val="28"/>
        </w:rPr>
        <w:t xml:space="preserve"> </w:t>
      </w:r>
      <w:r w:rsidR="00F40E0C" w:rsidRPr="00DB7F6C">
        <w:rPr>
          <w:sz w:val="28"/>
          <w:szCs w:val="28"/>
          <w:shd w:val="clear" w:color="auto" w:fill="FFFFFF"/>
        </w:rPr>
        <w:t xml:space="preserve">Распределение субвенций представлено в Приложениях </w:t>
      </w:r>
      <w:r w:rsidR="008A50E6" w:rsidRPr="00DB7F6C">
        <w:rPr>
          <w:sz w:val="28"/>
          <w:szCs w:val="28"/>
          <w:shd w:val="clear" w:color="auto" w:fill="FFFFFF"/>
        </w:rPr>
        <w:t xml:space="preserve">76-77 </w:t>
      </w:r>
      <w:r w:rsidR="00F40E0C" w:rsidRPr="00DB7F6C">
        <w:rPr>
          <w:sz w:val="28"/>
          <w:szCs w:val="28"/>
          <w:shd w:val="clear" w:color="auto" w:fill="FFFFFF"/>
        </w:rPr>
        <w:t>к настоящему законопроекту</w:t>
      </w:r>
      <w:r w:rsidR="008A50E6" w:rsidRPr="00DB7F6C">
        <w:rPr>
          <w:sz w:val="28"/>
          <w:szCs w:val="28"/>
          <w:shd w:val="clear" w:color="auto" w:fill="FFFFFF"/>
        </w:rPr>
        <w:t>.</w:t>
      </w:r>
    </w:p>
    <w:p w:rsidR="0074534C" w:rsidRPr="00295156" w:rsidRDefault="0074534C" w:rsidP="00052223">
      <w:pPr>
        <w:tabs>
          <w:tab w:val="left" w:pos="0"/>
        </w:tabs>
        <w:ind w:firstLine="709"/>
        <w:jc w:val="both"/>
        <w:rPr>
          <w:sz w:val="28"/>
          <w:szCs w:val="28"/>
          <w:shd w:val="clear" w:color="auto" w:fill="FFFFFF"/>
        </w:rPr>
      </w:pPr>
      <w:r w:rsidRPr="00295156">
        <w:rPr>
          <w:sz w:val="28"/>
          <w:szCs w:val="28"/>
          <w:shd w:val="clear" w:color="auto" w:fill="FFFFFF"/>
        </w:rPr>
        <w:t xml:space="preserve">Размер ежемесячной выплаты семье опекуна и приемной семье на 2015 год составит 6 590 рублей в месяц на ребенка в возрасте до 6 лет 8 469руб. на одного ребенка старше 6 лет. Прогнозируемая численность приемных и опекаемых детей в количестве 4 126 человек, из них 624 человек в возрасте до 6 лет, 3 </w:t>
      </w:r>
      <w:r w:rsidR="00485C97">
        <w:rPr>
          <w:sz w:val="28"/>
          <w:szCs w:val="28"/>
          <w:shd w:val="clear" w:color="auto" w:fill="FFFFFF"/>
        </w:rPr>
        <w:t>502</w:t>
      </w:r>
      <w:r w:rsidRPr="00295156">
        <w:rPr>
          <w:sz w:val="28"/>
          <w:szCs w:val="28"/>
          <w:shd w:val="clear" w:color="auto" w:fill="FFFFFF"/>
        </w:rPr>
        <w:t xml:space="preserve"> человек</w:t>
      </w:r>
      <w:r w:rsidR="00485C97">
        <w:rPr>
          <w:sz w:val="28"/>
          <w:szCs w:val="28"/>
          <w:shd w:val="clear" w:color="auto" w:fill="FFFFFF"/>
        </w:rPr>
        <w:t>а</w:t>
      </w:r>
      <w:r w:rsidRPr="00295156">
        <w:rPr>
          <w:sz w:val="28"/>
          <w:szCs w:val="28"/>
          <w:shd w:val="clear" w:color="auto" w:fill="FFFFFF"/>
        </w:rPr>
        <w:t xml:space="preserve"> - в возрасте старше 6 лет.</w:t>
      </w:r>
    </w:p>
    <w:p w:rsidR="008A50E6" w:rsidRPr="00073CE0" w:rsidRDefault="0074534C" w:rsidP="00DB7F6C">
      <w:pPr>
        <w:pStyle w:val="Heading"/>
        <w:tabs>
          <w:tab w:val="left" w:pos="0"/>
        </w:tabs>
        <w:ind w:firstLine="709"/>
        <w:jc w:val="both"/>
        <w:rPr>
          <w:color w:val="FF0000"/>
          <w:sz w:val="28"/>
          <w:szCs w:val="28"/>
        </w:rPr>
      </w:pPr>
      <w:r w:rsidRPr="00295156">
        <w:rPr>
          <w:rFonts w:ascii="Times New Roman" w:hAnsi="Times New Roman" w:cs="Times New Roman"/>
          <w:b w:val="0"/>
          <w:sz w:val="28"/>
          <w:szCs w:val="28"/>
        </w:rPr>
        <w:t xml:space="preserve">- </w:t>
      </w:r>
      <w:r w:rsidRPr="00295156">
        <w:rPr>
          <w:rFonts w:ascii="Times New Roman" w:hAnsi="Times New Roman" w:cs="Times New Roman"/>
          <w:b w:val="0"/>
          <w:bCs w:val="0"/>
          <w:sz w:val="28"/>
          <w:szCs w:val="28"/>
          <w:shd w:val="clear" w:color="auto" w:fill="FFFFFF"/>
        </w:rPr>
        <w:t xml:space="preserve">субвенции </w:t>
      </w:r>
      <w:r w:rsidR="008A50E6">
        <w:rPr>
          <w:rFonts w:ascii="Times New Roman" w:hAnsi="Times New Roman" w:cs="Times New Roman"/>
          <w:b w:val="0"/>
          <w:bCs w:val="0"/>
          <w:sz w:val="28"/>
          <w:szCs w:val="28"/>
          <w:shd w:val="clear" w:color="auto" w:fill="FFFFFF"/>
        </w:rPr>
        <w:t>по</w:t>
      </w:r>
      <w:r w:rsidRPr="00295156">
        <w:rPr>
          <w:rFonts w:ascii="Times New Roman" w:hAnsi="Times New Roman" w:cs="Times New Roman"/>
          <w:b w:val="0"/>
          <w:bCs w:val="0"/>
          <w:sz w:val="28"/>
          <w:szCs w:val="28"/>
          <w:shd w:val="clear" w:color="auto" w:fill="FFFFFF"/>
        </w:rPr>
        <w:t xml:space="preserve"> </w:t>
      </w:r>
      <w:r w:rsidR="002C4A39" w:rsidRPr="002C4A39">
        <w:rPr>
          <w:rFonts w:ascii="Times New Roman" w:hAnsi="Times New Roman" w:cs="Times New Roman"/>
          <w:b w:val="0"/>
          <w:bCs w:val="0"/>
          <w:sz w:val="28"/>
          <w:szCs w:val="28"/>
          <w:shd w:val="clear" w:color="auto" w:fill="FFFFFF"/>
        </w:rPr>
        <w:t>обеспечению бесплатного проезда детей-сирот и детей, оставшихся без попечения родителей, обучающихся за счет средств местных бюджетов в имеющих государственную аккредитацию муниципальных образовательных организациях, на городском, пригородном, в сельской местности – на внутрирайонном транспорте (кроме такси), а также бесплатного проезда один раз в год к месту жительства и обратно к месту учебы</w:t>
      </w:r>
      <w:r w:rsidRPr="00295156">
        <w:rPr>
          <w:rFonts w:ascii="Times New Roman" w:hAnsi="Times New Roman" w:cs="Times New Roman"/>
          <w:b w:val="0"/>
          <w:bCs w:val="0"/>
          <w:sz w:val="28"/>
          <w:szCs w:val="28"/>
          <w:shd w:val="clear" w:color="auto" w:fill="FFFFFF"/>
        </w:rPr>
        <w:t xml:space="preserve"> в сумме 12</w:t>
      </w:r>
      <w:r w:rsidR="00FC0AF3">
        <w:rPr>
          <w:rFonts w:ascii="Times New Roman" w:hAnsi="Times New Roman" w:cs="Times New Roman"/>
          <w:b w:val="0"/>
          <w:bCs w:val="0"/>
          <w:sz w:val="28"/>
          <w:szCs w:val="28"/>
          <w:shd w:val="clear" w:color="auto" w:fill="FFFFFF"/>
        </w:rPr>
        <w:t> </w:t>
      </w:r>
      <w:r w:rsidRPr="00295156">
        <w:rPr>
          <w:rFonts w:ascii="Times New Roman" w:hAnsi="Times New Roman" w:cs="Times New Roman"/>
          <w:b w:val="0"/>
          <w:bCs w:val="0"/>
          <w:sz w:val="28"/>
          <w:szCs w:val="28"/>
          <w:shd w:val="clear" w:color="auto" w:fill="FFFFFF"/>
        </w:rPr>
        <w:t xml:space="preserve">658,5 </w:t>
      </w:r>
      <w:r w:rsidR="00213232">
        <w:rPr>
          <w:rFonts w:ascii="Times New Roman" w:hAnsi="Times New Roman" w:cs="Times New Roman"/>
          <w:b w:val="0"/>
          <w:bCs w:val="0"/>
          <w:sz w:val="28"/>
          <w:szCs w:val="28"/>
          <w:shd w:val="clear" w:color="auto" w:fill="FFFFFF"/>
        </w:rPr>
        <w:t>тыс. руб.</w:t>
      </w:r>
      <w:r w:rsidR="00DB7F6C">
        <w:rPr>
          <w:rFonts w:ascii="Times New Roman" w:hAnsi="Times New Roman" w:cs="Times New Roman"/>
          <w:b w:val="0"/>
          <w:bCs w:val="0"/>
          <w:sz w:val="28"/>
          <w:szCs w:val="28"/>
          <w:shd w:val="clear" w:color="auto" w:fill="FFFFFF"/>
        </w:rPr>
        <w:t xml:space="preserve">  </w:t>
      </w:r>
      <w:r w:rsidR="00DB7F6C" w:rsidRPr="00DB7F6C">
        <w:rPr>
          <w:rFonts w:ascii="Times New Roman" w:hAnsi="Times New Roman" w:cs="Times New Roman"/>
          <w:b w:val="0"/>
          <w:bCs w:val="0"/>
          <w:sz w:val="28"/>
          <w:szCs w:val="28"/>
          <w:shd w:val="clear" w:color="auto" w:fill="FFFFFF"/>
        </w:rPr>
        <w:t xml:space="preserve">Расчет субвенций представлен в </w:t>
      </w:r>
      <w:r w:rsidR="00DB7F6C">
        <w:rPr>
          <w:rFonts w:ascii="Times New Roman" w:hAnsi="Times New Roman" w:cs="Times New Roman"/>
          <w:b w:val="0"/>
          <w:bCs w:val="0"/>
          <w:color w:val="00B050"/>
          <w:sz w:val="28"/>
          <w:szCs w:val="28"/>
          <w:shd w:val="clear" w:color="auto" w:fill="FFFFFF"/>
        </w:rPr>
        <w:t xml:space="preserve">Приложении 40 </w:t>
      </w:r>
      <w:r w:rsidR="00DB7F6C" w:rsidRPr="00DB7F6C">
        <w:rPr>
          <w:rFonts w:ascii="Times New Roman" w:hAnsi="Times New Roman" w:cs="Times New Roman"/>
          <w:b w:val="0"/>
          <w:bCs w:val="0"/>
          <w:sz w:val="28"/>
          <w:szCs w:val="28"/>
          <w:shd w:val="clear" w:color="auto" w:fill="FFFFFF"/>
        </w:rPr>
        <w:t xml:space="preserve">к настоящей пояснительной записке. </w:t>
      </w:r>
      <w:r w:rsidR="008A50E6" w:rsidRPr="00DB7F6C">
        <w:rPr>
          <w:rFonts w:ascii="Times New Roman" w:hAnsi="Times New Roman" w:cs="Times New Roman"/>
          <w:b w:val="0"/>
          <w:sz w:val="28"/>
          <w:szCs w:val="28"/>
          <w:shd w:val="clear" w:color="auto" w:fill="FFFFFF"/>
        </w:rPr>
        <w:t>Распределение субвенций представлено в Приложениях 80-81 к настоящему законопроекту.</w:t>
      </w:r>
    </w:p>
    <w:p w:rsidR="0074534C" w:rsidRPr="00B604A2" w:rsidRDefault="0074534C" w:rsidP="00052223">
      <w:pPr>
        <w:pStyle w:val="13"/>
        <w:tabs>
          <w:tab w:val="left" w:pos="0"/>
        </w:tabs>
        <w:ind w:firstLine="709"/>
        <w:jc w:val="both"/>
        <w:rPr>
          <w:snapToGrid/>
          <w:color w:val="000000"/>
          <w:sz w:val="28"/>
          <w:szCs w:val="28"/>
          <w:shd w:val="clear" w:color="auto" w:fill="FFFFFF"/>
        </w:rPr>
      </w:pPr>
      <w:r w:rsidRPr="00B604A2">
        <w:rPr>
          <w:snapToGrid/>
          <w:color w:val="000000"/>
          <w:sz w:val="28"/>
          <w:szCs w:val="28"/>
          <w:shd w:val="clear" w:color="auto" w:fill="FFFFFF"/>
        </w:rPr>
        <w:t>Расчет субвенции произведен на основании Постановления    Правительства  Ленинградской области от   31 марта 2006 года   № 96 «Об утверждении Положения  о порядке  обеспечения  бесплатного  проезда детей-сирот и детей, оставшихся без попечения родителей, а также  лиц из числа детей-сирот и детей, оставшихся без попечения родителей, в возрасте от 18 до 23 лет, обучающихся  в областных  государственных и  муниципальных образовательных учреждениях Ленинградской области  на городском, пригородном (в сельской местности – на внутрирайонном)  транспорте (кроме такси)»,  из расчета 340 рублей в месяц с учетом численности детей-сирот, имеющих право на данную льготу  3 102 человек и в соответствии с Методикой расчета, утвержденной областным законом № 15-оз от 15.03.2013 «О внесении изменений в отдельные законодательные акты Ленинградской области в сфере опеки и попечительства».</w:t>
      </w:r>
    </w:p>
    <w:p w:rsidR="00F40E0C" w:rsidRPr="00073CE0" w:rsidRDefault="0074534C" w:rsidP="00DB7F6C">
      <w:pPr>
        <w:tabs>
          <w:tab w:val="left" w:pos="0"/>
        </w:tabs>
        <w:ind w:firstLine="709"/>
        <w:jc w:val="both"/>
        <w:rPr>
          <w:color w:val="FF0000"/>
          <w:sz w:val="28"/>
          <w:szCs w:val="28"/>
        </w:rPr>
      </w:pPr>
      <w:r w:rsidRPr="00295156">
        <w:rPr>
          <w:sz w:val="28"/>
          <w:szCs w:val="28"/>
          <w:shd w:val="clear" w:color="auto" w:fill="FFFFFF"/>
        </w:rPr>
        <w:t xml:space="preserve">- субвенции </w:t>
      </w:r>
      <w:r w:rsidR="008A50E6">
        <w:rPr>
          <w:sz w:val="28"/>
          <w:szCs w:val="28"/>
          <w:shd w:val="clear" w:color="auto" w:fill="FFFFFF"/>
        </w:rPr>
        <w:t>по обеспечению</w:t>
      </w:r>
      <w:r w:rsidRPr="00295156">
        <w:rPr>
          <w:sz w:val="28"/>
          <w:szCs w:val="28"/>
          <w:shd w:val="clear" w:color="auto" w:fill="FFFFFF"/>
        </w:rPr>
        <w:t xml:space="preserve"> </w:t>
      </w:r>
      <w:r w:rsidR="002C4A39" w:rsidRPr="002C4A39">
        <w:rPr>
          <w:sz w:val="28"/>
          <w:szCs w:val="28"/>
          <w:shd w:val="clear" w:color="auto" w:fill="FFFFFF"/>
        </w:rPr>
        <w:t>текущего ремонта жилых помещений, признанных нуждающимися в проведении ремонта и находящихся в собственности детей-сирот и детей, оставшихся без попечения родителей, лиц из числа детей-сирот и детей, оставшихся без попечения родителей, или предоставленных им по договору социального найма жилого помещения, при заселении в них указанных лиц</w:t>
      </w:r>
      <w:r w:rsidR="002C4A39">
        <w:rPr>
          <w:sz w:val="28"/>
          <w:szCs w:val="28"/>
          <w:shd w:val="clear" w:color="auto" w:fill="FFFFFF"/>
        </w:rPr>
        <w:t>,</w:t>
      </w:r>
      <w:r w:rsidRPr="00295156">
        <w:rPr>
          <w:sz w:val="28"/>
          <w:szCs w:val="28"/>
          <w:shd w:val="clear" w:color="auto" w:fill="FFFFFF"/>
        </w:rPr>
        <w:t xml:space="preserve"> в сумме 2 250,0 </w:t>
      </w:r>
      <w:r w:rsidR="00213232">
        <w:rPr>
          <w:sz w:val="28"/>
          <w:szCs w:val="28"/>
          <w:shd w:val="clear" w:color="auto" w:fill="FFFFFF"/>
        </w:rPr>
        <w:t>тыс. руб.</w:t>
      </w:r>
      <w:r w:rsidR="00DB7F6C">
        <w:rPr>
          <w:sz w:val="28"/>
          <w:szCs w:val="28"/>
          <w:shd w:val="clear" w:color="auto" w:fill="FFFFFF"/>
        </w:rPr>
        <w:t xml:space="preserve"> </w:t>
      </w:r>
      <w:r w:rsidR="00DB7F6C" w:rsidRPr="008C26F8">
        <w:rPr>
          <w:bCs/>
          <w:sz w:val="28"/>
          <w:szCs w:val="28"/>
        </w:rPr>
        <w:t xml:space="preserve">Расчет субвенций представлен в </w:t>
      </w:r>
      <w:r w:rsidR="00DB7F6C" w:rsidRPr="008C26F8">
        <w:rPr>
          <w:bCs/>
          <w:color w:val="00B050"/>
          <w:sz w:val="28"/>
          <w:szCs w:val="28"/>
        </w:rPr>
        <w:t xml:space="preserve">Приложении </w:t>
      </w:r>
      <w:r w:rsidR="00DB7F6C">
        <w:rPr>
          <w:bCs/>
          <w:color w:val="00B050"/>
          <w:sz w:val="28"/>
          <w:szCs w:val="28"/>
        </w:rPr>
        <w:t>41</w:t>
      </w:r>
      <w:r w:rsidR="00DB7F6C" w:rsidRPr="008C26F8">
        <w:rPr>
          <w:bCs/>
          <w:sz w:val="28"/>
          <w:szCs w:val="28"/>
        </w:rPr>
        <w:t xml:space="preserve"> к настоящей пояснительной записке.</w:t>
      </w:r>
      <w:r w:rsidR="00DB7F6C">
        <w:rPr>
          <w:bCs/>
          <w:sz w:val="28"/>
          <w:szCs w:val="28"/>
        </w:rPr>
        <w:t xml:space="preserve"> </w:t>
      </w:r>
      <w:r w:rsidR="00F40E0C" w:rsidRPr="00DB7F6C">
        <w:rPr>
          <w:sz w:val="28"/>
          <w:szCs w:val="28"/>
          <w:shd w:val="clear" w:color="auto" w:fill="FFFFFF"/>
        </w:rPr>
        <w:t xml:space="preserve">Распределение субвенций представлено в Приложениях    </w:t>
      </w:r>
      <w:r w:rsidR="008A50E6" w:rsidRPr="00DB7F6C">
        <w:rPr>
          <w:sz w:val="28"/>
          <w:szCs w:val="28"/>
          <w:shd w:val="clear" w:color="auto" w:fill="FFFFFF"/>
        </w:rPr>
        <w:t>88-89</w:t>
      </w:r>
      <w:r w:rsidR="00DB7F6C">
        <w:rPr>
          <w:sz w:val="28"/>
          <w:szCs w:val="28"/>
          <w:shd w:val="clear" w:color="auto" w:fill="FFFFFF"/>
        </w:rPr>
        <w:t xml:space="preserve"> </w:t>
      </w:r>
      <w:r w:rsidR="00F40E0C" w:rsidRPr="00DB7F6C">
        <w:rPr>
          <w:sz w:val="28"/>
          <w:szCs w:val="28"/>
          <w:shd w:val="clear" w:color="auto" w:fill="FFFFFF"/>
        </w:rPr>
        <w:t>к настоящему законопроекту в соответствии с п</w:t>
      </w:r>
      <w:r w:rsidR="00F40E0C" w:rsidRPr="00DB7F6C">
        <w:rPr>
          <w:sz w:val="28"/>
          <w:szCs w:val="28"/>
        </w:rPr>
        <w:t xml:space="preserve">орядками, утвержденными Приложениями       к настоящему законопроекту.  </w:t>
      </w:r>
    </w:p>
    <w:p w:rsidR="0074534C" w:rsidRPr="00295156" w:rsidRDefault="0074534C" w:rsidP="00052223">
      <w:pPr>
        <w:pStyle w:val="af1"/>
        <w:shd w:val="clear" w:color="auto" w:fill="FFFFFF"/>
        <w:tabs>
          <w:tab w:val="left" w:pos="0"/>
        </w:tabs>
        <w:spacing w:after="0"/>
        <w:ind w:firstLine="709"/>
        <w:jc w:val="both"/>
        <w:rPr>
          <w:sz w:val="28"/>
          <w:szCs w:val="28"/>
          <w:shd w:val="clear" w:color="auto" w:fill="FFFFFF"/>
        </w:rPr>
      </w:pPr>
      <w:r w:rsidRPr="00295156">
        <w:rPr>
          <w:sz w:val="28"/>
          <w:szCs w:val="28"/>
          <w:shd w:val="clear" w:color="auto" w:fill="FFFFFF"/>
        </w:rPr>
        <w:t>Расчет средств субвенций произведен в соответствии с областным законом от 28 июля 2005 года № 65-оз </w:t>
      </w:r>
      <w:r>
        <w:rPr>
          <w:sz w:val="28"/>
          <w:szCs w:val="28"/>
          <w:shd w:val="clear" w:color="auto" w:fill="FFFFFF"/>
        </w:rPr>
        <w:t>»</w:t>
      </w:r>
      <w:r w:rsidRPr="00295156">
        <w:rPr>
          <w:sz w:val="28"/>
          <w:szCs w:val="28"/>
          <w:shd w:val="clear" w:color="auto" w:fill="FFFFFF"/>
        </w:rPr>
        <w:t>О дополнительных гарантиях социальной поддержки детей-сирот и детей, оставшихся без попечения родителей, лиц из числа детей-сирот и детей, оставшихся без попечения родителей в Ленинградской области</w:t>
      </w:r>
      <w:r>
        <w:rPr>
          <w:sz w:val="28"/>
          <w:szCs w:val="28"/>
          <w:shd w:val="clear" w:color="auto" w:fill="FFFFFF"/>
        </w:rPr>
        <w:t>»</w:t>
      </w:r>
      <w:r w:rsidRPr="00295156">
        <w:rPr>
          <w:sz w:val="28"/>
          <w:szCs w:val="28"/>
          <w:shd w:val="clear" w:color="auto" w:fill="FFFFFF"/>
        </w:rPr>
        <w:t xml:space="preserve"> исходя из прогнозируемой численности воспитанников, которым запланирован ремонт в </w:t>
      </w:r>
      <w:r w:rsidRPr="00295156">
        <w:rPr>
          <w:sz w:val="28"/>
          <w:szCs w:val="28"/>
          <w:shd w:val="clear" w:color="auto" w:fill="FFFFFF"/>
        </w:rPr>
        <w:lastRenderedPageBreak/>
        <w:t>2015</w:t>
      </w:r>
      <w:r w:rsidR="00D471B0">
        <w:rPr>
          <w:sz w:val="28"/>
          <w:szCs w:val="28"/>
          <w:shd w:val="clear" w:color="auto" w:fill="FFFFFF"/>
        </w:rPr>
        <w:t> </w:t>
      </w:r>
      <w:r w:rsidRPr="00295156">
        <w:rPr>
          <w:sz w:val="28"/>
          <w:szCs w:val="28"/>
          <w:shd w:val="clear" w:color="auto" w:fill="FFFFFF"/>
        </w:rPr>
        <w:t xml:space="preserve">году – 45 человек и среднерыночной стоимости ремонта одного помещения в сумме 50,0 </w:t>
      </w:r>
      <w:r w:rsidR="00213232">
        <w:rPr>
          <w:sz w:val="28"/>
          <w:szCs w:val="28"/>
          <w:shd w:val="clear" w:color="auto" w:fill="FFFFFF"/>
        </w:rPr>
        <w:t>тыс. руб.</w:t>
      </w:r>
    </w:p>
    <w:p w:rsidR="00F40E0C" w:rsidRPr="00073CE0" w:rsidRDefault="0074534C" w:rsidP="00DB7F6C">
      <w:pPr>
        <w:pStyle w:val="Heading"/>
        <w:tabs>
          <w:tab w:val="left" w:pos="0"/>
        </w:tabs>
        <w:ind w:firstLine="709"/>
        <w:jc w:val="both"/>
        <w:rPr>
          <w:color w:val="FF0000"/>
          <w:sz w:val="28"/>
          <w:szCs w:val="28"/>
        </w:rPr>
      </w:pPr>
      <w:r w:rsidRPr="00295156">
        <w:rPr>
          <w:rFonts w:ascii="Times New Roman" w:hAnsi="Times New Roman" w:cs="Times New Roman"/>
          <w:b w:val="0"/>
          <w:bCs w:val="0"/>
          <w:sz w:val="28"/>
          <w:szCs w:val="28"/>
          <w:shd w:val="clear" w:color="auto" w:fill="FFFFFF"/>
        </w:rPr>
        <w:t>- с</w:t>
      </w:r>
      <w:r w:rsidRPr="00295156">
        <w:rPr>
          <w:rFonts w:ascii="Times New Roman" w:hAnsi="Times New Roman" w:cs="Times New Roman"/>
          <w:b w:val="0"/>
          <w:sz w:val="28"/>
          <w:szCs w:val="28"/>
        </w:rPr>
        <w:t>убвенции на аренд</w:t>
      </w:r>
      <w:r w:rsidR="002C4A39">
        <w:rPr>
          <w:rFonts w:ascii="Times New Roman" w:hAnsi="Times New Roman" w:cs="Times New Roman"/>
          <w:b w:val="0"/>
          <w:sz w:val="28"/>
          <w:szCs w:val="28"/>
        </w:rPr>
        <w:t>у</w:t>
      </w:r>
      <w:r w:rsidRPr="00295156">
        <w:rPr>
          <w:rFonts w:ascii="Times New Roman" w:hAnsi="Times New Roman" w:cs="Times New Roman"/>
          <w:b w:val="0"/>
          <w:sz w:val="28"/>
          <w:szCs w:val="28"/>
        </w:rPr>
        <w:t xml:space="preserve"> жилых помещений для детей-сирот и детей, оставшихся без попечения родителей, и лиц из числа детей-сирот и детей, оставшихся без попечения родителей,  на период до обеспечения их жилыми помещениями в сумме  4 411,8 </w:t>
      </w:r>
      <w:r w:rsidR="00213232">
        <w:rPr>
          <w:rFonts w:ascii="Times New Roman" w:hAnsi="Times New Roman" w:cs="Times New Roman"/>
          <w:b w:val="0"/>
          <w:sz w:val="28"/>
          <w:szCs w:val="28"/>
        </w:rPr>
        <w:t>тыс. руб.</w:t>
      </w:r>
      <w:r w:rsidR="00DB7F6C">
        <w:rPr>
          <w:rFonts w:ascii="Times New Roman" w:hAnsi="Times New Roman" w:cs="Times New Roman"/>
          <w:b w:val="0"/>
          <w:sz w:val="28"/>
          <w:szCs w:val="28"/>
        </w:rPr>
        <w:t xml:space="preserve"> </w:t>
      </w:r>
      <w:r w:rsidR="00DB7F6C" w:rsidRPr="00DB7F6C">
        <w:rPr>
          <w:rFonts w:ascii="Times New Roman" w:hAnsi="Times New Roman" w:cs="Times New Roman"/>
          <w:b w:val="0"/>
          <w:bCs w:val="0"/>
          <w:sz w:val="28"/>
          <w:szCs w:val="28"/>
        </w:rPr>
        <w:t xml:space="preserve">Расчет субвенций представлен в </w:t>
      </w:r>
      <w:r w:rsidR="00DB7F6C" w:rsidRPr="00DB7F6C">
        <w:rPr>
          <w:rFonts w:ascii="Times New Roman" w:hAnsi="Times New Roman" w:cs="Times New Roman"/>
          <w:b w:val="0"/>
          <w:bCs w:val="0"/>
          <w:color w:val="00B050"/>
          <w:sz w:val="28"/>
          <w:szCs w:val="28"/>
        </w:rPr>
        <w:t>Приложении 42</w:t>
      </w:r>
      <w:r w:rsidR="00DB7F6C" w:rsidRPr="00DB7F6C">
        <w:rPr>
          <w:rFonts w:ascii="Times New Roman" w:hAnsi="Times New Roman" w:cs="Times New Roman"/>
          <w:b w:val="0"/>
          <w:bCs w:val="0"/>
          <w:sz w:val="28"/>
          <w:szCs w:val="28"/>
        </w:rPr>
        <w:t xml:space="preserve"> к настоящей пояснительной записке. </w:t>
      </w:r>
      <w:r w:rsidR="00F40E0C" w:rsidRPr="00DB7F6C">
        <w:rPr>
          <w:rFonts w:ascii="Times New Roman" w:hAnsi="Times New Roman" w:cs="Times New Roman"/>
          <w:b w:val="0"/>
          <w:sz w:val="28"/>
          <w:szCs w:val="28"/>
          <w:shd w:val="clear" w:color="auto" w:fill="FFFFFF"/>
        </w:rPr>
        <w:t xml:space="preserve">Распределение субвенций представлено в Приложениях   </w:t>
      </w:r>
      <w:r w:rsidR="008A50E6" w:rsidRPr="00DB7F6C">
        <w:rPr>
          <w:rFonts w:ascii="Times New Roman" w:hAnsi="Times New Roman" w:cs="Times New Roman"/>
          <w:b w:val="0"/>
          <w:sz w:val="28"/>
          <w:szCs w:val="28"/>
          <w:shd w:val="clear" w:color="auto" w:fill="FFFFFF"/>
        </w:rPr>
        <w:t>82-83</w:t>
      </w:r>
      <w:r w:rsidR="00F40E0C" w:rsidRPr="00DB7F6C">
        <w:rPr>
          <w:rFonts w:ascii="Times New Roman" w:hAnsi="Times New Roman" w:cs="Times New Roman"/>
          <w:b w:val="0"/>
          <w:sz w:val="28"/>
          <w:szCs w:val="28"/>
          <w:shd w:val="clear" w:color="auto" w:fill="FFFFFF"/>
        </w:rPr>
        <w:t xml:space="preserve">     к настоящему законопроекту в соответствии с п</w:t>
      </w:r>
      <w:r w:rsidR="00F40E0C" w:rsidRPr="00DB7F6C">
        <w:rPr>
          <w:rFonts w:ascii="Times New Roman" w:hAnsi="Times New Roman" w:cs="Times New Roman"/>
          <w:b w:val="0"/>
          <w:sz w:val="28"/>
          <w:szCs w:val="28"/>
        </w:rPr>
        <w:t>орядками, утвержденными Приложениями</w:t>
      </w:r>
      <w:r w:rsidR="00DB7F6C" w:rsidRPr="00DB7F6C">
        <w:rPr>
          <w:rFonts w:ascii="Times New Roman" w:hAnsi="Times New Roman" w:cs="Times New Roman"/>
          <w:b w:val="0"/>
          <w:sz w:val="28"/>
          <w:szCs w:val="28"/>
        </w:rPr>
        <w:t xml:space="preserve"> к</w:t>
      </w:r>
      <w:r w:rsidR="00F40E0C" w:rsidRPr="00DB7F6C">
        <w:rPr>
          <w:rFonts w:ascii="Times New Roman" w:hAnsi="Times New Roman" w:cs="Times New Roman"/>
          <w:b w:val="0"/>
          <w:sz w:val="28"/>
          <w:szCs w:val="28"/>
        </w:rPr>
        <w:t xml:space="preserve"> настоящему законопроекту.</w:t>
      </w:r>
      <w:r w:rsidR="00F40E0C" w:rsidRPr="00DB7F6C">
        <w:rPr>
          <w:sz w:val="28"/>
          <w:szCs w:val="28"/>
        </w:rPr>
        <w:t xml:space="preserve">  </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Расчет средств субвенций произведен в соответствии с областным законом  от 17.06.2011 № 47-оз</w:t>
      </w:r>
      <w:r w:rsidRPr="00295156">
        <w:rPr>
          <w:b/>
          <w:sz w:val="28"/>
          <w:szCs w:val="28"/>
        </w:rPr>
        <w:t xml:space="preserve"> </w:t>
      </w:r>
      <w:r>
        <w:rPr>
          <w:sz w:val="28"/>
          <w:szCs w:val="28"/>
        </w:rPr>
        <w:t>«</w:t>
      </w:r>
      <w:r w:rsidRPr="00295156">
        <w:rPr>
          <w:sz w:val="28"/>
          <w:szCs w:val="28"/>
        </w:rPr>
        <w:t>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 социальной поддержке детей-сирот сирот и детей, оставшихся без попечения родителей, и лиц из числа детей-сирот сирот и детей, оставшихся без попечения родителей, в Ленинградской области</w:t>
      </w:r>
      <w:r>
        <w:rPr>
          <w:sz w:val="28"/>
          <w:szCs w:val="28"/>
        </w:rPr>
        <w:t>»</w:t>
      </w:r>
      <w:r w:rsidRPr="00295156">
        <w:rPr>
          <w:sz w:val="28"/>
          <w:szCs w:val="28"/>
        </w:rPr>
        <w:t xml:space="preserve"> исходя из прогнозируемой численности детей, которым потребуется аренда жилья – 69 человек и стоимости аренды, но не выше  10 </w:t>
      </w:r>
      <w:r w:rsidR="00213232">
        <w:rPr>
          <w:sz w:val="28"/>
          <w:szCs w:val="28"/>
        </w:rPr>
        <w:t>тыс. руб.</w:t>
      </w:r>
      <w:r w:rsidRPr="00295156">
        <w:rPr>
          <w:sz w:val="28"/>
          <w:szCs w:val="28"/>
        </w:rPr>
        <w:t xml:space="preserve"> в сельском поселении   и  15</w:t>
      </w:r>
      <w:r w:rsidR="00D471B0">
        <w:rPr>
          <w:sz w:val="28"/>
          <w:szCs w:val="28"/>
        </w:rPr>
        <w:t> </w:t>
      </w:r>
      <w:r w:rsidR="00213232">
        <w:rPr>
          <w:sz w:val="28"/>
          <w:szCs w:val="28"/>
        </w:rPr>
        <w:t>тыс. руб.</w:t>
      </w:r>
      <w:r w:rsidRPr="00295156">
        <w:rPr>
          <w:sz w:val="28"/>
          <w:szCs w:val="28"/>
        </w:rPr>
        <w:t xml:space="preserve">  в  городском  поселении.  </w:t>
      </w:r>
    </w:p>
    <w:p w:rsidR="00F40E0C" w:rsidRPr="00DB7F6C" w:rsidRDefault="0074534C" w:rsidP="00DB7F6C">
      <w:pPr>
        <w:pStyle w:val="Heading"/>
        <w:tabs>
          <w:tab w:val="left" w:pos="0"/>
        </w:tabs>
        <w:ind w:firstLine="709"/>
        <w:jc w:val="both"/>
        <w:rPr>
          <w:sz w:val="28"/>
          <w:szCs w:val="28"/>
        </w:rPr>
      </w:pPr>
      <w:r w:rsidRPr="00295156">
        <w:rPr>
          <w:rFonts w:ascii="Times New Roman" w:hAnsi="Times New Roman" w:cs="Times New Roman"/>
          <w:b w:val="0"/>
          <w:bCs w:val="0"/>
          <w:sz w:val="28"/>
          <w:szCs w:val="28"/>
        </w:rPr>
        <w:t xml:space="preserve">- субвенции на </w:t>
      </w:r>
      <w:r w:rsidR="002C4A39" w:rsidRPr="002C4A39">
        <w:rPr>
          <w:rFonts w:ascii="Times New Roman" w:hAnsi="Times New Roman" w:cs="Times New Roman"/>
          <w:b w:val="0"/>
          <w:bCs w:val="0"/>
          <w:sz w:val="28"/>
          <w:szCs w:val="28"/>
        </w:rPr>
        <w:t>приняти</w:t>
      </w:r>
      <w:r w:rsidR="002C4A39">
        <w:rPr>
          <w:rFonts w:ascii="Times New Roman" w:hAnsi="Times New Roman" w:cs="Times New Roman"/>
          <w:b w:val="0"/>
          <w:bCs w:val="0"/>
          <w:sz w:val="28"/>
          <w:szCs w:val="28"/>
        </w:rPr>
        <w:t>е</w:t>
      </w:r>
      <w:r w:rsidR="002C4A39" w:rsidRPr="002C4A39">
        <w:rPr>
          <w:rFonts w:ascii="Times New Roman" w:hAnsi="Times New Roman" w:cs="Times New Roman"/>
          <w:b w:val="0"/>
          <w:bCs w:val="0"/>
          <w:sz w:val="28"/>
          <w:szCs w:val="28"/>
        </w:rPr>
        <w:t xml:space="preserve"> решения об освобождении от платы за наем, содержание и ремонт жилого помещения, коммунальные услуги и определение технического состояния и оценку стоимости жилого помещения в случае передачи его в собственность, детей-сирот и детей, оставшихся без попечения родителей, а также лиц из их числа, в случае если в жилом помещении не проживают другие члены семьи, на период пребывания их в организациях для детей-сирот и детей, оставшихся без попечения родителей, в иных образовательных организациях, на военной службе по призыву, отбывания срока наказания в виде лишения свободы, а также на период пребывания у опекунов (попечителей), в приемных семьях</w:t>
      </w:r>
      <w:r w:rsidR="002C4A39">
        <w:rPr>
          <w:rFonts w:ascii="Times New Roman" w:hAnsi="Times New Roman" w:cs="Times New Roman"/>
          <w:b w:val="0"/>
          <w:bCs w:val="0"/>
          <w:sz w:val="28"/>
          <w:szCs w:val="28"/>
        </w:rPr>
        <w:t>,</w:t>
      </w:r>
      <w:r w:rsidRPr="00295156">
        <w:rPr>
          <w:rFonts w:ascii="Times New Roman" w:hAnsi="Times New Roman" w:cs="Times New Roman"/>
          <w:b w:val="0"/>
          <w:bCs w:val="0"/>
          <w:sz w:val="28"/>
          <w:szCs w:val="28"/>
        </w:rPr>
        <w:t xml:space="preserve"> в сумме  12 416,1 </w:t>
      </w:r>
      <w:r w:rsidR="00213232">
        <w:rPr>
          <w:rFonts w:ascii="Times New Roman" w:hAnsi="Times New Roman" w:cs="Times New Roman"/>
          <w:b w:val="0"/>
          <w:bCs w:val="0"/>
          <w:sz w:val="28"/>
          <w:szCs w:val="28"/>
        </w:rPr>
        <w:t>тыс. руб.</w:t>
      </w:r>
      <w:r w:rsidR="00DB7F6C">
        <w:rPr>
          <w:rFonts w:ascii="Times New Roman" w:hAnsi="Times New Roman" w:cs="Times New Roman"/>
          <w:b w:val="0"/>
          <w:bCs w:val="0"/>
          <w:sz w:val="28"/>
          <w:szCs w:val="28"/>
        </w:rPr>
        <w:t xml:space="preserve"> </w:t>
      </w:r>
      <w:r w:rsidR="00DB7F6C" w:rsidRPr="00DB7F6C">
        <w:rPr>
          <w:rFonts w:ascii="Times New Roman" w:hAnsi="Times New Roman" w:cs="Times New Roman"/>
          <w:b w:val="0"/>
          <w:bCs w:val="0"/>
          <w:sz w:val="28"/>
          <w:szCs w:val="28"/>
        </w:rPr>
        <w:t xml:space="preserve">Расчет субвенций представлен в </w:t>
      </w:r>
      <w:r w:rsidR="00DB7F6C" w:rsidRPr="00DB7F6C">
        <w:rPr>
          <w:rFonts w:ascii="Times New Roman" w:hAnsi="Times New Roman" w:cs="Times New Roman"/>
          <w:b w:val="0"/>
          <w:bCs w:val="0"/>
          <w:color w:val="00B050"/>
          <w:sz w:val="28"/>
          <w:szCs w:val="28"/>
        </w:rPr>
        <w:t>Приложении 43</w:t>
      </w:r>
      <w:r w:rsidR="00DB7F6C" w:rsidRPr="00DB7F6C">
        <w:rPr>
          <w:rFonts w:ascii="Times New Roman" w:hAnsi="Times New Roman" w:cs="Times New Roman"/>
          <w:b w:val="0"/>
          <w:bCs w:val="0"/>
          <w:sz w:val="28"/>
          <w:szCs w:val="28"/>
        </w:rPr>
        <w:t xml:space="preserve"> к настоящей пояснительной записке. </w:t>
      </w:r>
      <w:r w:rsidR="00F40E0C" w:rsidRPr="00DB7F6C">
        <w:rPr>
          <w:rFonts w:ascii="Times New Roman" w:hAnsi="Times New Roman" w:cs="Times New Roman"/>
          <w:b w:val="0"/>
          <w:sz w:val="28"/>
          <w:szCs w:val="28"/>
          <w:shd w:val="clear" w:color="auto" w:fill="FFFFFF"/>
        </w:rPr>
        <w:t xml:space="preserve">Распределение субвенций представлено в Приложениях   </w:t>
      </w:r>
      <w:r w:rsidR="008A50E6" w:rsidRPr="00DB7F6C">
        <w:rPr>
          <w:rFonts w:ascii="Times New Roman" w:hAnsi="Times New Roman" w:cs="Times New Roman"/>
          <w:b w:val="0"/>
          <w:sz w:val="28"/>
          <w:szCs w:val="28"/>
          <w:shd w:val="clear" w:color="auto" w:fill="FFFFFF"/>
        </w:rPr>
        <w:t>84-85</w:t>
      </w:r>
      <w:r w:rsidR="00F40E0C" w:rsidRPr="00DB7F6C">
        <w:rPr>
          <w:rFonts w:ascii="Times New Roman" w:hAnsi="Times New Roman" w:cs="Times New Roman"/>
          <w:b w:val="0"/>
          <w:sz w:val="28"/>
          <w:szCs w:val="28"/>
          <w:shd w:val="clear" w:color="auto" w:fill="FFFFFF"/>
        </w:rPr>
        <w:t xml:space="preserve">     к настоящему законопроекту в соответствии с п</w:t>
      </w:r>
      <w:r w:rsidR="00F40E0C" w:rsidRPr="00DB7F6C">
        <w:rPr>
          <w:rFonts w:ascii="Times New Roman" w:hAnsi="Times New Roman" w:cs="Times New Roman"/>
          <w:b w:val="0"/>
          <w:sz w:val="28"/>
          <w:szCs w:val="28"/>
        </w:rPr>
        <w:t>орядками, утвержденными Приложениями       к настоящему законопроекту.</w:t>
      </w:r>
      <w:r w:rsidR="00F40E0C" w:rsidRPr="00DB7F6C">
        <w:rPr>
          <w:sz w:val="28"/>
          <w:szCs w:val="28"/>
        </w:rPr>
        <w:t xml:space="preserve">  </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 xml:space="preserve">Расчет средств субвенций произведен в соответствии с областным законом  от 17.06.2011 № 47-оз </w:t>
      </w:r>
      <w:r>
        <w:rPr>
          <w:sz w:val="28"/>
          <w:szCs w:val="28"/>
        </w:rPr>
        <w:t>«</w:t>
      </w:r>
      <w:r w:rsidRPr="00295156">
        <w:rPr>
          <w:sz w:val="28"/>
          <w:szCs w:val="28"/>
        </w:rPr>
        <w:t>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 социальной поддержке детей-сирот сирот и детей, оставшихся без попечения родителей, и лиц из числа детей-сирот сирот и детей, оставшихся без попечения родителей, в Ленинградской области</w:t>
      </w:r>
      <w:r>
        <w:rPr>
          <w:sz w:val="28"/>
          <w:szCs w:val="28"/>
        </w:rPr>
        <w:t>»</w:t>
      </w:r>
      <w:r w:rsidRPr="00295156">
        <w:rPr>
          <w:sz w:val="28"/>
          <w:szCs w:val="28"/>
        </w:rPr>
        <w:t xml:space="preserve">. </w:t>
      </w:r>
    </w:p>
    <w:p w:rsidR="0074534C" w:rsidRPr="00295156" w:rsidRDefault="0074534C" w:rsidP="00052223">
      <w:pPr>
        <w:pStyle w:val="Heading"/>
        <w:tabs>
          <w:tab w:val="left" w:pos="0"/>
        </w:tabs>
        <w:ind w:firstLine="709"/>
        <w:jc w:val="both"/>
        <w:rPr>
          <w:rFonts w:ascii="Times New Roman" w:hAnsi="Times New Roman" w:cs="Times New Roman"/>
          <w:b w:val="0"/>
          <w:bCs w:val="0"/>
          <w:sz w:val="28"/>
          <w:szCs w:val="28"/>
        </w:rPr>
      </w:pPr>
      <w:r w:rsidRPr="00295156">
        <w:rPr>
          <w:rFonts w:ascii="Times New Roman" w:hAnsi="Times New Roman" w:cs="Times New Roman"/>
          <w:b w:val="0"/>
          <w:bCs w:val="0"/>
          <w:sz w:val="28"/>
          <w:szCs w:val="28"/>
        </w:rPr>
        <w:t xml:space="preserve">Прогнозируемое число сирот, имеющих право на освобождение от уплаты услуг ЖКХ, на 2015 год составит 577 человек. </w:t>
      </w:r>
    </w:p>
    <w:p w:rsidR="0073686F" w:rsidRDefault="0073686F" w:rsidP="00052223">
      <w:pPr>
        <w:pStyle w:val="18"/>
        <w:ind w:firstLine="709"/>
      </w:pPr>
    </w:p>
    <w:p w:rsidR="0074534C" w:rsidRPr="00BD59F8" w:rsidRDefault="0074534C" w:rsidP="00052223">
      <w:pPr>
        <w:pStyle w:val="18"/>
        <w:ind w:firstLine="709"/>
      </w:pPr>
      <w:r w:rsidRPr="006F3D60">
        <w:t xml:space="preserve">Подпрограмма </w:t>
      </w:r>
      <w:r w:rsidRPr="00BD59F8">
        <w:t>"Обеспечение реализации государственной программы"</w:t>
      </w:r>
    </w:p>
    <w:p w:rsidR="0074534C" w:rsidRPr="002B0ADD" w:rsidRDefault="00900D87" w:rsidP="00052223">
      <w:pPr>
        <w:widowControl/>
        <w:tabs>
          <w:tab w:val="left" w:pos="0"/>
        </w:tabs>
        <w:ind w:firstLine="709"/>
        <w:jc w:val="both"/>
        <w:rPr>
          <w:sz w:val="28"/>
          <w:szCs w:val="28"/>
        </w:rPr>
      </w:pPr>
      <w:r w:rsidRPr="002B0ADD">
        <w:rPr>
          <w:sz w:val="28"/>
          <w:szCs w:val="28"/>
        </w:rPr>
        <w:t xml:space="preserve">По данной подпрограмме на 2015 год предусмотрены расходы в сумме </w:t>
      </w:r>
      <w:r w:rsidRPr="002B0ADD">
        <w:rPr>
          <w:sz w:val="28"/>
          <w:szCs w:val="28"/>
        </w:rPr>
        <w:br/>
      </w:r>
      <w:r w:rsidR="0074534C" w:rsidRPr="002B0ADD">
        <w:rPr>
          <w:sz w:val="28"/>
          <w:szCs w:val="28"/>
        </w:rPr>
        <w:t>369 710,9 тыс. руб. комитету по социальной защите населения Ленинградской области.</w:t>
      </w:r>
    </w:p>
    <w:p w:rsidR="0074534C" w:rsidRPr="002B0ADD" w:rsidRDefault="0074534C" w:rsidP="00052223">
      <w:pPr>
        <w:widowControl/>
        <w:tabs>
          <w:tab w:val="left" w:pos="0"/>
        </w:tabs>
        <w:ind w:firstLine="709"/>
        <w:jc w:val="both"/>
        <w:rPr>
          <w:sz w:val="28"/>
          <w:szCs w:val="28"/>
        </w:rPr>
      </w:pPr>
      <w:r w:rsidRPr="002B0ADD">
        <w:rPr>
          <w:sz w:val="28"/>
          <w:szCs w:val="28"/>
        </w:rPr>
        <w:lastRenderedPageBreak/>
        <w:t>На мероприятия в области социальной политики (оплату информационных услуг и сопровождение единой базы данных получателей мер социальной поддержки в Ленинградской области) на 2015 год предусмотрены ассигнования в сумме 5</w:t>
      </w:r>
      <w:r w:rsidR="002B0ADD" w:rsidRPr="002B0ADD">
        <w:rPr>
          <w:sz w:val="28"/>
          <w:szCs w:val="28"/>
        </w:rPr>
        <w:t> </w:t>
      </w:r>
      <w:r w:rsidRPr="002B0ADD">
        <w:rPr>
          <w:sz w:val="28"/>
          <w:szCs w:val="28"/>
        </w:rPr>
        <w:t>780</w:t>
      </w:r>
      <w:r w:rsidR="002B0ADD" w:rsidRPr="002B0ADD">
        <w:rPr>
          <w:sz w:val="28"/>
          <w:szCs w:val="28"/>
        </w:rPr>
        <w:t>,0</w:t>
      </w:r>
      <w:r w:rsidRPr="002B0ADD">
        <w:rPr>
          <w:sz w:val="28"/>
          <w:szCs w:val="28"/>
        </w:rPr>
        <w:t xml:space="preserve"> тыс. руб.</w:t>
      </w:r>
    </w:p>
    <w:p w:rsidR="0074534C" w:rsidRDefault="0074534C" w:rsidP="00052223">
      <w:pPr>
        <w:widowControl/>
        <w:tabs>
          <w:tab w:val="left" w:pos="0"/>
        </w:tabs>
        <w:ind w:firstLine="709"/>
        <w:jc w:val="both"/>
        <w:rPr>
          <w:sz w:val="28"/>
          <w:szCs w:val="28"/>
        </w:rPr>
      </w:pPr>
    </w:p>
    <w:p w:rsidR="0074534C" w:rsidRPr="005B31C2" w:rsidRDefault="0074534C" w:rsidP="00052223">
      <w:pPr>
        <w:pStyle w:val="18"/>
        <w:ind w:firstLine="709"/>
      </w:pPr>
      <w:r w:rsidRPr="005B31C2">
        <w:t>Подпрограмма "Социальная поддержка граждан</w:t>
      </w:r>
      <w:r>
        <w:t xml:space="preserve"> </w:t>
      </w:r>
      <w:r w:rsidRPr="005B31C2">
        <w:t>пожилого возраста в Ленинградской области"</w:t>
      </w:r>
    </w:p>
    <w:p w:rsidR="0074534C" w:rsidRPr="002B0ADD" w:rsidRDefault="00900D87" w:rsidP="00052223">
      <w:pPr>
        <w:widowControl/>
        <w:tabs>
          <w:tab w:val="left" w:pos="0"/>
        </w:tabs>
        <w:ind w:firstLine="709"/>
        <w:jc w:val="both"/>
        <w:rPr>
          <w:sz w:val="28"/>
          <w:szCs w:val="28"/>
        </w:rPr>
      </w:pPr>
      <w:r w:rsidRPr="002B0ADD">
        <w:rPr>
          <w:sz w:val="28"/>
          <w:szCs w:val="28"/>
        </w:rPr>
        <w:t xml:space="preserve">По данной подпрограмме на 2015 год предусмотрены расходы в сумме </w:t>
      </w:r>
      <w:r w:rsidRPr="002B0ADD">
        <w:rPr>
          <w:sz w:val="28"/>
          <w:szCs w:val="28"/>
        </w:rPr>
        <w:br/>
      </w:r>
      <w:r w:rsidR="0074534C" w:rsidRPr="002B0ADD">
        <w:rPr>
          <w:sz w:val="28"/>
          <w:szCs w:val="28"/>
        </w:rPr>
        <w:t>7</w:t>
      </w:r>
      <w:r w:rsidR="002B0ADD" w:rsidRPr="002B0ADD">
        <w:rPr>
          <w:sz w:val="28"/>
          <w:szCs w:val="28"/>
        </w:rPr>
        <w:t> </w:t>
      </w:r>
      <w:r w:rsidR="0074534C" w:rsidRPr="002B0ADD">
        <w:rPr>
          <w:sz w:val="28"/>
          <w:szCs w:val="28"/>
        </w:rPr>
        <w:t>720</w:t>
      </w:r>
      <w:r w:rsidR="002B0ADD" w:rsidRPr="002B0ADD">
        <w:rPr>
          <w:sz w:val="28"/>
          <w:szCs w:val="28"/>
        </w:rPr>
        <w:t>,0</w:t>
      </w:r>
      <w:r w:rsidR="0074534C" w:rsidRPr="002B0ADD">
        <w:rPr>
          <w:sz w:val="28"/>
          <w:szCs w:val="28"/>
        </w:rPr>
        <w:t xml:space="preserve"> тыс. руб. комитету по социальной защите населения Ленинградской области, из них:</w:t>
      </w:r>
    </w:p>
    <w:p w:rsidR="0074534C" w:rsidRPr="00BD59F8" w:rsidRDefault="0074534C" w:rsidP="00052223">
      <w:pPr>
        <w:widowControl/>
        <w:tabs>
          <w:tab w:val="left" w:pos="0"/>
        </w:tabs>
        <w:ind w:firstLine="709"/>
        <w:jc w:val="both"/>
        <w:rPr>
          <w:sz w:val="28"/>
          <w:szCs w:val="28"/>
        </w:rPr>
      </w:pPr>
      <w:r w:rsidRPr="00BD59F8">
        <w:rPr>
          <w:sz w:val="28"/>
          <w:szCs w:val="28"/>
        </w:rPr>
        <w:t>- 1 965,4 тыс. руб. запланировано комитетом на проведение мероприятий по социальной поддержке граждан пожилого возраста;</w:t>
      </w:r>
    </w:p>
    <w:p w:rsidR="0074534C" w:rsidRPr="00BD59F8" w:rsidRDefault="0074534C" w:rsidP="00052223">
      <w:pPr>
        <w:widowControl/>
        <w:tabs>
          <w:tab w:val="left" w:pos="0"/>
        </w:tabs>
        <w:ind w:firstLine="709"/>
        <w:jc w:val="both"/>
        <w:rPr>
          <w:sz w:val="28"/>
          <w:szCs w:val="28"/>
        </w:rPr>
      </w:pPr>
      <w:r w:rsidRPr="00BD59F8">
        <w:rPr>
          <w:sz w:val="28"/>
          <w:szCs w:val="28"/>
        </w:rPr>
        <w:t>- 4 572,9 тыс. руб. планируется передать в виде субвенции муниципальным образованиям на мероприятия по социальной поддержке граждан пожилого возраста;</w:t>
      </w:r>
    </w:p>
    <w:p w:rsidR="0074534C" w:rsidRPr="00BD59F8" w:rsidRDefault="0074534C" w:rsidP="00052223">
      <w:pPr>
        <w:widowControl/>
        <w:tabs>
          <w:tab w:val="left" w:pos="0"/>
        </w:tabs>
        <w:ind w:firstLine="709"/>
        <w:jc w:val="both"/>
        <w:rPr>
          <w:sz w:val="28"/>
          <w:szCs w:val="28"/>
        </w:rPr>
      </w:pPr>
      <w:r w:rsidRPr="00BD59F8">
        <w:rPr>
          <w:sz w:val="28"/>
          <w:szCs w:val="28"/>
        </w:rPr>
        <w:t>- 1 181,7 тыс. руб. планируется передать в виде субсидии некоммерческим организациям на мероприятия по социальной поддержке граждан пожилого возраста.</w:t>
      </w:r>
    </w:p>
    <w:p w:rsidR="0074534C" w:rsidRDefault="0074534C" w:rsidP="00052223">
      <w:pPr>
        <w:widowControl/>
        <w:tabs>
          <w:tab w:val="left" w:pos="0"/>
        </w:tabs>
        <w:ind w:firstLine="709"/>
        <w:jc w:val="both"/>
        <w:rPr>
          <w:sz w:val="28"/>
          <w:szCs w:val="28"/>
        </w:rPr>
      </w:pPr>
    </w:p>
    <w:p w:rsidR="0074534C" w:rsidRPr="00BD59F8" w:rsidRDefault="0074534C" w:rsidP="00052223">
      <w:pPr>
        <w:pStyle w:val="18"/>
        <w:ind w:firstLine="709"/>
      </w:pPr>
      <w:r w:rsidRPr="00376543">
        <w:t>Подпрограмма "</w:t>
      </w:r>
      <w:r w:rsidRPr="00BD59F8">
        <w:t>Формирование доступной среды жизнедеятельности для инвалидов в Ленинградской области"</w:t>
      </w:r>
    </w:p>
    <w:p w:rsidR="0074534C" w:rsidRDefault="0074534C" w:rsidP="00052223">
      <w:pPr>
        <w:tabs>
          <w:tab w:val="left" w:pos="0"/>
        </w:tabs>
        <w:autoSpaceDE w:val="0"/>
        <w:autoSpaceDN w:val="0"/>
        <w:adjustRightInd w:val="0"/>
        <w:ind w:firstLine="709"/>
        <w:jc w:val="both"/>
        <w:rPr>
          <w:rFonts w:eastAsia="Calibri"/>
          <w:sz w:val="28"/>
          <w:szCs w:val="28"/>
        </w:rPr>
      </w:pPr>
      <w:r w:rsidRPr="00295156">
        <w:rPr>
          <w:sz w:val="28"/>
          <w:szCs w:val="28"/>
        </w:rPr>
        <w:t>Целью подпрограммы является о</w:t>
      </w:r>
      <w:r w:rsidRPr="00295156">
        <w:rPr>
          <w:rFonts w:eastAsia="Calibri"/>
          <w:sz w:val="28"/>
          <w:szCs w:val="28"/>
        </w:rPr>
        <w:t>беспечение беспрепятственного доступа (далее - доступность) к приоритетным объектам и услугам в приоритетных сферах жизнедеятельности инвалидов и других маломобильных групп населения (людей, испытывающих затруднения при самостоятельном передвижении, получении услуг, необходимой информации) в Ленинградской области.</w:t>
      </w:r>
    </w:p>
    <w:p w:rsidR="002B0ADD" w:rsidRPr="002B0ADD" w:rsidRDefault="002B0ADD" w:rsidP="00052223">
      <w:pPr>
        <w:tabs>
          <w:tab w:val="left" w:pos="0"/>
        </w:tabs>
        <w:autoSpaceDE w:val="0"/>
        <w:autoSpaceDN w:val="0"/>
        <w:adjustRightInd w:val="0"/>
        <w:ind w:firstLine="709"/>
        <w:jc w:val="both"/>
        <w:rPr>
          <w:rFonts w:eastAsia="Calibri"/>
          <w:b/>
          <w:sz w:val="28"/>
          <w:szCs w:val="28"/>
        </w:rPr>
      </w:pPr>
      <w:r w:rsidRPr="002B0ADD">
        <w:rPr>
          <w:sz w:val="28"/>
          <w:szCs w:val="28"/>
        </w:rPr>
        <w:t>По данной подпрограмме на 2015 год предусмотрены расходы в сумме 48 233,4 тыс. руб.</w:t>
      </w:r>
    </w:p>
    <w:p w:rsidR="00900D87" w:rsidRPr="002B0ADD" w:rsidRDefault="002B0ADD" w:rsidP="00052223">
      <w:pPr>
        <w:tabs>
          <w:tab w:val="left" w:pos="0"/>
        </w:tabs>
        <w:autoSpaceDE w:val="0"/>
        <w:autoSpaceDN w:val="0"/>
        <w:adjustRightInd w:val="0"/>
        <w:ind w:firstLine="709"/>
        <w:jc w:val="both"/>
        <w:rPr>
          <w:rFonts w:eastAsia="Calibri"/>
          <w:sz w:val="28"/>
          <w:szCs w:val="28"/>
        </w:rPr>
      </w:pPr>
      <w:r w:rsidRPr="002B0ADD">
        <w:rPr>
          <w:sz w:val="28"/>
          <w:szCs w:val="28"/>
        </w:rPr>
        <w:t xml:space="preserve">На мероприятия по формированию доступной среды жизнедеятельности для инвалидов предусмотрены расходы в сумме </w:t>
      </w:r>
      <w:r w:rsidR="0040041B" w:rsidRPr="002B0ADD">
        <w:rPr>
          <w:sz w:val="28"/>
          <w:szCs w:val="28"/>
        </w:rPr>
        <w:t xml:space="preserve">2 620,0 </w:t>
      </w:r>
      <w:r w:rsidRPr="002B0ADD">
        <w:rPr>
          <w:sz w:val="28"/>
          <w:szCs w:val="28"/>
        </w:rPr>
        <w:t>тыс. руб</w:t>
      </w:r>
      <w:r w:rsidR="0040041B" w:rsidRPr="002B0ADD">
        <w:rPr>
          <w:sz w:val="28"/>
          <w:szCs w:val="28"/>
        </w:rPr>
        <w:t>. По сравнению с 2014</w:t>
      </w:r>
      <w:r w:rsidR="00231CFD">
        <w:rPr>
          <w:sz w:val="28"/>
          <w:szCs w:val="28"/>
        </w:rPr>
        <w:t> </w:t>
      </w:r>
      <w:r w:rsidR="0040041B" w:rsidRPr="002B0ADD">
        <w:rPr>
          <w:sz w:val="28"/>
          <w:szCs w:val="28"/>
        </w:rPr>
        <w:t>годом объем расходов на реализацию указанной подпрограммы сократился на 560,0</w:t>
      </w:r>
      <w:r w:rsidR="00D471B0">
        <w:rPr>
          <w:sz w:val="28"/>
          <w:szCs w:val="28"/>
        </w:rPr>
        <w:t> </w:t>
      </w:r>
      <w:r w:rsidR="00213232" w:rsidRPr="002B0ADD">
        <w:rPr>
          <w:sz w:val="28"/>
          <w:szCs w:val="28"/>
        </w:rPr>
        <w:t>тыс. руб.</w:t>
      </w:r>
    </w:p>
    <w:p w:rsidR="0074534C" w:rsidRPr="00295156" w:rsidRDefault="0074534C" w:rsidP="00052223">
      <w:pPr>
        <w:tabs>
          <w:tab w:val="left" w:pos="0"/>
        </w:tabs>
        <w:ind w:firstLine="709"/>
        <w:jc w:val="both"/>
        <w:rPr>
          <w:sz w:val="28"/>
          <w:szCs w:val="28"/>
        </w:rPr>
      </w:pPr>
      <w:r w:rsidRPr="00295156">
        <w:rPr>
          <w:sz w:val="28"/>
          <w:szCs w:val="28"/>
        </w:rPr>
        <w:t>В рамках подпрограммы комитету общего и профессионального образования Ленинградской области предусмотрены:</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 расходы на реализацию мероприятий по формированию доступной среды жизнедеятельности для инвалидов в Ленинградской области в сумме 4 000,0</w:t>
      </w:r>
      <w:r w:rsidR="002B0ADD">
        <w:rPr>
          <w:sz w:val="28"/>
          <w:szCs w:val="28"/>
        </w:rPr>
        <w:t> </w:t>
      </w:r>
      <w:r w:rsidR="00213232">
        <w:rPr>
          <w:sz w:val="28"/>
          <w:szCs w:val="28"/>
        </w:rPr>
        <w:t>тыс. руб.</w:t>
      </w:r>
      <w:r w:rsidRPr="00295156">
        <w:rPr>
          <w:sz w:val="28"/>
          <w:szCs w:val="28"/>
        </w:rPr>
        <w:t xml:space="preserve"> в части организации мероприятий по приспособлению для доступа инвалидов в 4 учреждения профессионального образования Ленинградской области;</w:t>
      </w:r>
    </w:p>
    <w:p w:rsidR="0074534C" w:rsidRPr="00295156" w:rsidRDefault="0074534C" w:rsidP="00052223">
      <w:pPr>
        <w:tabs>
          <w:tab w:val="left" w:pos="0"/>
        </w:tabs>
        <w:autoSpaceDE w:val="0"/>
        <w:autoSpaceDN w:val="0"/>
        <w:adjustRightInd w:val="0"/>
        <w:ind w:firstLine="709"/>
        <w:jc w:val="both"/>
        <w:rPr>
          <w:sz w:val="28"/>
          <w:szCs w:val="28"/>
        </w:rPr>
      </w:pPr>
      <w:r w:rsidRPr="00295156">
        <w:rPr>
          <w:sz w:val="28"/>
          <w:szCs w:val="28"/>
        </w:rPr>
        <w:t>-субсидии на мероприятия по формированию доступной среды жизнедеятельности для инвалидов в Ленинградской области в сумме 3 980,0</w:t>
      </w:r>
      <w:r w:rsidR="00D471B0">
        <w:rPr>
          <w:sz w:val="28"/>
          <w:szCs w:val="28"/>
        </w:rPr>
        <w:t> </w:t>
      </w:r>
      <w:r w:rsidR="00213232">
        <w:rPr>
          <w:sz w:val="28"/>
          <w:szCs w:val="28"/>
        </w:rPr>
        <w:t>тыс. руб.</w:t>
      </w:r>
      <w:r w:rsidRPr="00295156">
        <w:rPr>
          <w:sz w:val="28"/>
          <w:szCs w:val="28"/>
        </w:rPr>
        <w:t xml:space="preserve"> на организацию мероприятий по приспособлению для доступа инвалидов в 8 общеобразовательных школах. </w:t>
      </w:r>
    </w:p>
    <w:p w:rsidR="0074534C" w:rsidRPr="0042165E" w:rsidRDefault="0074534C" w:rsidP="00052223">
      <w:pPr>
        <w:widowControl/>
        <w:tabs>
          <w:tab w:val="left" w:pos="0"/>
        </w:tabs>
        <w:ind w:firstLine="709"/>
        <w:jc w:val="both"/>
        <w:rPr>
          <w:sz w:val="28"/>
          <w:szCs w:val="28"/>
        </w:rPr>
      </w:pPr>
      <w:r w:rsidRPr="0042165E">
        <w:rPr>
          <w:sz w:val="28"/>
          <w:szCs w:val="28"/>
        </w:rPr>
        <w:t xml:space="preserve">По данной подпрограмме комитету по социальной защите населения Ленинградской области на 2015 год предусмотрено 26 835,4 тыс. руб. на проведение </w:t>
      </w:r>
      <w:r w:rsidRPr="0042165E">
        <w:rPr>
          <w:sz w:val="28"/>
          <w:szCs w:val="28"/>
        </w:rPr>
        <w:lastRenderedPageBreak/>
        <w:t>мероприятий по формированию доступной среды жизнедеятельности для инвалидов, запланировано:</w:t>
      </w:r>
    </w:p>
    <w:p w:rsidR="0074534C" w:rsidRPr="0042165E" w:rsidRDefault="0074534C" w:rsidP="00052223">
      <w:pPr>
        <w:widowControl/>
        <w:tabs>
          <w:tab w:val="left" w:pos="0"/>
        </w:tabs>
        <w:ind w:firstLine="709"/>
        <w:jc w:val="both"/>
        <w:rPr>
          <w:sz w:val="28"/>
          <w:szCs w:val="28"/>
        </w:rPr>
      </w:pPr>
      <w:r w:rsidRPr="0042165E">
        <w:rPr>
          <w:sz w:val="28"/>
          <w:szCs w:val="28"/>
        </w:rPr>
        <w:t>- 16 942,2 тыс. руб. - передать в виде субвенции муниципальным образованиям;</w:t>
      </w:r>
    </w:p>
    <w:p w:rsidR="0074534C" w:rsidRPr="0042165E" w:rsidRDefault="0074534C" w:rsidP="00052223">
      <w:pPr>
        <w:widowControl/>
        <w:tabs>
          <w:tab w:val="left" w:pos="0"/>
        </w:tabs>
        <w:ind w:firstLine="709"/>
        <w:jc w:val="both"/>
        <w:rPr>
          <w:sz w:val="28"/>
          <w:szCs w:val="28"/>
        </w:rPr>
      </w:pPr>
      <w:r w:rsidRPr="0042165E">
        <w:rPr>
          <w:sz w:val="28"/>
          <w:szCs w:val="28"/>
        </w:rPr>
        <w:t>- 5</w:t>
      </w:r>
      <w:r w:rsidR="002B0ADD">
        <w:rPr>
          <w:sz w:val="28"/>
          <w:szCs w:val="28"/>
        </w:rPr>
        <w:t> </w:t>
      </w:r>
      <w:r w:rsidRPr="0042165E">
        <w:rPr>
          <w:sz w:val="28"/>
          <w:szCs w:val="28"/>
        </w:rPr>
        <w:t>028</w:t>
      </w:r>
      <w:r w:rsidR="002B0ADD">
        <w:rPr>
          <w:sz w:val="28"/>
          <w:szCs w:val="28"/>
        </w:rPr>
        <w:t>,0</w:t>
      </w:r>
      <w:r w:rsidRPr="0042165E">
        <w:rPr>
          <w:sz w:val="28"/>
          <w:szCs w:val="28"/>
        </w:rPr>
        <w:t xml:space="preserve"> тыс. руб. - передать в виде субсидии некоммерческим организациям;</w:t>
      </w:r>
    </w:p>
    <w:p w:rsidR="0074534C" w:rsidRPr="0042165E" w:rsidRDefault="0074534C" w:rsidP="00052223">
      <w:pPr>
        <w:widowControl/>
        <w:tabs>
          <w:tab w:val="left" w:pos="0"/>
        </w:tabs>
        <w:ind w:firstLine="709"/>
        <w:jc w:val="both"/>
        <w:rPr>
          <w:sz w:val="28"/>
          <w:szCs w:val="28"/>
        </w:rPr>
      </w:pPr>
      <w:r w:rsidRPr="0042165E">
        <w:rPr>
          <w:sz w:val="28"/>
          <w:szCs w:val="28"/>
        </w:rPr>
        <w:t>- 4 865,2 тыс. руб. – израсходовать на мероприятия, проводимые комитетом.</w:t>
      </w:r>
    </w:p>
    <w:p w:rsidR="0074534C" w:rsidRPr="009F3023" w:rsidRDefault="0074534C" w:rsidP="00052223">
      <w:pPr>
        <w:tabs>
          <w:tab w:val="left" w:pos="0"/>
        </w:tabs>
        <w:suppressAutoHyphens/>
        <w:ind w:firstLine="709"/>
        <w:jc w:val="both"/>
        <w:rPr>
          <w:sz w:val="28"/>
          <w:szCs w:val="28"/>
        </w:rPr>
      </w:pPr>
      <w:r w:rsidRPr="0042165E">
        <w:rPr>
          <w:sz w:val="28"/>
          <w:szCs w:val="28"/>
        </w:rPr>
        <w:t>Расходы на реализацию подпрограммы комитетом по здравоохранению Ленинградской области сформированы в сумме 4 </w:t>
      </w:r>
      <w:r w:rsidR="000E759A">
        <w:rPr>
          <w:sz w:val="28"/>
          <w:szCs w:val="28"/>
        </w:rPr>
        <w:t>8</w:t>
      </w:r>
      <w:r w:rsidRPr="0042165E">
        <w:rPr>
          <w:sz w:val="28"/>
          <w:szCs w:val="28"/>
        </w:rPr>
        <w:t xml:space="preserve">00,0 </w:t>
      </w:r>
      <w:r w:rsidR="00213232">
        <w:rPr>
          <w:sz w:val="28"/>
          <w:szCs w:val="28"/>
        </w:rPr>
        <w:t>тыс. руб.</w:t>
      </w:r>
    </w:p>
    <w:p w:rsidR="0074534C" w:rsidRPr="000E759A" w:rsidRDefault="0074534C" w:rsidP="00052223">
      <w:pPr>
        <w:pStyle w:val="a7"/>
        <w:tabs>
          <w:tab w:val="left" w:pos="0"/>
        </w:tabs>
        <w:ind w:firstLine="709"/>
        <w:jc w:val="both"/>
      </w:pPr>
      <w:r w:rsidRPr="000E759A">
        <w:t xml:space="preserve">По подпрограмме </w:t>
      </w:r>
      <w:r w:rsidR="003576C2" w:rsidRPr="000E759A">
        <w:t xml:space="preserve">запланированы </w:t>
      </w:r>
      <w:r w:rsidRPr="000E759A">
        <w:t xml:space="preserve">бюджетные ассигнования на проведение мероприятий по улучшению качества жизни детей-инвалидов и детей с ограниченными возможностями в Ленинградской области в сумме 2 630,5 </w:t>
      </w:r>
      <w:r w:rsidR="00213232" w:rsidRPr="000E759A">
        <w:t>тыс. руб.</w:t>
      </w:r>
    </w:p>
    <w:p w:rsidR="0074534C" w:rsidRPr="000E759A" w:rsidRDefault="0074534C" w:rsidP="00052223">
      <w:pPr>
        <w:pStyle w:val="a7"/>
        <w:tabs>
          <w:tab w:val="left" w:pos="0"/>
        </w:tabs>
        <w:ind w:firstLine="709"/>
        <w:jc w:val="both"/>
      </w:pPr>
      <w:r w:rsidRPr="000E759A">
        <w:t xml:space="preserve">По подпрограмме </w:t>
      </w:r>
      <w:r w:rsidR="003576C2" w:rsidRPr="000E759A">
        <w:t xml:space="preserve">предусмотрены </w:t>
      </w:r>
      <w:r w:rsidRPr="000E759A">
        <w:t xml:space="preserve">бюджетные ассигнования </w:t>
      </w:r>
      <w:r w:rsidR="003576C2" w:rsidRPr="000E759A">
        <w:t xml:space="preserve">на мероприятия по формированию доступной среды жизнедеятельности для инвалидов </w:t>
      </w:r>
      <w:r w:rsidRPr="000E759A">
        <w:t xml:space="preserve">в сумме 2 602,5 </w:t>
      </w:r>
      <w:r w:rsidR="002B0ADD" w:rsidRPr="000E759A">
        <w:t>тыс. руб</w:t>
      </w:r>
      <w:r w:rsidRPr="000E759A">
        <w:t xml:space="preserve">. </w:t>
      </w:r>
    </w:p>
    <w:p w:rsidR="0074534C" w:rsidRPr="000E759A" w:rsidRDefault="0074534C" w:rsidP="00052223">
      <w:pPr>
        <w:widowControl/>
        <w:tabs>
          <w:tab w:val="left" w:pos="0"/>
        </w:tabs>
        <w:ind w:firstLine="709"/>
        <w:jc w:val="both"/>
        <w:rPr>
          <w:bCs/>
          <w:sz w:val="28"/>
          <w:szCs w:val="28"/>
        </w:rPr>
      </w:pPr>
      <w:r w:rsidRPr="000E759A">
        <w:rPr>
          <w:bCs/>
          <w:sz w:val="28"/>
          <w:szCs w:val="28"/>
        </w:rPr>
        <w:t>На реализацию в 2015 году мероприятий в рамках</w:t>
      </w:r>
      <w:r w:rsidRPr="000E759A">
        <w:rPr>
          <w:b/>
          <w:bCs/>
          <w:sz w:val="28"/>
          <w:szCs w:val="28"/>
        </w:rPr>
        <w:t xml:space="preserve"> </w:t>
      </w:r>
      <w:r w:rsidRPr="000E759A">
        <w:rPr>
          <w:bCs/>
          <w:sz w:val="28"/>
          <w:szCs w:val="28"/>
        </w:rPr>
        <w:t xml:space="preserve">указанной подпрограммы комитету по дорожному хозяйству Ленинградской области предусмотрено </w:t>
      </w:r>
      <w:r w:rsidR="000E759A">
        <w:rPr>
          <w:bCs/>
          <w:sz w:val="28"/>
          <w:szCs w:val="28"/>
        </w:rPr>
        <w:t>765</w:t>
      </w:r>
      <w:r w:rsidRPr="000E759A">
        <w:rPr>
          <w:bCs/>
          <w:sz w:val="28"/>
          <w:szCs w:val="28"/>
        </w:rPr>
        <w:t>,0</w:t>
      </w:r>
      <w:r w:rsidR="00D471B0">
        <w:rPr>
          <w:bCs/>
          <w:sz w:val="28"/>
          <w:szCs w:val="28"/>
        </w:rPr>
        <w:t> </w:t>
      </w:r>
      <w:r w:rsidR="00213232" w:rsidRPr="000E759A">
        <w:rPr>
          <w:bCs/>
          <w:sz w:val="28"/>
          <w:szCs w:val="28"/>
        </w:rPr>
        <w:t>тыс. руб.</w:t>
      </w:r>
    </w:p>
    <w:p w:rsidR="0074534C" w:rsidRPr="008C021F" w:rsidRDefault="0074534C" w:rsidP="00052223">
      <w:pPr>
        <w:widowControl/>
        <w:tabs>
          <w:tab w:val="left" w:pos="0"/>
        </w:tabs>
        <w:ind w:firstLine="709"/>
        <w:jc w:val="both"/>
        <w:rPr>
          <w:b/>
          <w:bCs/>
          <w:sz w:val="24"/>
          <w:szCs w:val="24"/>
        </w:rPr>
      </w:pPr>
      <w:r w:rsidRPr="008C021F">
        <w:rPr>
          <w:bCs/>
          <w:sz w:val="28"/>
          <w:szCs w:val="28"/>
        </w:rPr>
        <w:t>В рамках подпрограммы планируется проведение следующих мероприятий:</w:t>
      </w:r>
      <w:r w:rsidRPr="008C021F">
        <w:rPr>
          <w:b/>
          <w:bCs/>
          <w:sz w:val="24"/>
          <w:szCs w:val="24"/>
        </w:rPr>
        <w:t xml:space="preserve"> </w:t>
      </w:r>
    </w:p>
    <w:p w:rsidR="0074534C" w:rsidRPr="008C021F" w:rsidRDefault="0074534C" w:rsidP="00052223">
      <w:pPr>
        <w:widowControl/>
        <w:tabs>
          <w:tab w:val="left" w:pos="0"/>
        </w:tabs>
        <w:ind w:firstLine="709"/>
        <w:jc w:val="both"/>
        <w:rPr>
          <w:bCs/>
          <w:sz w:val="28"/>
          <w:szCs w:val="28"/>
        </w:rPr>
      </w:pPr>
      <w:r w:rsidRPr="008C021F">
        <w:rPr>
          <w:b/>
          <w:bCs/>
          <w:sz w:val="24"/>
          <w:szCs w:val="24"/>
        </w:rPr>
        <w:t xml:space="preserve">- </w:t>
      </w:r>
      <w:r w:rsidRPr="008C021F">
        <w:rPr>
          <w:bCs/>
          <w:sz w:val="28"/>
          <w:szCs w:val="28"/>
        </w:rPr>
        <w:t xml:space="preserve">установка и модернизация светофоров со звуковым дублированием сигнала  в объеме </w:t>
      </w:r>
      <w:r w:rsidR="009F2200">
        <w:rPr>
          <w:bCs/>
          <w:sz w:val="28"/>
          <w:szCs w:val="28"/>
        </w:rPr>
        <w:t>700</w:t>
      </w:r>
      <w:r w:rsidRPr="008C021F">
        <w:rPr>
          <w:bCs/>
          <w:sz w:val="28"/>
          <w:szCs w:val="28"/>
        </w:rPr>
        <w:t xml:space="preserve">,0 </w:t>
      </w:r>
      <w:r w:rsidR="00213232" w:rsidRPr="008C021F">
        <w:rPr>
          <w:bCs/>
          <w:sz w:val="28"/>
          <w:szCs w:val="28"/>
        </w:rPr>
        <w:t>тыс. руб</w:t>
      </w:r>
      <w:r w:rsidR="009F2200">
        <w:rPr>
          <w:bCs/>
          <w:sz w:val="28"/>
          <w:szCs w:val="28"/>
        </w:rPr>
        <w:t>., из них на дорогах местного значения – 515,0 тыс. руб.;</w:t>
      </w:r>
    </w:p>
    <w:p w:rsidR="0074534C" w:rsidRPr="008C021F" w:rsidRDefault="0074534C" w:rsidP="00052223">
      <w:pPr>
        <w:widowControl/>
        <w:tabs>
          <w:tab w:val="left" w:pos="0"/>
        </w:tabs>
        <w:ind w:firstLine="709"/>
        <w:jc w:val="both"/>
        <w:rPr>
          <w:bCs/>
          <w:sz w:val="28"/>
          <w:szCs w:val="28"/>
        </w:rPr>
      </w:pPr>
      <w:r w:rsidRPr="008C021F">
        <w:rPr>
          <w:bCs/>
          <w:sz w:val="28"/>
          <w:szCs w:val="28"/>
        </w:rPr>
        <w:t xml:space="preserve">- организация и проведение мероприятий по приспособлению для использования инвалидами автобусных остановок (на дорогах местного значения)  в объеме 65,0 </w:t>
      </w:r>
      <w:r w:rsidR="00213232" w:rsidRPr="008C021F">
        <w:rPr>
          <w:bCs/>
          <w:sz w:val="28"/>
          <w:szCs w:val="28"/>
        </w:rPr>
        <w:t>тыс. руб.</w:t>
      </w:r>
    </w:p>
    <w:p w:rsidR="0074534C" w:rsidRDefault="0074534C" w:rsidP="00052223">
      <w:pPr>
        <w:pStyle w:val="18"/>
        <w:ind w:firstLine="709"/>
        <w:jc w:val="center"/>
        <w:rPr>
          <w:i w:val="0"/>
          <w:u w:val="single"/>
        </w:rPr>
      </w:pPr>
    </w:p>
    <w:p w:rsidR="0074534C" w:rsidRDefault="0074534C" w:rsidP="0074534C">
      <w:pPr>
        <w:pStyle w:val="18"/>
        <w:jc w:val="center"/>
        <w:rPr>
          <w:i w:val="0"/>
          <w:u w:val="single"/>
        </w:rPr>
      </w:pPr>
    </w:p>
    <w:p w:rsidR="009D4D2A" w:rsidRDefault="009D4D2A" w:rsidP="0074534C">
      <w:pPr>
        <w:pStyle w:val="18"/>
        <w:jc w:val="center"/>
        <w:rPr>
          <w:i w:val="0"/>
          <w:u w:val="single"/>
        </w:rPr>
      </w:pPr>
      <w:r>
        <w:rPr>
          <w:i w:val="0"/>
          <w:u w:val="single"/>
        </w:rPr>
        <w:br w:type="page"/>
      </w:r>
    </w:p>
    <w:p w:rsidR="0074534C" w:rsidRDefault="0074534C" w:rsidP="0074534C">
      <w:pPr>
        <w:pStyle w:val="18"/>
        <w:jc w:val="center"/>
        <w:rPr>
          <w:i w:val="0"/>
          <w:u w:val="single"/>
        </w:rPr>
      </w:pPr>
      <w:r>
        <w:rPr>
          <w:i w:val="0"/>
          <w:u w:val="single"/>
        </w:rPr>
        <w:lastRenderedPageBreak/>
        <w:t xml:space="preserve">4. </w:t>
      </w:r>
      <w:r w:rsidRPr="001E3881">
        <w:rPr>
          <w:i w:val="0"/>
          <w:u w:val="single"/>
        </w:rPr>
        <w:t>Государственная программа Ленинградской области</w:t>
      </w:r>
    </w:p>
    <w:p w:rsidR="0074534C" w:rsidRDefault="0074534C" w:rsidP="0074534C">
      <w:pPr>
        <w:pStyle w:val="18"/>
        <w:jc w:val="center"/>
        <w:rPr>
          <w:i w:val="0"/>
          <w:u w:val="single"/>
        </w:rPr>
      </w:pPr>
      <w:r w:rsidRPr="001E3881">
        <w:rPr>
          <w:i w:val="0"/>
          <w:u w:val="single"/>
        </w:rPr>
        <w:t xml:space="preserve"> "Развитие физической культуры и спорта в Ленинградской области"</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98129B">
        <w:rPr>
          <w:sz w:val="28"/>
          <w:szCs w:val="28"/>
        </w:rPr>
        <w:t>"Развитие физической культуры и спорта в Ленинградской области"</w:t>
      </w:r>
      <w:r w:rsidRPr="000E30BE">
        <w:rPr>
          <w:rFonts w:eastAsia="Calibri"/>
          <w:sz w:val="28"/>
          <w:szCs w:val="28"/>
          <w:lang w:eastAsia="en-US"/>
        </w:rPr>
        <w:t xml:space="preserve"> </w:t>
      </w:r>
      <w:r w:rsidRPr="000E30BE">
        <w:rPr>
          <w:sz w:val="28"/>
          <w:szCs w:val="28"/>
        </w:rPr>
        <w:t>в проекте областного бюджета на 2015 год предусмотрены ассигнования в сумме</w:t>
      </w:r>
      <w:r>
        <w:rPr>
          <w:sz w:val="28"/>
          <w:szCs w:val="28"/>
        </w:rPr>
        <w:t> 1 142 995,7</w:t>
      </w:r>
      <w:r w:rsidR="00D471B0">
        <w:rPr>
          <w:sz w:val="28"/>
          <w:szCs w:val="28"/>
        </w:rPr>
        <w:t> </w:t>
      </w:r>
      <w:r w:rsidR="00213232">
        <w:rPr>
          <w:sz w:val="28"/>
          <w:szCs w:val="28"/>
        </w:rPr>
        <w:t>тыс. руб.</w:t>
      </w:r>
      <w:r w:rsidR="00412103" w:rsidRPr="00412103">
        <w:rPr>
          <w:sz w:val="28"/>
          <w:szCs w:val="28"/>
        </w:rPr>
        <w:t xml:space="preserve"> </w:t>
      </w:r>
      <w:r w:rsidR="00412103">
        <w:rPr>
          <w:sz w:val="28"/>
          <w:szCs w:val="28"/>
        </w:rPr>
        <w:t>Рост</w:t>
      </w:r>
      <w:r w:rsidR="00412103" w:rsidRPr="003C2AF0">
        <w:rPr>
          <w:sz w:val="28"/>
          <w:szCs w:val="28"/>
        </w:rPr>
        <w:t xml:space="preserve"> составляет </w:t>
      </w:r>
      <w:r w:rsidR="00412103">
        <w:rPr>
          <w:sz w:val="28"/>
          <w:szCs w:val="28"/>
        </w:rPr>
        <w:t>129,7% от уровня 2014 года, в том числе за счет собственных средств – 132,0% от уровня 2014 года.</w:t>
      </w:r>
    </w:p>
    <w:p w:rsidR="0074534C" w:rsidRDefault="0074534C" w:rsidP="0074534C">
      <w:pPr>
        <w:ind w:firstLine="708"/>
        <w:jc w:val="both"/>
        <w:rPr>
          <w:i/>
          <w:u w:val="single"/>
        </w:rPr>
      </w:pPr>
    </w:p>
    <w:tbl>
      <w:tblPr>
        <w:tblW w:w="9998" w:type="dxa"/>
        <w:tblInd w:w="93" w:type="dxa"/>
        <w:tblLook w:val="04A0" w:firstRow="1" w:lastRow="0" w:firstColumn="1" w:lastColumn="0" w:noHBand="0" w:noVBand="1"/>
      </w:tblPr>
      <w:tblGrid>
        <w:gridCol w:w="7670"/>
        <w:gridCol w:w="2328"/>
      </w:tblGrid>
      <w:tr w:rsidR="0074534C" w:rsidRPr="00B42CC0" w:rsidTr="00A94714">
        <w:trPr>
          <w:trHeight w:val="418"/>
        </w:trPr>
        <w:tc>
          <w:tcPr>
            <w:tcW w:w="7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0372F5">
              <w:rPr>
                <w:b/>
                <w:bCs/>
                <w:sz w:val="28"/>
                <w:szCs w:val="28"/>
              </w:rPr>
              <w:t>главного распорядителя бюджетных средств</w:t>
            </w:r>
          </w:p>
        </w:tc>
        <w:tc>
          <w:tcPr>
            <w:tcW w:w="2328"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B42CC0" w:rsidTr="00A94714">
        <w:trPr>
          <w:trHeight w:val="507"/>
        </w:trPr>
        <w:tc>
          <w:tcPr>
            <w:tcW w:w="7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B42CC0" w:rsidRDefault="0074534C" w:rsidP="00A94714">
            <w:pPr>
              <w:widowControl/>
              <w:rPr>
                <w:sz w:val="28"/>
                <w:szCs w:val="28"/>
              </w:rPr>
            </w:pPr>
            <w:r w:rsidRPr="00B42CC0">
              <w:rPr>
                <w:sz w:val="28"/>
                <w:szCs w:val="28"/>
              </w:rPr>
              <w:t>комитет по физической культуре и спорту Ленинградской области</w:t>
            </w:r>
          </w:p>
        </w:tc>
        <w:tc>
          <w:tcPr>
            <w:tcW w:w="2328" w:type="dxa"/>
            <w:tcBorders>
              <w:top w:val="single" w:sz="4" w:space="0" w:color="auto"/>
              <w:left w:val="nil"/>
              <w:bottom w:val="single" w:sz="4" w:space="0" w:color="auto"/>
              <w:right w:val="single" w:sz="4" w:space="0" w:color="auto"/>
            </w:tcBorders>
            <w:shd w:val="clear" w:color="auto" w:fill="auto"/>
            <w:vAlign w:val="center"/>
            <w:hideMark/>
          </w:tcPr>
          <w:p w:rsidR="0074534C" w:rsidRPr="00B42CC0" w:rsidRDefault="0074534C" w:rsidP="00A94714">
            <w:pPr>
              <w:widowControl/>
              <w:jc w:val="right"/>
              <w:rPr>
                <w:sz w:val="28"/>
                <w:szCs w:val="28"/>
              </w:rPr>
            </w:pPr>
            <w:r w:rsidRPr="00B42CC0">
              <w:rPr>
                <w:sz w:val="28"/>
                <w:szCs w:val="28"/>
              </w:rPr>
              <w:t>224 476,7</w:t>
            </w:r>
          </w:p>
        </w:tc>
      </w:tr>
      <w:tr w:rsidR="0074534C" w:rsidRPr="00B42CC0" w:rsidTr="00A94714">
        <w:trPr>
          <w:trHeight w:val="507"/>
        </w:trPr>
        <w:tc>
          <w:tcPr>
            <w:tcW w:w="7670" w:type="dxa"/>
            <w:tcBorders>
              <w:top w:val="nil"/>
              <w:left w:val="single" w:sz="4" w:space="0" w:color="auto"/>
              <w:bottom w:val="single" w:sz="4" w:space="0" w:color="auto"/>
              <w:right w:val="single" w:sz="4" w:space="0" w:color="auto"/>
            </w:tcBorders>
            <w:shd w:val="clear" w:color="auto" w:fill="auto"/>
            <w:vAlign w:val="center"/>
            <w:hideMark/>
          </w:tcPr>
          <w:p w:rsidR="0074534C" w:rsidRPr="00B42CC0" w:rsidRDefault="0074534C" w:rsidP="00A94714">
            <w:pPr>
              <w:widowControl/>
              <w:rPr>
                <w:sz w:val="28"/>
                <w:szCs w:val="28"/>
              </w:rPr>
            </w:pPr>
            <w:r w:rsidRPr="00B42CC0">
              <w:rPr>
                <w:sz w:val="28"/>
                <w:szCs w:val="28"/>
              </w:rPr>
              <w:t>Комитет по строительству Ленинградской области</w:t>
            </w:r>
          </w:p>
        </w:tc>
        <w:tc>
          <w:tcPr>
            <w:tcW w:w="2328" w:type="dxa"/>
            <w:tcBorders>
              <w:top w:val="nil"/>
              <w:left w:val="nil"/>
              <w:bottom w:val="single" w:sz="4" w:space="0" w:color="auto"/>
              <w:right w:val="single" w:sz="4" w:space="0" w:color="auto"/>
            </w:tcBorders>
            <w:shd w:val="clear" w:color="auto" w:fill="auto"/>
            <w:vAlign w:val="center"/>
            <w:hideMark/>
          </w:tcPr>
          <w:p w:rsidR="0074534C" w:rsidRPr="00B42CC0" w:rsidRDefault="0074534C" w:rsidP="00A94714">
            <w:pPr>
              <w:widowControl/>
              <w:jc w:val="right"/>
              <w:rPr>
                <w:sz w:val="28"/>
                <w:szCs w:val="28"/>
              </w:rPr>
            </w:pPr>
            <w:r w:rsidRPr="00B42CC0">
              <w:rPr>
                <w:sz w:val="28"/>
                <w:szCs w:val="28"/>
              </w:rPr>
              <w:t>918 519,0</w:t>
            </w:r>
          </w:p>
        </w:tc>
      </w:tr>
      <w:tr w:rsidR="0074534C" w:rsidRPr="00B42CC0" w:rsidTr="00A94714">
        <w:trPr>
          <w:trHeight w:val="268"/>
        </w:trPr>
        <w:tc>
          <w:tcPr>
            <w:tcW w:w="7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B42CC0" w:rsidRDefault="0074534C" w:rsidP="00A94714">
            <w:pPr>
              <w:widowControl/>
              <w:rPr>
                <w:b/>
                <w:bCs/>
                <w:sz w:val="28"/>
                <w:szCs w:val="28"/>
              </w:rPr>
            </w:pPr>
            <w:r w:rsidRPr="00B42CC0">
              <w:rPr>
                <w:b/>
                <w:bCs/>
                <w:sz w:val="28"/>
                <w:szCs w:val="28"/>
              </w:rPr>
              <w:t> </w:t>
            </w:r>
            <w:r>
              <w:rPr>
                <w:b/>
                <w:bCs/>
                <w:sz w:val="28"/>
                <w:szCs w:val="28"/>
              </w:rPr>
              <w:t>Итого:</w:t>
            </w:r>
          </w:p>
        </w:tc>
        <w:tc>
          <w:tcPr>
            <w:tcW w:w="2328" w:type="dxa"/>
            <w:tcBorders>
              <w:top w:val="single" w:sz="4" w:space="0" w:color="auto"/>
              <w:left w:val="nil"/>
              <w:bottom w:val="single" w:sz="4" w:space="0" w:color="auto"/>
              <w:right w:val="single" w:sz="4" w:space="0" w:color="auto"/>
            </w:tcBorders>
            <w:shd w:val="clear" w:color="auto" w:fill="auto"/>
            <w:noWrap/>
            <w:vAlign w:val="bottom"/>
            <w:hideMark/>
          </w:tcPr>
          <w:p w:rsidR="0074534C" w:rsidRPr="00B42CC0" w:rsidRDefault="0074534C" w:rsidP="00A94714">
            <w:pPr>
              <w:widowControl/>
              <w:jc w:val="right"/>
              <w:rPr>
                <w:b/>
                <w:bCs/>
                <w:sz w:val="28"/>
                <w:szCs w:val="28"/>
              </w:rPr>
            </w:pPr>
            <w:r w:rsidRPr="00B42CC0">
              <w:rPr>
                <w:b/>
                <w:bCs/>
                <w:sz w:val="28"/>
                <w:szCs w:val="28"/>
              </w:rPr>
              <w:t>1 142 995,7</w:t>
            </w:r>
          </w:p>
        </w:tc>
      </w:tr>
    </w:tbl>
    <w:p w:rsidR="0074534C" w:rsidRPr="001E3881" w:rsidRDefault="0074534C" w:rsidP="0074534C">
      <w:pPr>
        <w:pStyle w:val="18"/>
        <w:jc w:val="center"/>
        <w:rPr>
          <w:i w:val="0"/>
          <w:u w:val="single"/>
        </w:rPr>
      </w:pPr>
    </w:p>
    <w:p w:rsidR="0074534C" w:rsidRDefault="0074534C" w:rsidP="00052223">
      <w:pPr>
        <w:widowControl/>
        <w:autoSpaceDE w:val="0"/>
        <w:autoSpaceDN w:val="0"/>
        <w:adjustRightInd w:val="0"/>
        <w:ind w:firstLine="708"/>
        <w:jc w:val="both"/>
        <w:rPr>
          <w:sz w:val="28"/>
          <w:szCs w:val="28"/>
        </w:rPr>
      </w:pPr>
      <w:r w:rsidRPr="005E507B">
        <w:rPr>
          <w:sz w:val="28"/>
          <w:szCs w:val="28"/>
        </w:rPr>
        <w:t xml:space="preserve">Целью реализации </w:t>
      </w:r>
      <w:r>
        <w:rPr>
          <w:sz w:val="28"/>
          <w:szCs w:val="28"/>
        </w:rPr>
        <w:t>г</w:t>
      </w:r>
      <w:r w:rsidRPr="005E507B">
        <w:rPr>
          <w:sz w:val="28"/>
          <w:szCs w:val="28"/>
        </w:rPr>
        <w:t xml:space="preserve">осударственной программы Ленинградской области </w:t>
      </w:r>
      <w:r w:rsidRPr="00532934">
        <w:rPr>
          <w:sz w:val="28"/>
          <w:szCs w:val="28"/>
        </w:rPr>
        <w:t>"Развитие физической культуры и спорта в Ленинградской области"</w:t>
      </w:r>
      <w:r>
        <w:rPr>
          <w:sz w:val="28"/>
          <w:szCs w:val="28"/>
        </w:rPr>
        <w:t xml:space="preserve"> </w:t>
      </w:r>
      <w:r w:rsidRPr="005E507B">
        <w:rPr>
          <w:sz w:val="28"/>
          <w:szCs w:val="28"/>
        </w:rPr>
        <w:t xml:space="preserve">является </w:t>
      </w:r>
      <w:r>
        <w:rPr>
          <w:sz w:val="28"/>
          <w:szCs w:val="28"/>
        </w:rPr>
        <w:t xml:space="preserve">укрепление здоровья населения и формирование здорового образа жизни, создание благоприятных условий для увеличения охвата населения спортом и физической культурой, сохранение и совершенствование материально-технической базы и инфраструктуры физической культуры и спорта. </w:t>
      </w:r>
      <w:r w:rsidRPr="005E507B">
        <w:rPr>
          <w:sz w:val="28"/>
          <w:szCs w:val="28"/>
        </w:rPr>
        <w:t>Программа направлена на решение следующих задач:</w:t>
      </w:r>
    </w:p>
    <w:p w:rsidR="0074534C" w:rsidRDefault="0074534C" w:rsidP="00052223">
      <w:pPr>
        <w:widowControl/>
        <w:autoSpaceDE w:val="0"/>
        <w:autoSpaceDN w:val="0"/>
        <w:adjustRightInd w:val="0"/>
        <w:ind w:firstLine="708"/>
        <w:jc w:val="both"/>
        <w:rPr>
          <w:sz w:val="28"/>
          <w:szCs w:val="28"/>
        </w:rPr>
      </w:pPr>
      <w:r w:rsidRPr="00706F95">
        <w:rPr>
          <w:sz w:val="28"/>
          <w:szCs w:val="28"/>
        </w:rPr>
        <w:t xml:space="preserve">- </w:t>
      </w:r>
      <w:r>
        <w:rPr>
          <w:sz w:val="28"/>
          <w:szCs w:val="28"/>
        </w:rPr>
        <w:t>развитие физической культуры и массового спорта в Ленинградской области;</w:t>
      </w:r>
    </w:p>
    <w:p w:rsidR="0074534C" w:rsidRDefault="0074534C" w:rsidP="00052223">
      <w:pPr>
        <w:widowControl/>
        <w:autoSpaceDE w:val="0"/>
        <w:autoSpaceDN w:val="0"/>
        <w:adjustRightInd w:val="0"/>
        <w:ind w:firstLine="708"/>
        <w:jc w:val="both"/>
        <w:rPr>
          <w:sz w:val="28"/>
          <w:szCs w:val="28"/>
        </w:rPr>
      </w:pPr>
      <w:r w:rsidRPr="00706F95">
        <w:rPr>
          <w:sz w:val="28"/>
          <w:szCs w:val="28"/>
        </w:rPr>
        <w:tab/>
        <w:t xml:space="preserve">- </w:t>
      </w:r>
      <w:r>
        <w:rPr>
          <w:sz w:val="28"/>
          <w:szCs w:val="28"/>
        </w:rPr>
        <w:t>р</w:t>
      </w:r>
      <w:r w:rsidRPr="00706F95">
        <w:rPr>
          <w:sz w:val="28"/>
          <w:szCs w:val="28"/>
        </w:rPr>
        <w:t>азвитие спорта высших достижений в Ленинградской области и системы подготовки спортивного резерва;</w:t>
      </w:r>
    </w:p>
    <w:p w:rsidR="0074534C" w:rsidRDefault="0074534C" w:rsidP="00052223">
      <w:pPr>
        <w:widowControl/>
        <w:autoSpaceDE w:val="0"/>
        <w:autoSpaceDN w:val="0"/>
        <w:adjustRightInd w:val="0"/>
        <w:ind w:firstLine="708"/>
        <w:jc w:val="both"/>
        <w:rPr>
          <w:sz w:val="28"/>
          <w:szCs w:val="28"/>
        </w:rPr>
      </w:pPr>
      <w:r>
        <w:rPr>
          <w:sz w:val="28"/>
          <w:szCs w:val="28"/>
        </w:rPr>
        <w:tab/>
        <w:t>- развитие адаптивной физической культуры и спорта для лиц с ограниченными возможностями здоровья и инвалидов;</w:t>
      </w:r>
    </w:p>
    <w:p w:rsidR="0074534C" w:rsidRPr="00706F95" w:rsidRDefault="0074534C" w:rsidP="00052223">
      <w:pPr>
        <w:widowControl/>
        <w:autoSpaceDE w:val="0"/>
        <w:autoSpaceDN w:val="0"/>
        <w:adjustRightInd w:val="0"/>
        <w:ind w:firstLine="708"/>
        <w:jc w:val="both"/>
        <w:rPr>
          <w:sz w:val="28"/>
          <w:szCs w:val="28"/>
        </w:rPr>
      </w:pPr>
      <w:r>
        <w:rPr>
          <w:sz w:val="28"/>
          <w:szCs w:val="28"/>
        </w:rPr>
        <w:tab/>
        <w:t>- развитие объектов физической культуры и спорта в Ленинградской области.</w:t>
      </w:r>
    </w:p>
    <w:p w:rsidR="0074534C" w:rsidRDefault="0074534C" w:rsidP="00052223">
      <w:pPr>
        <w:widowControl/>
        <w:autoSpaceDE w:val="0"/>
        <w:autoSpaceDN w:val="0"/>
        <w:adjustRightInd w:val="0"/>
        <w:ind w:firstLine="708"/>
        <w:jc w:val="both"/>
        <w:rPr>
          <w:sz w:val="28"/>
          <w:szCs w:val="28"/>
        </w:rPr>
      </w:pPr>
      <w:r w:rsidRPr="00706F95">
        <w:rPr>
          <w:sz w:val="28"/>
          <w:szCs w:val="28"/>
        </w:rPr>
        <w:t xml:space="preserve">Ответственным исполнителем государственной программы является комитет по </w:t>
      </w:r>
      <w:r>
        <w:rPr>
          <w:sz w:val="28"/>
          <w:szCs w:val="28"/>
        </w:rPr>
        <w:t xml:space="preserve">физической </w:t>
      </w:r>
      <w:r w:rsidRPr="00706F95">
        <w:rPr>
          <w:sz w:val="28"/>
          <w:szCs w:val="28"/>
        </w:rPr>
        <w:t xml:space="preserve">культуре </w:t>
      </w:r>
      <w:r>
        <w:rPr>
          <w:sz w:val="28"/>
          <w:szCs w:val="28"/>
        </w:rPr>
        <w:t xml:space="preserve">и спорту </w:t>
      </w:r>
      <w:r w:rsidRPr="00706F95">
        <w:rPr>
          <w:sz w:val="28"/>
          <w:szCs w:val="28"/>
        </w:rPr>
        <w:t>Ленинградской области.</w:t>
      </w:r>
      <w:r w:rsidRPr="005E507B">
        <w:rPr>
          <w:sz w:val="28"/>
          <w:szCs w:val="28"/>
        </w:rPr>
        <w:t xml:space="preserve">  </w:t>
      </w:r>
    </w:p>
    <w:p w:rsidR="0074534C" w:rsidRDefault="0074534C" w:rsidP="00052223">
      <w:pPr>
        <w:pStyle w:val="18"/>
        <w:ind w:firstLine="708"/>
      </w:pPr>
    </w:p>
    <w:p w:rsidR="0074534C" w:rsidRPr="00860A4F" w:rsidRDefault="0074534C" w:rsidP="00052223">
      <w:pPr>
        <w:pStyle w:val="18"/>
        <w:ind w:firstLine="708"/>
      </w:pPr>
      <w:r w:rsidRPr="00860A4F">
        <w:t>Подпрограмма "Развитие физической культуры и массового спорта в Ленинградской области"</w:t>
      </w:r>
    </w:p>
    <w:p w:rsidR="0074534C" w:rsidRPr="00860A4F" w:rsidRDefault="0040041B" w:rsidP="00052223">
      <w:pPr>
        <w:pStyle w:val="a7"/>
        <w:ind w:firstLine="708"/>
        <w:jc w:val="both"/>
      </w:pPr>
      <w:r w:rsidRPr="00860A4F">
        <w:rPr>
          <w:szCs w:val="28"/>
        </w:rPr>
        <w:t xml:space="preserve">По данной подпрограмме на 2015 год предусмотрены расходы в сумме </w:t>
      </w:r>
      <w:r w:rsidR="003576C2" w:rsidRPr="00860A4F">
        <w:t>10 127,2</w:t>
      </w:r>
      <w:r w:rsidR="0074534C" w:rsidRPr="00860A4F">
        <w:t xml:space="preserve"> </w:t>
      </w:r>
      <w:r w:rsidR="00213232" w:rsidRPr="00860A4F">
        <w:t>тыс. руб.</w:t>
      </w:r>
    </w:p>
    <w:p w:rsidR="0074534C" w:rsidRPr="00860A4F" w:rsidRDefault="0074534C" w:rsidP="00052223">
      <w:pPr>
        <w:ind w:firstLine="708"/>
        <w:jc w:val="both"/>
        <w:rPr>
          <w:sz w:val="28"/>
          <w:szCs w:val="28"/>
        </w:rPr>
      </w:pPr>
      <w:r w:rsidRPr="00860A4F">
        <w:rPr>
          <w:sz w:val="28"/>
          <w:szCs w:val="28"/>
        </w:rPr>
        <w:t>По данной подпрограмме на 2015 год запланированы расходы на  предоставление субсидий аккредитованным спортивным федерациям Ленинградской области:</w:t>
      </w:r>
    </w:p>
    <w:p w:rsidR="0074534C" w:rsidRPr="00860A4F" w:rsidRDefault="0074534C" w:rsidP="00052223">
      <w:pPr>
        <w:ind w:firstLine="708"/>
        <w:jc w:val="both"/>
        <w:rPr>
          <w:sz w:val="28"/>
          <w:szCs w:val="28"/>
        </w:rPr>
      </w:pPr>
      <w:r w:rsidRPr="00860A4F">
        <w:rPr>
          <w:sz w:val="28"/>
          <w:szCs w:val="28"/>
        </w:rPr>
        <w:t xml:space="preserve">- на проведение региональных официальных физкультурных мероприятий и межмуниципальных официальных физкультурных  и спортивных мероприятий на территории Ленинградской области в сумме </w:t>
      </w:r>
      <w:r w:rsidR="003576C2" w:rsidRPr="00860A4F">
        <w:rPr>
          <w:sz w:val="28"/>
          <w:szCs w:val="28"/>
        </w:rPr>
        <w:t>2 130,0</w:t>
      </w:r>
      <w:r w:rsidRPr="00860A4F">
        <w:rPr>
          <w:sz w:val="28"/>
          <w:szCs w:val="28"/>
        </w:rPr>
        <w:t xml:space="preserve"> </w:t>
      </w:r>
      <w:r w:rsidR="00213232" w:rsidRPr="00860A4F">
        <w:rPr>
          <w:sz w:val="28"/>
          <w:szCs w:val="28"/>
        </w:rPr>
        <w:t>тыс. руб.</w:t>
      </w:r>
      <w:r w:rsidRPr="00860A4F">
        <w:rPr>
          <w:sz w:val="28"/>
          <w:szCs w:val="28"/>
        </w:rPr>
        <w:t>;</w:t>
      </w:r>
    </w:p>
    <w:p w:rsidR="0074534C" w:rsidRPr="00860A4F" w:rsidRDefault="0074534C" w:rsidP="00052223">
      <w:pPr>
        <w:ind w:firstLine="708"/>
        <w:jc w:val="both"/>
        <w:rPr>
          <w:sz w:val="28"/>
          <w:szCs w:val="28"/>
        </w:rPr>
      </w:pPr>
      <w:r w:rsidRPr="00860A4F">
        <w:rPr>
          <w:sz w:val="28"/>
          <w:szCs w:val="28"/>
        </w:rPr>
        <w:t xml:space="preserve">- на организацию и проведение спартакиад допризывной молодежи Ленинградской области и областных соревнований по прикладным и техническим </w:t>
      </w:r>
      <w:r w:rsidRPr="00860A4F">
        <w:rPr>
          <w:sz w:val="28"/>
          <w:szCs w:val="28"/>
        </w:rPr>
        <w:lastRenderedPageBreak/>
        <w:t xml:space="preserve">видам спорта в сумме </w:t>
      </w:r>
      <w:r w:rsidR="003576C2" w:rsidRPr="00860A4F">
        <w:rPr>
          <w:sz w:val="28"/>
          <w:szCs w:val="28"/>
        </w:rPr>
        <w:t>5</w:t>
      </w:r>
      <w:r w:rsidRPr="00860A4F">
        <w:rPr>
          <w:sz w:val="28"/>
          <w:szCs w:val="28"/>
        </w:rPr>
        <w:t xml:space="preserve">60,0 </w:t>
      </w:r>
      <w:r w:rsidR="00213232" w:rsidRPr="00860A4F">
        <w:rPr>
          <w:sz w:val="28"/>
          <w:szCs w:val="28"/>
        </w:rPr>
        <w:t>тыс. руб.</w:t>
      </w:r>
    </w:p>
    <w:p w:rsidR="0074534C" w:rsidRPr="00860A4F" w:rsidRDefault="0074534C" w:rsidP="00052223">
      <w:pPr>
        <w:ind w:firstLine="708"/>
        <w:jc w:val="both"/>
        <w:rPr>
          <w:sz w:val="28"/>
          <w:szCs w:val="28"/>
        </w:rPr>
      </w:pPr>
      <w:r w:rsidRPr="00860A4F">
        <w:rPr>
          <w:sz w:val="28"/>
          <w:szCs w:val="28"/>
        </w:rPr>
        <w:t>Кроме того, по данной подпрограмме запланированы расходы:</w:t>
      </w:r>
    </w:p>
    <w:p w:rsidR="0074534C" w:rsidRPr="00860A4F" w:rsidRDefault="0074534C" w:rsidP="00052223">
      <w:pPr>
        <w:pStyle w:val="a7"/>
        <w:ind w:firstLine="708"/>
        <w:jc w:val="both"/>
      </w:pPr>
      <w:r w:rsidRPr="00860A4F">
        <w:t>- на обеспечение подготовки и участия спортивных школьных команд во всероссийских и международных соревнованиях школьников в сумме 2 200,0</w:t>
      </w:r>
      <w:r w:rsidR="00D471B0">
        <w:t> </w:t>
      </w:r>
      <w:r w:rsidR="00213232" w:rsidRPr="00860A4F">
        <w:t>тыс. руб.</w:t>
      </w:r>
      <w:r w:rsidRPr="00860A4F">
        <w:t>;</w:t>
      </w:r>
    </w:p>
    <w:p w:rsidR="0074534C" w:rsidRPr="00860A4F" w:rsidRDefault="0074534C" w:rsidP="00052223">
      <w:pPr>
        <w:pStyle w:val="a7"/>
        <w:ind w:firstLine="708"/>
        <w:jc w:val="both"/>
      </w:pPr>
      <w:r w:rsidRPr="00860A4F">
        <w:t xml:space="preserve">- на организацию и проведение мероприятий и спортивных соревнований Всероссийского физкультурно-спортивного комплекса в сумме 1 000,0 </w:t>
      </w:r>
      <w:r w:rsidR="00213232" w:rsidRPr="00860A4F">
        <w:t>тыс. руб.</w:t>
      </w:r>
      <w:r w:rsidRPr="00860A4F">
        <w:t>;</w:t>
      </w:r>
    </w:p>
    <w:p w:rsidR="0074534C" w:rsidRPr="00860A4F" w:rsidRDefault="0074534C" w:rsidP="00052223">
      <w:pPr>
        <w:pStyle w:val="a7"/>
        <w:ind w:firstLine="708"/>
        <w:jc w:val="both"/>
      </w:pPr>
      <w:r w:rsidRPr="00860A4F">
        <w:t xml:space="preserve">- материально-техническое обеспечение спортивных сборных команд Ленинградской области, обеспечение подготовки и участия спортивных сборных команд Ленинградской области во всероссийских и международных соревнованиях по прикладным и техническим видам спорта в сумме </w:t>
      </w:r>
      <w:r w:rsidR="00860A4F" w:rsidRPr="00860A4F">
        <w:t>5</w:t>
      </w:r>
      <w:r w:rsidRPr="00860A4F">
        <w:t xml:space="preserve">00,0 </w:t>
      </w:r>
      <w:r w:rsidR="00213232" w:rsidRPr="00860A4F">
        <w:t>тыс. руб.</w:t>
      </w:r>
      <w:r w:rsidRPr="00860A4F">
        <w:t>;</w:t>
      </w:r>
    </w:p>
    <w:p w:rsidR="0074534C" w:rsidRPr="00860A4F" w:rsidRDefault="0074534C" w:rsidP="00052223">
      <w:pPr>
        <w:pStyle w:val="a7"/>
        <w:ind w:firstLine="708"/>
        <w:jc w:val="both"/>
      </w:pPr>
      <w:r w:rsidRPr="00860A4F">
        <w:t xml:space="preserve">- приобретение наградной и спортивной атрибутики, типографской и сувенирной продукции в сумме 1 037,2 </w:t>
      </w:r>
      <w:r w:rsidR="00213232" w:rsidRPr="00860A4F">
        <w:t>тыс. руб.</w:t>
      </w:r>
      <w:r w:rsidRPr="00860A4F">
        <w:t>;</w:t>
      </w:r>
    </w:p>
    <w:p w:rsidR="0074534C" w:rsidRPr="007A56EF" w:rsidRDefault="0074534C" w:rsidP="00052223">
      <w:pPr>
        <w:pStyle w:val="a7"/>
        <w:ind w:firstLine="708"/>
        <w:jc w:val="both"/>
        <w:rPr>
          <w:color w:val="FF0000"/>
        </w:rPr>
      </w:pPr>
      <w:r w:rsidRPr="00860A4F">
        <w:t>- организацию профессиональной подготовки, переподготовки и повышению квалификации специалистов в области физической культуры и спорта, пропаганду физической культуры, спорта и здорового образа жизни в сумме 1 </w:t>
      </w:r>
      <w:r w:rsidR="00860A4F" w:rsidRPr="00860A4F">
        <w:t>600</w:t>
      </w:r>
      <w:r w:rsidRPr="00860A4F">
        <w:t xml:space="preserve">,0 </w:t>
      </w:r>
      <w:r w:rsidR="00213232" w:rsidRPr="00860A4F">
        <w:t>тыс. руб.</w:t>
      </w:r>
    </w:p>
    <w:p w:rsidR="0074534C" w:rsidRDefault="0074534C" w:rsidP="00052223">
      <w:pPr>
        <w:pStyle w:val="a7"/>
        <w:ind w:firstLine="708"/>
        <w:jc w:val="both"/>
      </w:pPr>
    </w:p>
    <w:p w:rsidR="0074534C" w:rsidRPr="001E516C" w:rsidRDefault="0074534C" w:rsidP="00052223">
      <w:pPr>
        <w:pStyle w:val="18"/>
        <w:ind w:firstLine="708"/>
      </w:pPr>
      <w:r w:rsidRPr="001E516C">
        <w:t>Подпрограмма "Развитие спорта высших достижений</w:t>
      </w:r>
      <w:r>
        <w:t xml:space="preserve"> </w:t>
      </w:r>
      <w:r w:rsidRPr="001E516C">
        <w:t>и системы подготовки спортивного резерва"</w:t>
      </w:r>
    </w:p>
    <w:p w:rsidR="0074534C" w:rsidRPr="00860A4F" w:rsidRDefault="0040041B" w:rsidP="00052223">
      <w:pPr>
        <w:pStyle w:val="a7"/>
        <w:ind w:firstLine="708"/>
        <w:jc w:val="both"/>
      </w:pPr>
      <w:r w:rsidRPr="00860A4F">
        <w:rPr>
          <w:szCs w:val="28"/>
        </w:rPr>
        <w:t xml:space="preserve">По данной подпрограмме на 2015 год предусмотрены расходы в сумме </w:t>
      </w:r>
      <w:r w:rsidR="007A56EF" w:rsidRPr="00860A4F">
        <w:t>210 084,5</w:t>
      </w:r>
      <w:r w:rsidR="0074534C" w:rsidRPr="00860A4F">
        <w:t xml:space="preserve"> </w:t>
      </w:r>
      <w:r w:rsidR="00213232" w:rsidRPr="00860A4F">
        <w:t>тыс. руб.</w:t>
      </w:r>
    </w:p>
    <w:p w:rsidR="0074534C" w:rsidRPr="00860A4F" w:rsidRDefault="0074534C" w:rsidP="00052223">
      <w:pPr>
        <w:pStyle w:val="a7"/>
        <w:ind w:firstLine="708"/>
        <w:jc w:val="both"/>
        <w:rPr>
          <w:szCs w:val="28"/>
        </w:rPr>
      </w:pPr>
      <w:r w:rsidRPr="00860A4F">
        <w:rPr>
          <w:szCs w:val="28"/>
        </w:rPr>
        <w:t>По данной подпрограмме на 2015 год запланированы расходы на:</w:t>
      </w:r>
    </w:p>
    <w:p w:rsidR="0074534C" w:rsidRPr="00860A4F" w:rsidRDefault="0074534C" w:rsidP="00052223">
      <w:pPr>
        <w:pStyle w:val="a7"/>
        <w:ind w:firstLine="708"/>
        <w:jc w:val="both"/>
        <w:rPr>
          <w:szCs w:val="28"/>
        </w:rPr>
      </w:pPr>
      <w:r w:rsidRPr="00860A4F">
        <w:rPr>
          <w:szCs w:val="28"/>
        </w:rPr>
        <w:t xml:space="preserve">- проведение на территории Ленинградской области межрегиональных, всероссийских и международных спортивных соревнований, обеспечение подготовки и участия спортивных сборных команд Ленинградской области в межрегиональных, всероссийских и международных спортивных соревнованиях в сумме </w:t>
      </w:r>
      <w:r w:rsidR="00860A4F" w:rsidRPr="00860A4F">
        <w:rPr>
          <w:szCs w:val="28"/>
        </w:rPr>
        <w:t>70 190,3</w:t>
      </w:r>
      <w:r w:rsidRPr="00860A4F">
        <w:rPr>
          <w:szCs w:val="28"/>
        </w:rPr>
        <w:t xml:space="preserve"> </w:t>
      </w:r>
      <w:r w:rsidR="00213232" w:rsidRPr="00860A4F">
        <w:rPr>
          <w:szCs w:val="28"/>
        </w:rPr>
        <w:t>тыс. руб.</w:t>
      </w:r>
      <w:r w:rsidRPr="00860A4F">
        <w:rPr>
          <w:szCs w:val="28"/>
        </w:rPr>
        <w:t>;</w:t>
      </w:r>
    </w:p>
    <w:p w:rsidR="0074534C" w:rsidRPr="00860A4F" w:rsidRDefault="0074534C" w:rsidP="00052223">
      <w:pPr>
        <w:pStyle w:val="a7"/>
        <w:ind w:firstLine="708"/>
        <w:jc w:val="both"/>
        <w:rPr>
          <w:szCs w:val="28"/>
        </w:rPr>
      </w:pPr>
      <w:r w:rsidRPr="00860A4F">
        <w:rPr>
          <w:szCs w:val="28"/>
        </w:rPr>
        <w:t xml:space="preserve">- материально-техническое обеспечение спортивных сборных команд Ленинградской области, медицинское обеспечение тренировочной и соревновательной деятельности спортсменов в сумме 20 558,0 </w:t>
      </w:r>
      <w:r w:rsidR="00213232" w:rsidRPr="00860A4F">
        <w:rPr>
          <w:szCs w:val="28"/>
        </w:rPr>
        <w:t>тыс. руб.</w:t>
      </w:r>
      <w:r w:rsidRPr="00860A4F">
        <w:rPr>
          <w:szCs w:val="28"/>
        </w:rPr>
        <w:t>;</w:t>
      </w:r>
    </w:p>
    <w:p w:rsidR="0074534C" w:rsidRPr="00860A4F" w:rsidRDefault="0074534C" w:rsidP="00052223">
      <w:pPr>
        <w:pStyle w:val="a7"/>
        <w:ind w:firstLine="708"/>
        <w:jc w:val="both"/>
      </w:pPr>
      <w:r w:rsidRPr="00860A4F">
        <w:rPr>
          <w:szCs w:val="28"/>
        </w:rPr>
        <w:t>- п</w:t>
      </w:r>
      <w:r w:rsidRPr="00860A4F">
        <w:t xml:space="preserve">риобретение наградной и спортивной атрибутики, типографской и сувенирной продукции, научно-методическое обеспечение тренировочной и соревновательной деятельности спортсменов высокой квалификации Ленинградской области в сумме </w:t>
      </w:r>
      <w:r w:rsidR="00860A4F" w:rsidRPr="00860A4F">
        <w:t>1 550,0</w:t>
      </w:r>
      <w:r w:rsidRPr="00860A4F">
        <w:t xml:space="preserve"> </w:t>
      </w:r>
      <w:r w:rsidR="00213232" w:rsidRPr="00860A4F">
        <w:t>тыс. руб.</w:t>
      </w:r>
      <w:r w:rsidRPr="00860A4F">
        <w:t>;</w:t>
      </w:r>
    </w:p>
    <w:p w:rsidR="0074534C" w:rsidRPr="00860A4F" w:rsidRDefault="0074534C" w:rsidP="00052223">
      <w:pPr>
        <w:pStyle w:val="a7"/>
        <w:ind w:firstLine="708"/>
        <w:jc w:val="both"/>
      </w:pPr>
      <w:r w:rsidRPr="00860A4F">
        <w:t xml:space="preserve">- выплаты премий победителям и призерам всероссийских и международных спортивных соревнований в сумме 2 468,0 </w:t>
      </w:r>
      <w:r w:rsidR="00213232" w:rsidRPr="00860A4F">
        <w:t>тыс. руб.</w:t>
      </w:r>
    </w:p>
    <w:p w:rsidR="0074534C" w:rsidRPr="00860A4F" w:rsidRDefault="0074534C" w:rsidP="00052223">
      <w:pPr>
        <w:ind w:firstLine="708"/>
        <w:jc w:val="both"/>
        <w:rPr>
          <w:sz w:val="28"/>
          <w:szCs w:val="28"/>
        </w:rPr>
      </w:pPr>
      <w:r w:rsidRPr="00860A4F">
        <w:rPr>
          <w:sz w:val="28"/>
          <w:szCs w:val="28"/>
        </w:rPr>
        <w:t>Кроме того, по данной подпрограмме запланированы расходы:</w:t>
      </w:r>
    </w:p>
    <w:p w:rsidR="0074534C" w:rsidRPr="00860A4F" w:rsidRDefault="0074534C" w:rsidP="00052223">
      <w:pPr>
        <w:ind w:firstLine="708"/>
        <w:jc w:val="both"/>
        <w:rPr>
          <w:sz w:val="28"/>
          <w:szCs w:val="28"/>
        </w:rPr>
      </w:pPr>
      <w:r w:rsidRPr="00860A4F">
        <w:rPr>
          <w:sz w:val="28"/>
          <w:szCs w:val="28"/>
        </w:rPr>
        <w:t xml:space="preserve">- на обеспечение деятельности государственных казенных учреждений в сумме 18 640,5 </w:t>
      </w:r>
      <w:r w:rsidR="00213232" w:rsidRPr="00860A4F">
        <w:rPr>
          <w:sz w:val="28"/>
          <w:szCs w:val="28"/>
        </w:rPr>
        <w:t>тыс. руб.</w:t>
      </w:r>
      <w:r w:rsidRPr="00860A4F">
        <w:rPr>
          <w:sz w:val="28"/>
          <w:szCs w:val="28"/>
        </w:rPr>
        <w:t>;</w:t>
      </w:r>
    </w:p>
    <w:p w:rsidR="0074534C" w:rsidRPr="00860A4F" w:rsidRDefault="0074534C" w:rsidP="00052223">
      <w:pPr>
        <w:ind w:firstLine="708"/>
        <w:jc w:val="both"/>
        <w:rPr>
          <w:sz w:val="28"/>
          <w:szCs w:val="28"/>
        </w:rPr>
      </w:pPr>
      <w:r w:rsidRPr="00860A4F">
        <w:rPr>
          <w:sz w:val="28"/>
          <w:szCs w:val="28"/>
        </w:rPr>
        <w:t xml:space="preserve">- субсидии на выполнение государственного задания государственными бюджетными учреждениями, подведомственным комитету по физической культуре и спорту Ленинградской области, в сумме  96 487,7 </w:t>
      </w:r>
      <w:r w:rsidR="00213232" w:rsidRPr="00860A4F">
        <w:rPr>
          <w:sz w:val="28"/>
          <w:szCs w:val="28"/>
        </w:rPr>
        <w:t>тыс. руб.</w:t>
      </w:r>
    </w:p>
    <w:p w:rsidR="0040041B" w:rsidRDefault="0040041B" w:rsidP="00052223">
      <w:pPr>
        <w:pStyle w:val="18"/>
        <w:ind w:firstLine="708"/>
      </w:pPr>
    </w:p>
    <w:p w:rsidR="0074534C" w:rsidRPr="001E516C" w:rsidRDefault="0074534C" w:rsidP="00052223">
      <w:pPr>
        <w:pStyle w:val="18"/>
        <w:ind w:firstLine="708"/>
      </w:pPr>
      <w:r>
        <w:t>П</w:t>
      </w:r>
      <w:r w:rsidRPr="001E516C">
        <w:t>одпрограмм</w:t>
      </w:r>
      <w:r>
        <w:t>а</w:t>
      </w:r>
      <w:r w:rsidRPr="001E516C">
        <w:t xml:space="preserve"> "Развитие адаптивной физической культуры и спорта для лиц с ограниченными возможностями здоровья и инвалидов"</w:t>
      </w:r>
    </w:p>
    <w:p w:rsidR="0074534C" w:rsidRPr="007A56EF" w:rsidRDefault="0074534C" w:rsidP="00052223">
      <w:pPr>
        <w:pStyle w:val="a7"/>
        <w:ind w:firstLine="708"/>
        <w:jc w:val="both"/>
      </w:pPr>
      <w:r w:rsidRPr="007A56EF">
        <w:lastRenderedPageBreak/>
        <w:t xml:space="preserve">По подпрограмме "Развитие адаптивной физической культуры и спорта для лиц с ограниченными возможностями здоровья и инвалидов" комитету по физической культуре и спорту Ленинградской области расходы на обеспечение подготовки и  участия спортивных сборных команд инвалидов Ленинградской области в межрегиональных, всероссийских и международных спортивных мероприятиях, проведение региональных физкультурных и спортивных мероприятий для инвалидов сформированы в сумме 4 265,0 </w:t>
      </w:r>
      <w:r w:rsidR="00213232" w:rsidRPr="007A56EF">
        <w:t>тыс. руб.</w:t>
      </w:r>
    </w:p>
    <w:p w:rsidR="0074534C" w:rsidRDefault="0074534C" w:rsidP="00052223">
      <w:pPr>
        <w:widowControl/>
        <w:ind w:firstLine="708"/>
        <w:jc w:val="both"/>
        <w:rPr>
          <w:sz w:val="28"/>
          <w:szCs w:val="28"/>
        </w:rPr>
      </w:pPr>
    </w:p>
    <w:p w:rsidR="0074534C" w:rsidRPr="00BF0D41" w:rsidRDefault="0074534C" w:rsidP="00052223">
      <w:pPr>
        <w:pStyle w:val="18"/>
        <w:ind w:firstLine="708"/>
      </w:pPr>
      <w:r w:rsidRPr="00BF0D41">
        <w:t xml:space="preserve">Подпрограмма </w:t>
      </w:r>
      <w:r w:rsidR="0072131E">
        <w:t xml:space="preserve">« </w:t>
      </w:r>
      <w:r w:rsidRPr="00BF0D41">
        <w:t>Развитие объектов физической культуры и спорта в Ленинградской области</w:t>
      </w:r>
      <w:r w:rsidR="0072131E">
        <w:t xml:space="preserve">»   </w:t>
      </w:r>
    </w:p>
    <w:p w:rsidR="0074534C" w:rsidRPr="00A03387" w:rsidRDefault="0074534C" w:rsidP="00052223">
      <w:pPr>
        <w:widowControl/>
        <w:ind w:firstLine="708"/>
        <w:jc w:val="both"/>
        <w:rPr>
          <w:color w:val="FF0000"/>
          <w:sz w:val="28"/>
          <w:szCs w:val="28"/>
        </w:rPr>
      </w:pPr>
      <w:r w:rsidRPr="007A56EF">
        <w:rPr>
          <w:sz w:val="28"/>
          <w:szCs w:val="28"/>
        </w:rPr>
        <w:t xml:space="preserve">Комитету по строительству Ленинградской области в рамках реализации подпрограммы проектом областного бюджета 2015 года предусмотрены ассигнования областного бюджета в сумме  918 519,0 тыс. руб. (в 2014 году </w:t>
      </w:r>
      <w:r w:rsidR="007A56EF">
        <w:rPr>
          <w:sz w:val="28"/>
          <w:szCs w:val="28"/>
        </w:rPr>
        <w:t>–</w:t>
      </w:r>
      <w:r w:rsidRPr="007A56EF">
        <w:rPr>
          <w:sz w:val="28"/>
          <w:szCs w:val="28"/>
        </w:rPr>
        <w:t xml:space="preserve"> 687</w:t>
      </w:r>
      <w:r w:rsidR="007A56EF">
        <w:rPr>
          <w:sz w:val="28"/>
          <w:szCs w:val="28"/>
        </w:rPr>
        <w:t> </w:t>
      </w:r>
      <w:r w:rsidRPr="007A56EF">
        <w:rPr>
          <w:sz w:val="28"/>
          <w:szCs w:val="28"/>
        </w:rPr>
        <w:t>865,1 тыс. руб.) на следующие мероприятия:</w:t>
      </w:r>
    </w:p>
    <w:p w:rsidR="0074534C" w:rsidRPr="00BF0D41" w:rsidRDefault="0074534C" w:rsidP="00052223">
      <w:pPr>
        <w:widowControl/>
        <w:ind w:firstLine="708"/>
        <w:jc w:val="both"/>
        <w:outlineLvl w:val="2"/>
        <w:rPr>
          <w:sz w:val="28"/>
          <w:szCs w:val="28"/>
        </w:rPr>
      </w:pPr>
      <w:r w:rsidRPr="00BF0D41">
        <w:rPr>
          <w:sz w:val="28"/>
          <w:szCs w:val="28"/>
        </w:rPr>
        <w:t xml:space="preserve">- строительство многофункциональных спортивных комплексов в сумме                  436 590,0 тыс. руб. (в 2014 году – 227 210,0 тыс. руб.); </w:t>
      </w:r>
    </w:p>
    <w:p w:rsidR="0074534C" w:rsidRPr="00BF0D41" w:rsidRDefault="0074534C" w:rsidP="00052223">
      <w:pPr>
        <w:widowControl/>
        <w:ind w:firstLine="708"/>
        <w:jc w:val="both"/>
        <w:outlineLvl w:val="2"/>
        <w:rPr>
          <w:sz w:val="28"/>
          <w:szCs w:val="28"/>
        </w:rPr>
      </w:pPr>
      <w:r w:rsidRPr="00BF0D41">
        <w:rPr>
          <w:sz w:val="28"/>
          <w:szCs w:val="28"/>
        </w:rPr>
        <w:t xml:space="preserve">- строительство спортивных залов в сумме 162 000,0 тыс. руб. (в 2014 году - </w:t>
      </w:r>
      <w:r w:rsidRPr="00BF0D41">
        <w:rPr>
          <w:sz w:val="28"/>
          <w:szCs w:val="28"/>
        </w:rPr>
        <w:br/>
        <w:t>98 750,0 тыс. руб.);</w:t>
      </w:r>
    </w:p>
    <w:p w:rsidR="0074534C" w:rsidRPr="00BF0D41" w:rsidRDefault="0074534C" w:rsidP="00052223">
      <w:pPr>
        <w:widowControl/>
        <w:ind w:firstLine="708"/>
        <w:jc w:val="both"/>
        <w:outlineLvl w:val="2"/>
        <w:rPr>
          <w:sz w:val="28"/>
          <w:szCs w:val="28"/>
        </w:rPr>
      </w:pPr>
      <w:r w:rsidRPr="00BF0D41">
        <w:rPr>
          <w:sz w:val="28"/>
          <w:szCs w:val="28"/>
        </w:rPr>
        <w:t>- на строительство крытых катков с искусственным льдом в сумме 144 129,0</w:t>
      </w:r>
      <w:r w:rsidR="007A56EF">
        <w:rPr>
          <w:sz w:val="28"/>
          <w:szCs w:val="28"/>
        </w:rPr>
        <w:t> </w:t>
      </w:r>
      <w:r w:rsidRPr="00BF0D41">
        <w:rPr>
          <w:sz w:val="28"/>
          <w:szCs w:val="28"/>
        </w:rPr>
        <w:t xml:space="preserve">тыс. руб. (в 2014 году – 146 975,0 тыс. руб.);  </w:t>
      </w:r>
    </w:p>
    <w:p w:rsidR="0074534C" w:rsidRPr="00BF0D41" w:rsidRDefault="0074534C" w:rsidP="00052223">
      <w:pPr>
        <w:widowControl/>
        <w:ind w:firstLine="708"/>
        <w:jc w:val="both"/>
        <w:rPr>
          <w:sz w:val="28"/>
          <w:szCs w:val="28"/>
        </w:rPr>
      </w:pPr>
      <w:r w:rsidRPr="00BF0D41">
        <w:rPr>
          <w:sz w:val="28"/>
          <w:szCs w:val="28"/>
        </w:rPr>
        <w:t xml:space="preserve">- строительство и капитальный ремонт плоскостных спортивных сооружений и стадионов в сумме – 175 800,0 тыс. руб. (в 2014 году – 210 130,0 тыс. руб.). </w:t>
      </w:r>
    </w:p>
    <w:p w:rsidR="0074534C" w:rsidRDefault="0074534C" w:rsidP="00052223">
      <w:pPr>
        <w:widowControl/>
        <w:ind w:firstLine="708"/>
        <w:jc w:val="both"/>
        <w:rPr>
          <w:sz w:val="28"/>
          <w:szCs w:val="28"/>
        </w:rPr>
      </w:pPr>
    </w:p>
    <w:p w:rsidR="0074534C" w:rsidRDefault="0074534C" w:rsidP="00052223">
      <w:pPr>
        <w:widowControl/>
        <w:ind w:firstLine="708"/>
        <w:jc w:val="both"/>
        <w:rPr>
          <w:sz w:val="28"/>
          <w:szCs w:val="28"/>
        </w:rPr>
      </w:pPr>
    </w:p>
    <w:p w:rsidR="0074534C" w:rsidRDefault="0074534C" w:rsidP="00052223">
      <w:pPr>
        <w:widowControl/>
        <w:ind w:firstLine="708"/>
        <w:jc w:val="both"/>
        <w:rPr>
          <w:sz w:val="28"/>
          <w:szCs w:val="28"/>
        </w:rPr>
      </w:pPr>
    </w:p>
    <w:p w:rsidR="0074534C" w:rsidRDefault="0074534C" w:rsidP="00052223">
      <w:pPr>
        <w:widowControl/>
        <w:ind w:firstLine="708"/>
        <w:jc w:val="both"/>
        <w:rPr>
          <w:sz w:val="28"/>
          <w:szCs w:val="28"/>
        </w:rPr>
      </w:pPr>
    </w:p>
    <w:p w:rsidR="0074534C" w:rsidRDefault="0074534C" w:rsidP="0074534C">
      <w:pPr>
        <w:widowControl/>
        <w:jc w:val="both"/>
        <w:rPr>
          <w:sz w:val="28"/>
          <w:szCs w:val="28"/>
        </w:rPr>
      </w:pPr>
    </w:p>
    <w:p w:rsidR="0074534C" w:rsidRDefault="0074534C" w:rsidP="0074534C">
      <w:pPr>
        <w:widowControl/>
        <w:jc w:val="both"/>
        <w:rPr>
          <w:sz w:val="28"/>
          <w:szCs w:val="28"/>
        </w:rPr>
      </w:pPr>
    </w:p>
    <w:p w:rsidR="0074534C" w:rsidRDefault="0074534C" w:rsidP="0074534C">
      <w:pPr>
        <w:widowControl/>
        <w:jc w:val="both"/>
        <w:rPr>
          <w:sz w:val="28"/>
          <w:szCs w:val="28"/>
        </w:rPr>
      </w:pPr>
    </w:p>
    <w:p w:rsidR="0074534C" w:rsidRDefault="0074534C" w:rsidP="0074534C">
      <w:pPr>
        <w:widowControl/>
        <w:jc w:val="both"/>
        <w:rPr>
          <w:sz w:val="28"/>
          <w:szCs w:val="28"/>
        </w:rPr>
      </w:pPr>
    </w:p>
    <w:p w:rsidR="0074534C" w:rsidRDefault="0074534C" w:rsidP="0074534C">
      <w:pPr>
        <w:widowControl/>
        <w:jc w:val="both"/>
        <w:rPr>
          <w:sz w:val="28"/>
          <w:szCs w:val="28"/>
        </w:rPr>
      </w:pPr>
    </w:p>
    <w:p w:rsidR="0074534C" w:rsidRDefault="0074534C" w:rsidP="0074534C">
      <w:pPr>
        <w:widowControl/>
        <w:jc w:val="both"/>
        <w:rPr>
          <w:sz w:val="28"/>
          <w:szCs w:val="28"/>
        </w:rPr>
      </w:pPr>
    </w:p>
    <w:p w:rsidR="0074534C" w:rsidRPr="002B77D7" w:rsidRDefault="0074534C" w:rsidP="0074534C">
      <w:pPr>
        <w:tabs>
          <w:tab w:val="left" w:pos="1605"/>
        </w:tabs>
        <w:ind w:firstLine="720"/>
        <w:jc w:val="center"/>
        <w:rPr>
          <w:b/>
          <w:sz w:val="28"/>
          <w:szCs w:val="28"/>
          <w:u w:val="single"/>
        </w:rPr>
      </w:pPr>
      <w:r>
        <w:rPr>
          <w:b/>
          <w:sz w:val="28"/>
          <w:szCs w:val="28"/>
          <w:u w:val="single"/>
        </w:rPr>
        <w:br w:type="page"/>
      </w:r>
      <w:r>
        <w:rPr>
          <w:b/>
          <w:sz w:val="28"/>
          <w:szCs w:val="28"/>
          <w:u w:val="single"/>
        </w:rPr>
        <w:lastRenderedPageBreak/>
        <w:t xml:space="preserve">5. </w:t>
      </w:r>
      <w:r w:rsidRPr="002B77D7">
        <w:rPr>
          <w:b/>
          <w:sz w:val="28"/>
          <w:szCs w:val="28"/>
          <w:u w:val="single"/>
        </w:rPr>
        <w:t>Государственная программа Ленинградской области</w:t>
      </w:r>
    </w:p>
    <w:p w:rsidR="0074534C" w:rsidRPr="002B77D7" w:rsidRDefault="0074534C" w:rsidP="0074534C">
      <w:pPr>
        <w:tabs>
          <w:tab w:val="left" w:pos="1605"/>
        </w:tabs>
        <w:ind w:firstLine="720"/>
        <w:jc w:val="center"/>
        <w:rPr>
          <w:b/>
          <w:sz w:val="28"/>
          <w:szCs w:val="28"/>
          <w:u w:val="single"/>
        </w:rPr>
      </w:pPr>
      <w:r w:rsidRPr="002B77D7">
        <w:rPr>
          <w:b/>
          <w:sz w:val="28"/>
          <w:szCs w:val="28"/>
          <w:u w:val="single"/>
        </w:rPr>
        <w:t xml:space="preserve"> "Развитие культуры в Ленинградской области"</w:t>
      </w:r>
    </w:p>
    <w:p w:rsidR="0074534C" w:rsidRPr="002737C0" w:rsidRDefault="0074534C" w:rsidP="0074534C">
      <w:pPr>
        <w:tabs>
          <w:tab w:val="left" w:pos="1605"/>
        </w:tabs>
        <w:ind w:firstLine="720"/>
        <w:jc w:val="center"/>
        <w:rPr>
          <w:b/>
          <w:color w:val="1F497D"/>
          <w:sz w:val="28"/>
          <w:u w:val="single"/>
        </w:rPr>
      </w:pP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7867AC">
        <w:rPr>
          <w:sz w:val="28"/>
          <w:szCs w:val="28"/>
        </w:rPr>
        <w:t>"Развитие культуры в Ленинградской области"</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sidR="007A56EF">
        <w:rPr>
          <w:bCs/>
          <w:sz w:val="28"/>
          <w:szCs w:val="28"/>
        </w:rPr>
        <w:t>1 423 000,1</w:t>
      </w:r>
      <w:r w:rsidRPr="000E30BE">
        <w:rPr>
          <w:sz w:val="28"/>
          <w:szCs w:val="28"/>
        </w:rPr>
        <w:t xml:space="preserve"> </w:t>
      </w:r>
      <w:r w:rsidR="00213232">
        <w:rPr>
          <w:sz w:val="28"/>
          <w:szCs w:val="28"/>
        </w:rPr>
        <w:t>тыс. руб.</w:t>
      </w:r>
      <w:r w:rsidRPr="000E30BE">
        <w:rPr>
          <w:sz w:val="28"/>
          <w:szCs w:val="28"/>
        </w:rPr>
        <w:t xml:space="preserve">, </w:t>
      </w:r>
      <w:r w:rsidRPr="003C2AF0">
        <w:rPr>
          <w:sz w:val="28"/>
          <w:szCs w:val="28"/>
        </w:rPr>
        <w:t xml:space="preserve">что составляет  </w:t>
      </w:r>
      <w:r w:rsidR="00317CE9" w:rsidRPr="00317CE9">
        <w:rPr>
          <w:sz w:val="28"/>
          <w:szCs w:val="28"/>
        </w:rPr>
        <w:t>102,3</w:t>
      </w:r>
      <w:r w:rsidRPr="00317CE9">
        <w:rPr>
          <w:sz w:val="28"/>
          <w:szCs w:val="28"/>
        </w:rPr>
        <w:t xml:space="preserve">% </w:t>
      </w:r>
      <w:r w:rsidRPr="003C2AF0">
        <w:rPr>
          <w:sz w:val="28"/>
          <w:szCs w:val="28"/>
        </w:rPr>
        <w:t>от уровня 2014 года.</w:t>
      </w:r>
    </w:p>
    <w:p w:rsidR="0074534C" w:rsidRDefault="0074534C" w:rsidP="0074534C">
      <w:pPr>
        <w:ind w:firstLine="708"/>
        <w:jc w:val="both"/>
        <w:rPr>
          <w:sz w:val="28"/>
          <w:szCs w:val="28"/>
        </w:rPr>
      </w:pPr>
    </w:p>
    <w:tbl>
      <w:tblPr>
        <w:tblW w:w="10053" w:type="dxa"/>
        <w:tblInd w:w="93" w:type="dxa"/>
        <w:tblLook w:val="04A0" w:firstRow="1" w:lastRow="0" w:firstColumn="1" w:lastColumn="0" w:noHBand="0" w:noVBand="1"/>
      </w:tblPr>
      <w:tblGrid>
        <w:gridCol w:w="6688"/>
        <w:gridCol w:w="3365"/>
      </w:tblGrid>
      <w:tr w:rsidR="0074534C" w:rsidRPr="00844A6F" w:rsidTr="00A94714">
        <w:trPr>
          <w:trHeight w:val="473"/>
        </w:trPr>
        <w:tc>
          <w:tcPr>
            <w:tcW w:w="6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0372F5">
              <w:rPr>
                <w:b/>
                <w:bCs/>
                <w:sz w:val="28"/>
                <w:szCs w:val="28"/>
              </w:rPr>
              <w:t>главного распорядителя бюджетных средств</w:t>
            </w:r>
          </w:p>
        </w:tc>
        <w:tc>
          <w:tcPr>
            <w:tcW w:w="3365"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844A6F" w:rsidTr="00A94714">
        <w:trPr>
          <w:trHeight w:val="574"/>
        </w:trPr>
        <w:tc>
          <w:tcPr>
            <w:tcW w:w="66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844A6F" w:rsidRDefault="0074534C" w:rsidP="00A94714">
            <w:pPr>
              <w:widowControl/>
              <w:rPr>
                <w:sz w:val="28"/>
                <w:szCs w:val="28"/>
              </w:rPr>
            </w:pPr>
            <w:r w:rsidRPr="00844A6F">
              <w:rPr>
                <w:sz w:val="28"/>
                <w:szCs w:val="28"/>
              </w:rPr>
              <w:t>Управление делами Правительства Ленинградской области</w:t>
            </w:r>
          </w:p>
        </w:tc>
        <w:tc>
          <w:tcPr>
            <w:tcW w:w="3365" w:type="dxa"/>
            <w:tcBorders>
              <w:top w:val="single" w:sz="4" w:space="0" w:color="auto"/>
              <w:left w:val="nil"/>
              <w:bottom w:val="single" w:sz="4" w:space="0" w:color="auto"/>
              <w:right w:val="single" w:sz="4" w:space="0" w:color="auto"/>
            </w:tcBorders>
            <w:shd w:val="clear" w:color="auto" w:fill="auto"/>
            <w:vAlign w:val="center"/>
            <w:hideMark/>
          </w:tcPr>
          <w:p w:rsidR="0074534C" w:rsidRPr="00844A6F" w:rsidRDefault="0074534C" w:rsidP="00A94714">
            <w:pPr>
              <w:widowControl/>
              <w:jc w:val="right"/>
              <w:rPr>
                <w:sz w:val="28"/>
                <w:szCs w:val="28"/>
              </w:rPr>
            </w:pPr>
            <w:r w:rsidRPr="00844A6F">
              <w:rPr>
                <w:sz w:val="28"/>
                <w:szCs w:val="28"/>
              </w:rPr>
              <w:t>1 637,0</w:t>
            </w:r>
          </w:p>
        </w:tc>
      </w:tr>
      <w:tr w:rsidR="0074534C" w:rsidRPr="00844A6F" w:rsidTr="00A94714">
        <w:trPr>
          <w:trHeight w:val="287"/>
        </w:trPr>
        <w:tc>
          <w:tcPr>
            <w:tcW w:w="6688" w:type="dxa"/>
            <w:tcBorders>
              <w:top w:val="nil"/>
              <w:left w:val="single" w:sz="4" w:space="0" w:color="auto"/>
              <w:bottom w:val="single" w:sz="4" w:space="0" w:color="auto"/>
              <w:right w:val="single" w:sz="4" w:space="0" w:color="auto"/>
            </w:tcBorders>
            <w:shd w:val="clear" w:color="auto" w:fill="auto"/>
            <w:vAlign w:val="center"/>
            <w:hideMark/>
          </w:tcPr>
          <w:p w:rsidR="0074534C" w:rsidRPr="00844A6F" w:rsidRDefault="0074534C" w:rsidP="00A94714">
            <w:pPr>
              <w:widowControl/>
              <w:rPr>
                <w:sz w:val="28"/>
                <w:szCs w:val="28"/>
              </w:rPr>
            </w:pPr>
            <w:r w:rsidRPr="00844A6F">
              <w:rPr>
                <w:sz w:val="28"/>
                <w:szCs w:val="28"/>
              </w:rPr>
              <w:t>Комитет по культуре Ленинградской области</w:t>
            </w:r>
          </w:p>
        </w:tc>
        <w:tc>
          <w:tcPr>
            <w:tcW w:w="3365" w:type="dxa"/>
            <w:tcBorders>
              <w:top w:val="nil"/>
              <w:left w:val="nil"/>
              <w:bottom w:val="single" w:sz="4" w:space="0" w:color="auto"/>
              <w:right w:val="single" w:sz="4" w:space="0" w:color="auto"/>
            </w:tcBorders>
            <w:shd w:val="clear" w:color="auto" w:fill="auto"/>
            <w:vAlign w:val="center"/>
            <w:hideMark/>
          </w:tcPr>
          <w:p w:rsidR="0074534C" w:rsidRPr="00844A6F" w:rsidRDefault="0074534C" w:rsidP="007A56EF">
            <w:pPr>
              <w:widowControl/>
              <w:jc w:val="right"/>
              <w:rPr>
                <w:sz w:val="28"/>
                <w:szCs w:val="28"/>
              </w:rPr>
            </w:pPr>
            <w:r w:rsidRPr="00844A6F">
              <w:rPr>
                <w:sz w:val="28"/>
                <w:szCs w:val="28"/>
              </w:rPr>
              <w:t>1</w:t>
            </w:r>
            <w:r w:rsidR="007A56EF">
              <w:rPr>
                <w:sz w:val="28"/>
                <w:szCs w:val="28"/>
              </w:rPr>
              <w:t> 371 363,1</w:t>
            </w:r>
          </w:p>
        </w:tc>
      </w:tr>
      <w:tr w:rsidR="0074534C" w:rsidRPr="00844A6F" w:rsidTr="00A94714">
        <w:trPr>
          <w:trHeight w:val="574"/>
        </w:trPr>
        <w:tc>
          <w:tcPr>
            <w:tcW w:w="6688" w:type="dxa"/>
            <w:tcBorders>
              <w:top w:val="nil"/>
              <w:left w:val="single" w:sz="4" w:space="0" w:color="auto"/>
              <w:bottom w:val="single" w:sz="4" w:space="0" w:color="auto"/>
              <w:right w:val="single" w:sz="4" w:space="0" w:color="auto"/>
            </w:tcBorders>
            <w:shd w:val="clear" w:color="auto" w:fill="auto"/>
            <w:vAlign w:val="center"/>
            <w:hideMark/>
          </w:tcPr>
          <w:p w:rsidR="0074534C" w:rsidRPr="00844A6F" w:rsidRDefault="0074534C" w:rsidP="00A94714">
            <w:pPr>
              <w:widowControl/>
              <w:rPr>
                <w:sz w:val="28"/>
                <w:szCs w:val="28"/>
              </w:rPr>
            </w:pPr>
            <w:r w:rsidRPr="00844A6F">
              <w:rPr>
                <w:sz w:val="28"/>
                <w:szCs w:val="28"/>
              </w:rPr>
              <w:t>Комитет по строительству Ленинградской области</w:t>
            </w:r>
          </w:p>
        </w:tc>
        <w:tc>
          <w:tcPr>
            <w:tcW w:w="3365" w:type="dxa"/>
            <w:tcBorders>
              <w:top w:val="nil"/>
              <w:left w:val="nil"/>
              <w:bottom w:val="single" w:sz="4" w:space="0" w:color="auto"/>
              <w:right w:val="single" w:sz="4" w:space="0" w:color="auto"/>
            </w:tcBorders>
            <w:shd w:val="clear" w:color="auto" w:fill="auto"/>
            <w:vAlign w:val="center"/>
            <w:hideMark/>
          </w:tcPr>
          <w:p w:rsidR="0074534C" w:rsidRPr="00844A6F" w:rsidRDefault="0074534C" w:rsidP="00A94714">
            <w:pPr>
              <w:widowControl/>
              <w:jc w:val="right"/>
              <w:rPr>
                <w:sz w:val="28"/>
                <w:szCs w:val="28"/>
              </w:rPr>
            </w:pPr>
            <w:r w:rsidRPr="00844A6F">
              <w:rPr>
                <w:sz w:val="28"/>
                <w:szCs w:val="28"/>
              </w:rPr>
              <w:t>50 000,0</w:t>
            </w:r>
          </w:p>
        </w:tc>
      </w:tr>
      <w:tr w:rsidR="0074534C" w:rsidRPr="00844A6F" w:rsidTr="00A94714">
        <w:trPr>
          <w:trHeight w:val="304"/>
        </w:trPr>
        <w:tc>
          <w:tcPr>
            <w:tcW w:w="66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844A6F" w:rsidRDefault="0074534C" w:rsidP="00A94714">
            <w:pPr>
              <w:widowControl/>
              <w:rPr>
                <w:b/>
                <w:bCs/>
                <w:sz w:val="28"/>
                <w:szCs w:val="28"/>
              </w:rPr>
            </w:pPr>
            <w:r w:rsidRPr="00844A6F">
              <w:rPr>
                <w:b/>
                <w:bCs/>
                <w:sz w:val="28"/>
                <w:szCs w:val="28"/>
              </w:rPr>
              <w:t> </w:t>
            </w:r>
            <w:r w:rsidRPr="00EE1A3A">
              <w:rPr>
                <w:b/>
                <w:bCs/>
                <w:sz w:val="28"/>
                <w:szCs w:val="28"/>
              </w:rPr>
              <w:t>Итого:</w:t>
            </w:r>
          </w:p>
        </w:tc>
        <w:tc>
          <w:tcPr>
            <w:tcW w:w="3365" w:type="dxa"/>
            <w:tcBorders>
              <w:top w:val="single" w:sz="4" w:space="0" w:color="auto"/>
              <w:left w:val="nil"/>
              <w:bottom w:val="single" w:sz="4" w:space="0" w:color="auto"/>
              <w:right w:val="single" w:sz="4" w:space="0" w:color="auto"/>
            </w:tcBorders>
            <w:shd w:val="clear" w:color="auto" w:fill="auto"/>
            <w:noWrap/>
            <w:vAlign w:val="bottom"/>
            <w:hideMark/>
          </w:tcPr>
          <w:p w:rsidR="0074534C" w:rsidRPr="00844A6F" w:rsidRDefault="0074534C" w:rsidP="007A56EF">
            <w:pPr>
              <w:widowControl/>
              <w:jc w:val="right"/>
              <w:rPr>
                <w:b/>
                <w:bCs/>
                <w:sz w:val="28"/>
                <w:szCs w:val="28"/>
              </w:rPr>
            </w:pPr>
            <w:r w:rsidRPr="00844A6F">
              <w:rPr>
                <w:b/>
                <w:bCs/>
                <w:sz w:val="28"/>
                <w:szCs w:val="28"/>
              </w:rPr>
              <w:t>1</w:t>
            </w:r>
            <w:r w:rsidR="007A56EF">
              <w:rPr>
                <w:b/>
                <w:bCs/>
                <w:sz w:val="28"/>
                <w:szCs w:val="28"/>
              </w:rPr>
              <w:t> 423 000,1</w:t>
            </w:r>
          </w:p>
        </w:tc>
      </w:tr>
    </w:tbl>
    <w:p w:rsidR="0074534C" w:rsidRPr="007867AC" w:rsidRDefault="0074534C" w:rsidP="00052223">
      <w:pPr>
        <w:widowControl/>
        <w:autoSpaceDE w:val="0"/>
        <w:autoSpaceDN w:val="0"/>
        <w:adjustRightInd w:val="0"/>
        <w:ind w:firstLine="708"/>
        <w:jc w:val="both"/>
        <w:rPr>
          <w:sz w:val="28"/>
          <w:szCs w:val="28"/>
        </w:rPr>
      </w:pPr>
      <w:r w:rsidRPr="007867AC">
        <w:rPr>
          <w:sz w:val="28"/>
          <w:szCs w:val="28"/>
        </w:rPr>
        <w:t>Целью реализации государственной программы Ленинградской области "Развитие культуры в Ленинградской области" является создание условий для реализации стратегической роли культуры как духовно-нравственного основания развития личности, ресурса роста человеческого потенциала региона, фактора обеспечения социальной стабильности и консолидации общества. Программа направлена на решение следующих задач:</w:t>
      </w:r>
    </w:p>
    <w:p w:rsidR="0074534C" w:rsidRPr="007867AC" w:rsidRDefault="0074534C" w:rsidP="00052223">
      <w:pPr>
        <w:widowControl/>
        <w:autoSpaceDE w:val="0"/>
        <w:autoSpaceDN w:val="0"/>
        <w:adjustRightInd w:val="0"/>
        <w:ind w:firstLine="708"/>
        <w:jc w:val="both"/>
        <w:rPr>
          <w:sz w:val="28"/>
          <w:szCs w:val="28"/>
        </w:rPr>
      </w:pPr>
      <w:r w:rsidRPr="007867AC">
        <w:rPr>
          <w:sz w:val="28"/>
          <w:szCs w:val="28"/>
        </w:rPr>
        <w:t>- сохранение культурного и исторического наследия, обеспечение доступа граждан к культурным ценностям и участию в культурной жизни, реализация творческого потенциала населения региона;</w:t>
      </w:r>
    </w:p>
    <w:p w:rsidR="0074534C" w:rsidRPr="007867AC" w:rsidRDefault="0074534C" w:rsidP="00052223">
      <w:pPr>
        <w:widowControl/>
        <w:autoSpaceDE w:val="0"/>
        <w:autoSpaceDN w:val="0"/>
        <w:adjustRightInd w:val="0"/>
        <w:ind w:firstLine="708"/>
        <w:jc w:val="both"/>
        <w:rPr>
          <w:sz w:val="28"/>
          <w:szCs w:val="28"/>
        </w:rPr>
      </w:pPr>
      <w:r w:rsidRPr="007867AC">
        <w:rPr>
          <w:sz w:val="28"/>
          <w:szCs w:val="28"/>
        </w:rPr>
        <w:tab/>
        <w:t>- создание благоприятных условий для устойчивого развития сферы культуры.</w:t>
      </w:r>
    </w:p>
    <w:p w:rsidR="0074534C" w:rsidRDefault="0074534C" w:rsidP="00052223">
      <w:pPr>
        <w:ind w:firstLine="708"/>
        <w:jc w:val="both"/>
        <w:rPr>
          <w:sz w:val="28"/>
          <w:szCs w:val="28"/>
        </w:rPr>
      </w:pPr>
      <w:r w:rsidRPr="007867AC">
        <w:rPr>
          <w:sz w:val="28"/>
          <w:szCs w:val="28"/>
        </w:rPr>
        <w:t xml:space="preserve">        Ответственным исполнителем государственной программы является комитет по культуре Ленинградской области.  </w:t>
      </w:r>
    </w:p>
    <w:p w:rsidR="0074534C" w:rsidRDefault="0074534C" w:rsidP="00052223">
      <w:pPr>
        <w:ind w:firstLine="708"/>
        <w:jc w:val="both"/>
        <w:rPr>
          <w:sz w:val="28"/>
          <w:szCs w:val="28"/>
        </w:rPr>
      </w:pPr>
    </w:p>
    <w:p w:rsidR="0074534C" w:rsidRDefault="0074534C" w:rsidP="00052223">
      <w:pPr>
        <w:pStyle w:val="18"/>
        <w:ind w:firstLine="708"/>
        <w:jc w:val="left"/>
      </w:pPr>
      <w:r w:rsidRPr="007867AC">
        <w:t>Подпрограмм</w:t>
      </w:r>
      <w:r>
        <w:t>а</w:t>
      </w:r>
      <w:r w:rsidRPr="007867AC">
        <w:t xml:space="preserve"> "Развитие профессионального искусства"</w:t>
      </w:r>
    </w:p>
    <w:p w:rsidR="0074534C" w:rsidRPr="007A56EF" w:rsidRDefault="0040041B" w:rsidP="00052223">
      <w:pPr>
        <w:ind w:firstLine="708"/>
        <w:jc w:val="both"/>
        <w:rPr>
          <w:sz w:val="28"/>
          <w:szCs w:val="28"/>
        </w:rPr>
      </w:pPr>
      <w:r w:rsidRPr="007A56EF">
        <w:rPr>
          <w:sz w:val="28"/>
          <w:szCs w:val="28"/>
        </w:rPr>
        <w:t xml:space="preserve">По данной подпрограмме на 2015 год предусмотрены расходы в сумме </w:t>
      </w:r>
      <w:r w:rsidR="0074534C" w:rsidRPr="007A56EF">
        <w:rPr>
          <w:sz w:val="28"/>
          <w:szCs w:val="28"/>
        </w:rPr>
        <w:t xml:space="preserve">250 150,0 </w:t>
      </w:r>
      <w:r w:rsidR="00213232" w:rsidRPr="007A56EF">
        <w:rPr>
          <w:sz w:val="28"/>
          <w:szCs w:val="28"/>
        </w:rPr>
        <w:t>тыс. руб.</w:t>
      </w:r>
    </w:p>
    <w:p w:rsidR="0074534C" w:rsidRDefault="0074534C" w:rsidP="00052223">
      <w:pPr>
        <w:ind w:firstLine="708"/>
        <w:jc w:val="both"/>
        <w:rPr>
          <w:sz w:val="28"/>
          <w:szCs w:val="28"/>
        </w:rPr>
      </w:pPr>
      <w:r>
        <w:rPr>
          <w:sz w:val="28"/>
          <w:szCs w:val="28"/>
        </w:rPr>
        <w:t>По данной подпрограмме запланированы расходы на:</w:t>
      </w:r>
    </w:p>
    <w:p w:rsidR="0074534C" w:rsidRDefault="0074534C" w:rsidP="00052223">
      <w:pPr>
        <w:ind w:firstLine="708"/>
        <w:jc w:val="both"/>
        <w:rPr>
          <w:sz w:val="28"/>
          <w:szCs w:val="28"/>
        </w:rPr>
      </w:pPr>
      <w:r>
        <w:rPr>
          <w:sz w:val="28"/>
          <w:szCs w:val="28"/>
        </w:rPr>
        <w:t>- р</w:t>
      </w:r>
      <w:r w:rsidRPr="003F04F0">
        <w:rPr>
          <w:sz w:val="28"/>
          <w:szCs w:val="28"/>
        </w:rPr>
        <w:t>еализаци</w:t>
      </w:r>
      <w:r>
        <w:rPr>
          <w:sz w:val="28"/>
          <w:szCs w:val="28"/>
        </w:rPr>
        <w:t>ю</w:t>
      </w:r>
      <w:r w:rsidRPr="003F04F0">
        <w:rPr>
          <w:sz w:val="28"/>
          <w:szCs w:val="28"/>
        </w:rPr>
        <w:t xml:space="preserve"> мероприятий по развитию исполнительских искусств</w:t>
      </w:r>
      <w:r>
        <w:rPr>
          <w:sz w:val="28"/>
          <w:szCs w:val="28"/>
        </w:rPr>
        <w:t xml:space="preserve"> (с</w:t>
      </w:r>
      <w:r w:rsidRPr="00FB4C2B">
        <w:rPr>
          <w:sz w:val="28"/>
          <w:szCs w:val="28"/>
        </w:rPr>
        <w:t>оздание новых постановок и концертных программ</w:t>
      </w:r>
      <w:r>
        <w:rPr>
          <w:sz w:val="28"/>
          <w:szCs w:val="28"/>
        </w:rPr>
        <w:t>, о</w:t>
      </w:r>
      <w:r w:rsidRPr="00FB4C2B">
        <w:rPr>
          <w:sz w:val="28"/>
          <w:szCs w:val="28"/>
        </w:rPr>
        <w:t>беспечение гастрольной и выездной деятельности государственных театрально-концертных организаций</w:t>
      </w:r>
      <w:r>
        <w:rPr>
          <w:sz w:val="28"/>
          <w:szCs w:val="28"/>
        </w:rPr>
        <w:t>, д</w:t>
      </w:r>
      <w:r w:rsidRPr="00FB4C2B">
        <w:rPr>
          <w:sz w:val="28"/>
          <w:szCs w:val="28"/>
        </w:rPr>
        <w:t>ополнительная поддержка государственных театрально-концертных учреждений Ленинградской области, получивших в предыдущем году премии или награды в творческих соревнованиях международного, всероссийского, межрегионального и регионального уровней</w:t>
      </w:r>
      <w:r>
        <w:rPr>
          <w:sz w:val="28"/>
          <w:szCs w:val="28"/>
        </w:rPr>
        <w:t xml:space="preserve">) в сумме 243 300,0 </w:t>
      </w:r>
      <w:r w:rsidR="00213232">
        <w:rPr>
          <w:sz w:val="28"/>
          <w:szCs w:val="28"/>
        </w:rPr>
        <w:t>тыс. руб.</w:t>
      </w:r>
    </w:p>
    <w:p w:rsidR="0074534C" w:rsidRDefault="0074534C" w:rsidP="00052223">
      <w:pPr>
        <w:widowControl/>
        <w:autoSpaceDE w:val="0"/>
        <w:autoSpaceDN w:val="0"/>
        <w:adjustRightInd w:val="0"/>
        <w:ind w:firstLine="708"/>
        <w:jc w:val="both"/>
        <w:rPr>
          <w:sz w:val="28"/>
          <w:szCs w:val="28"/>
        </w:rPr>
      </w:pPr>
      <w:r>
        <w:rPr>
          <w:sz w:val="28"/>
          <w:szCs w:val="28"/>
        </w:rPr>
        <w:t>Профессиональное искусство в Ленинградской области представлено 4</w:t>
      </w:r>
      <w:r w:rsidR="00D471B0">
        <w:rPr>
          <w:sz w:val="28"/>
          <w:szCs w:val="28"/>
        </w:rPr>
        <w:t> </w:t>
      </w:r>
      <w:r>
        <w:rPr>
          <w:sz w:val="28"/>
          <w:szCs w:val="28"/>
        </w:rPr>
        <w:t xml:space="preserve">государственными театрами, 1 муниципальным театром и 1 государственным оркестром русских народных инструментов. </w:t>
      </w:r>
    </w:p>
    <w:p w:rsidR="0074534C" w:rsidRDefault="0074534C" w:rsidP="00052223">
      <w:pPr>
        <w:ind w:firstLine="708"/>
        <w:jc w:val="both"/>
        <w:rPr>
          <w:sz w:val="28"/>
          <w:szCs w:val="28"/>
        </w:rPr>
      </w:pPr>
      <w:r>
        <w:rPr>
          <w:sz w:val="28"/>
          <w:szCs w:val="28"/>
        </w:rPr>
        <w:t>- п</w:t>
      </w:r>
      <w:r w:rsidRPr="00BC10EF">
        <w:rPr>
          <w:sz w:val="28"/>
          <w:szCs w:val="28"/>
        </w:rPr>
        <w:t>оддержк</w:t>
      </w:r>
      <w:r>
        <w:rPr>
          <w:sz w:val="28"/>
          <w:szCs w:val="28"/>
        </w:rPr>
        <w:t>у</w:t>
      </w:r>
      <w:r w:rsidRPr="00BC10EF">
        <w:rPr>
          <w:sz w:val="28"/>
          <w:szCs w:val="28"/>
        </w:rPr>
        <w:t xml:space="preserve"> распространения художественного продукта в сферах </w:t>
      </w:r>
      <w:r w:rsidRPr="00BC10EF">
        <w:rPr>
          <w:sz w:val="28"/>
          <w:szCs w:val="28"/>
        </w:rPr>
        <w:lastRenderedPageBreak/>
        <w:t>театрального, музыкального и киноискусства</w:t>
      </w:r>
      <w:r>
        <w:rPr>
          <w:sz w:val="28"/>
          <w:szCs w:val="28"/>
        </w:rPr>
        <w:t>, в том числе п</w:t>
      </w:r>
      <w:r w:rsidRPr="00503B14">
        <w:rPr>
          <w:sz w:val="28"/>
          <w:szCs w:val="28"/>
        </w:rPr>
        <w:t>оддержк</w:t>
      </w:r>
      <w:r>
        <w:rPr>
          <w:sz w:val="28"/>
          <w:szCs w:val="28"/>
        </w:rPr>
        <w:t>у</w:t>
      </w:r>
      <w:r w:rsidRPr="00503B14">
        <w:rPr>
          <w:sz w:val="28"/>
          <w:szCs w:val="28"/>
        </w:rPr>
        <w:t xml:space="preserve"> театральных и кинофестивалей, проводимых на территории Ленинградской области</w:t>
      </w:r>
      <w:r>
        <w:rPr>
          <w:sz w:val="28"/>
          <w:szCs w:val="28"/>
        </w:rPr>
        <w:t xml:space="preserve"> в сумме 3</w:t>
      </w:r>
      <w:r w:rsidR="007A56EF">
        <w:rPr>
          <w:sz w:val="28"/>
          <w:szCs w:val="28"/>
        </w:rPr>
        <w:t> </w:t>
      </w:r>
      <w:r>
        <w:rPr>
          <w:sz w:val="28"/>
          <w:szCs w:val="28"/>
        </w:rPr>
        <w:t xml:space="preserve">850,0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с</w:t>
      </w:r>
      <w:r w:rsidRPr="00BC10EF">
        <w:rPr>
          <w:sz w:val="28"/>
          <w:szCs w:val="28"/>
        </w:rPr>
        <w:t>убсидии на адресную поддержку муниципальных учреждений культуры - профессиональных театров</w:t>
      </w:r>
      <w:r>
        <w:rPr>
          <w:sz w:val="28"/>
          <w:szCs w:val="28"/>
        </w:rPr>
        <w:t xml:space="preserve"> в сумме 3 000,0 </w:t>
      </w:r>
      <w:r w:rsidR="00213232">
        <w:rPr>
          <w:sz w:val="28"/>
          <w:szCs w:val="28"/>
        </w:rPr>
        <w:t>тыс. руб.</w:t>
      </w:r>
    </w:p>
    <w:p w:rsidR="0074534C" w:rsidRDefault="0074534C" w:rsidP="00052223">
      <w:pPr>
        <w:ind w:firstLine="708"/>
        <w:jc w:val="both"/>
        <w:rPr>
          <w:sz w:val="28"/>
          <w:szCs w:val="28"/>
        </w:rPr>
      </w:pPr>
    </w:p>
    <w:p w:rsidR="0074534C" w:rsidRDefault="0074534C" w:rsidP="00052223">
      <w:pPr>
        <w:pStyle w:val="18"/>
        <w:ind w:firstLine="708"/>
        <w:jc w:val="left"/>
      </w:pPr>
      <w:r w:rsidRPr="006E6F9A">
        <w:t>Подпрограмм</w:t>
      </w:r>
      <w:r>
        <w:t>а</w:t>
      </w:r>
      <w:r w:rsidRPr="006E6F9A">
        <w:t xml:space="preserve"> "Сохранение и охрана культурного и исторического наследия Ленинградской области"</w:t>
      </w:r>
    </w:p>
    <w:p w:rsidR="0074534C" w:rsidRPr="002E2557" w:rsidRDefault="00A03387" w:rsidP="00052223">
      <w:pPr>
        <w:ind w:firstLine="708"/>
        <w:jc w:val="both"/>
        <w:rPr>
          <w:sz w:val="28"/>
          <w:szCs w:val="28"/>
        </w:rPr>
      </w:pPr>
      <w:r w:rsidRPr="002E2557">
        <w:rPr>
          <w:sz w:val="28"/>
          <w:szCs w:val="28"/>
        </w:rPr>
        <w:t xml:space="preserve">По данной подпрограмме предусмотрены расходы в сумме </w:t>
      </w:r>
      <w:r w:rsidR="0074534C" w:rsidRPr="002E2557">
        <w:rPr>
          <w:sz w:val="28"/>
          <w:szCs w:val="28"/>
        </w:rPr>
        <w:t>254</w:t>
      </w:r>
      <w:r w:rsidR="002E2557" w:rsidRPr="002E2557">
        <w:rPr>
          <w:sz w:val="28"/>
          <w:szCs w:val="28"/>
        </w:rPr>
        <w:t> </w:t>
      </w:r>
      <w:r w:rsidR="0074534C" w:rsidRPr="002E2557">
        <w:rPr>
          <w:sz w:val="28"/>
          <w:szCs w:val="28"/>
        </w:rPr>
        <w:t>49</w:t>
      </w:r>
      <w:r w:rsidR="002E2557" w:rsidRPr="002E2557">
        <w:rPr>
          <w:sz w:val="28"/>
          <w:szCs w:val="28"/>
        </w:rPr>
        <w:t>4,0 </w:t>
      </w:r>
      <w:r w:rsidR="00213232" w:rsidRPr="002E2557">
        <w:rPr>
          <w:sz w:val="28"/>
          <w:szCs w:val="28"/>
        </w:rPr>
        <w:t>тыс. руб.</w:t>
      </w:r>
    </w:p>
    <w:p w:rsidR="0074534C" w:rsidRDefault="0074534C" w:rsidP="00052223">
      <w:pPr>
        <w:ind w:firstLine="708"/>
        <w:jc w:val="both"/>
        <w:rPr>
          <w:sz w:val="28"/>
          <w:szCs w:val="28"/>
        </w:rPr>
      </w:pPr>
      <w:r>
        <w:rPr>
          <w:sz w:val="28"/>
          <w:szCs w:val="28"/>
        </w:rPr>
        <w:t>По данной подпрограмме на 2015 год запланированы расходы на:</w:t>
      </w:r>
    </w:p>
    <w:p w:rsidR="0074534C" w:rsidRDefault="0074534C" w:rsidP="00052223">
      <w:pPr>
        <w:ind w:firstLine="708"/>
        <w:jc w:val="both"/>
        <w:rPr>
          <w:sz w:val="28"/>
          <w:szCs w:val="28"/>
        </w:rPr>
      </w:pPr>
      <w:r>
        <w:rPr>
          <w:sz w:val="28"/>
          <w:szCs w:val="28"/>
        </w:rPr>
        <w:t>- ф</w:t>
      </w:r>
      <w:r w:rsidRPr="00444579">
        <w:rPr>
          <w:sz w:val="28"/>
          <w:szCs w:val="28"/>
        </w:rPr>
        <w:t>ормирование единого государственного реестра объектов культурного наследия (памятников истории и культуры) народов Российской Федерации (инвентаризация, регистрация объектов в реестре, определение предмета охраны, границ территории объектов культурного наследия, обследование выявленных объектов культурного наследия)</w:t>
      </w:r>
      <w:r>
        <w:rPr>
          <w:sz w:val="28"/>
          <w:szCs w:val="28"/>
        </w:rPr>
        <w:t xml:space="preserve"> в сумме 15 000,0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п</w:t>
      </w:r>
      <w:r w:rsidRPr="00444579">
        <w:rPr>
          <w:sz w:val="28"/>
          <w:szCs w:val="28"/>
        </w:rPr>
        <w:t>роведение историко-культурной экспертизы объектов культурного наследия</w:t>
      </w:r>
      <w:r>
        <w:rPr>
          <w:sz w:val="28"/>
          <w:szCs w:val="28"/>
        </w:rPr>
        <w:t xml:space="preserve"> в сумме 15 000,0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п</w:t>
      </w:r>
      <w:r w:rsidRPr="00444579">
        <w:rPr>
          <w:sz w:val="28"/>
          <w:szCs w:val="28"/>
        </w:rPr>
        <w:t>роектирование зон охраны</w:t>
      </w:r>
      <w:r>
        <w:rPr>
          <w:sz w:val="28"/>
          <w:szCs w:val="28"/>
        </w:rPr>
        <w:t xml:space="preserve"> в сумме 6 000,0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з</w:t>
      </w:r>
      <w:r w:rsidRPr="00444579">
        <w:rPr>
          <w:sz w:val="28"/>
          <w:szCs w:val="28"/>
        </w:rPr>
        <w:t>авершение ремонтно-реставрационных работ на памятниках деревянного зодчества</w:t>
      </w:r>
      <w:r>
        <w:rPr>
          <w:sz w:val="28"/>
          <w:szCs w:val="28"/>
        </w:rPr>
        <w:t xml:space="preserve"> в сумме 20 808,8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xml:space="preserve">- </w:t>
      </w:r>
      <w:r w:rsidRPr="00444579">
        <w:rPr>
          <w:sz w:val="28"/>
          <w:szCs w:val="28"/>
        </w:rPr>
        <w:t>проектные и ремонтно-реставрационные работы на памятниках Великой Отечественной войны</w:t>
      </w:r>
      <w:r>
        <w:rPr>
          <w:sz w:val="28"/>
          <w:szCs w:val="28"/>
        </w:rPr>
        <w:t xml:space="preserve"> в сумме 78 000,0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xml:space="preserve">- </w:t>
      </w:r>
      <w:r w:rsidRPr="00444579">
        <w:rPr>
          <w:sz w:val="28"/>
          <w:szCs w:val="28"/>
        </w:rPr>
        <w:t>реставрация недвижимых памятников истории и культуры (научно-исследовательские, проектно-сметные, ремонтно-реставрационные работы, археологические работы технический и авторский надзор</w:t>
      </w:r>
      <w:r>
        <w:rPr>
          <w:sz w:val="28"/>
          <w:szCs w:val="28"/>
        </w:rPr>
        <w:t>) в сумме 119</w:t>
      </w:r>
      <w:r w:rsidR="00D471B0">
        <w:rPr>
          <w:sz w:val="28"/>
          <w:szCs w:val="28"/>
        </w:rPr>
        <w:t> </w:t>
      </w:r>
      <w:r>
        <w:rPr>
          <w:sz w:val="28"/>
          <w:szCs w:val="28"/>
        </w:rPr>
        <w:t>685,2</w:t>
      </w:r>
      <w:r w:rsidR="00D471B0">
        <w:rPr>
          <w:sz w:val="28"/>
          <w:szCs w:val="28"/>
        </w:rPr>
        <w:t> </w:t>
      </w:r>
      <w:r w:rsidR="00213232">
        <w:rPr>
          <w:sz w:val="28"/>
          <w:szCs w:val="28"/>
        </w:rPr>
        <w:t>тыс. руб.</w:t>
      </w:r>
    </w:p>
    <w:p w:rsidR="0074534C" w:rsidRDefault="0074534C" w:rsidP="00052223">
      <w:pPr>
        <w:ind w:firstLine="708"/>
        <w:jc w:val="both"/>
        <w:rPr>
          <w:sz w:val="28"/>
          <w:szCs w:val="28"/>
        </w:rPr>
      </w:pPr>
    </w:p>
    <w:p w:rsidR="0074534C" w:rsidRDefault="0074534C" w:rsidP="00052223">
      <w:pPr>
        <w:pStyle w:val="18"/>
        <w:ind w:firstLine="708"/>
        <w:jc w:val="left"/>
      </w:pPr>
      <w:r w:rsidRPr="006E6F9A">
        <w:t>Подпрограмм</w:t>
      </w:r>
      <w:r>
        <w:t xml:space="preserve">а </w:t>
      </w:r>
      <w:r w:rsidRPr="006E6F9A">
        <w:t>"Обеспечение доступа жителей Ленинградской области</w:t>
      </w:r>
      <w:r>
        <w:t xml:space="preserve"> </w:t>
      </w:r>
      <w:r w:rsidRPr="006E6F9A">
        <w:t>к культурным ценностям"</w:t>
      </w:r>
    </w:p>
    <w:p w:rsidR="00A03387" w:rsidRPr="00343CF2" w:rsidRDefault="00A03387" w:rsidP="00052223">
      <w:pPr>
        <w:ind w:firstLine="708"/>
        <w:jc w:val="both"/>
        <w:rPr>
          <w:sz w:val="28"/>
          <w:szCs w:val="28"/>
        </w:rPr>
      </w:pPr>
      <w:r w:rsidRPr="00343CF2">
        <w:rPr>
          <w:sz w:val="28"/>
          <w:szCs w:val="28"/>
        </w:rPr>
        <w:t xml:space="preserve">По данной подпрограмме на 2015 год предусмотрены расходы в сумме </w:t>
      </w:r>
      <w:r w:rsidR="0074534C" w:rsidRPr="00343CF2">
        <w:rPr>
          <w:sz w:val="28"/>
          <w:szCs w:val="28"/>
        </w:rPr>
        <w:t>32</w:t>
      </w:r>
      <w:r w:rsidR="002E2557" w:rsidRPr="00343CF2">
        <w:rPr>
          <w:sz w:val="28"/>
          <w:szCs w:val="28"/>
        </w:rPr>
        <w:t>6</w:t>
      </w:r>
      <w:r w:rsidR="0074534C" w:rsidRPr="00343CF2">
        <w:rPr>
          <w:sz w:val="28"/>
          <w:szCs w:val="28"/>
        </w:rPr>
        <w:t> </w:t>
      </w:r>
      <w:r w:rsidR="002E2557" w:rsidRPr="00343CF2">
        <w:rPr>
          <w:sz w:val="28"/>
          <w:szCs w:val="28"/>
        </w:rPr>
        <w:t>528</w:t>
      </w:r>
      <w:r w:rsidR="0074534C" w:rsidRPr="00343CF2">
        <w:rPr>
          <w:sz w:val="28"/>
          <w:szCs w:val="28"/>
        </w:rPr>
        <w:t xml:space="preserve">,3 </w:t>
      </w:r>
      <w:r w:rsidR="00213232" w:rsidRPr="00343CF2">
        <w:rPr>
          <w:sz w:val="28"/>
          <w:szCs w:val="28"/>
        </w:rPr>
        <w:t>тыс. руб.</w:t>
      </w:r>
    </w:p>
    <w:p w:rsidR="0074534C" w:rsidRDefault="0074534C" w:rsidP="00052223">
      <w:pPr>
        <w:ind w:firstLine="708"/>
        <w:jc w:val="both"/>
        <w:rPr>
          <w:sz w:val="28"/>
          <w:szCs w:val="28"/>
        </w:rPr>
      </w:pPr>
      <w:r>
        <w:rPr>
          <w:sz w:val="28"/>
          <w:szCs w:val="28"/>
        </w:rPr>
        <w:t>Сфера реализации подпрограммы охватывает:</w:t>
      </w:r>
    </w:p>
    <w:p w:rsidR="0074534C" w:rsidRDefault="0074534C" w:rsidP="00052223">
      <w:pPr>
        <w:widowControl/>
        <w:autoSpaceDE w:val="0"/>
        <w:autoSpaceDN w:val="0"/>
        <w:adjustRightInd w:val="0"/>
        <w:ind w:firstLine="708"/>
        <w:jc w:val="both"/>
        <w:rPr>
          <w:sz w:val="28"/>
          <w:szCs w:val="28"/>
        </w:rPr>
      </w:pPr>
      <w:r>
        <w:rPr>
          <w:sz w:val="28"/>
          <w:szCs w:val="28"/>
        </w:rPr>
        <w:t>- развитие библиотечного дела;</w:t>
      </w:r>
    </w:p>
    <w:p w:rsidR="0074534C" w:rsidRDefault="0074534C" w:rsidP="00052223">
      <w:pPr>
        <w:widowControl/>
        <w:autoSpaceDE w:val="0"/>
        <w:autoSpaceDN w:val="0"/>
        <w:adjustRightInd w:val="0"/>
        <w:ind w:firstLine="708"/>
        <w:jc w:val="both"/>
        <w:rPr>
          <w:sz w:val="28"/>
          <w:szCs w:val="28"/>
        </w:rPr>
      </w:pPr>
      <w:r>
        <w:rPr>
          <w:sz w:val="28"/>
          <w:szCs w:val="28"/>
        </w:rPr>
        <w:t>Библиотечная сеть Ленинградской области насчитывает 409 публичных библиотек, из них 288 находятся в сельской местности. Из 409 библиотек 229 входит в состав культурно-досуговых учреждений. Кроме того, 2 библиотеки относятся к уровню субъекта РФ.</w:t>
      </w:r>
    </w:p>
    <w:p w:rsidR="0074534C" w:rsidRDefault="0074534C" w:rsidP="00052223">
      <w:pPr>
        <w:ind w:firstLine="708"/>
        <w:jc w:val="both"/>
        <w:rPr>
          <w:sz w:val="28"/>
          <w:szCs w:val="28"/>
        </w:rPr>
      </w:pPr>
      <w:r>
        <w:rPr>
          <w:sz w:val="28"/>
          <w:szCs w:val="28"/>
        </w:rPr>
        <w:t>По данной подпрограмме расходы на о</w:t>
      </w:r>
      <w:r w:rsidRPr="00687D3C">
        <w:rPr>
          <w:sz w:val="28"/>
          <w:szCs w:val="28"/>
        </w:rPr>
        <w:t>беспечение деятельности государственных библиотек</w:t>
      </w:r>
      <w:r>
        <w:rPr>
          <w:sz w:val="28"/>
          <w:szCs w:val="28"/>
        </w:rPr>
        <w:t xml:space="preserve"> запланированы в сумме 50 768,0 </w:t>
      </w:r>
      <w:r w:rsidR="00213232">
        <w:rPr>
          <w:sz w:val="28"/>
          <w:szCs w:val="28"/>
        </w:rPr>
        <w:t>тыс. руб.</w:t>
      </w:r>
    </w:p>
    <w:p w:rsidR="0074534C" w:rsidRDefault="0074534C" w:rsidP="00052223">
      <w:pPr>
        <w:ind w:firstLine="708"/>
        <w:jc w:val="both"/>
        <w:rPr>
          <w:sz w:val="28"/>
          <w:szCs w:val="28"/>
        </w:rPr>
      </w:pPr>
      <w:r>
        <w:rPr>
          <w:sz w:val="28"/>
          <w:szCs w:val="28"/>
        </w:rPr>
        <w:t>Кроме того, по данной подпрограмме запланированы расходы на:</w:t>
      </w:r>
    </w:p>
    <w:p w:rsidR="0074534C" w:rsidRDefault="0074534C" w:rsidP="00052223">
      <w:pPr>
        <w:ind w:firstLine="708"/>
        <w:jc w:val="both"/>
        <w:rPr>
          <w:sz w:val="28"/>
          <w:szCs w:val="28"/>
        </w:rPr>
      </w:pPr>
      <w:r>
        <w:rPr>
          <w:sz w:val="28"/>
          <w:szCs w:val="28"/>
        </w:rPr>
        <w:t>- р</w:t>
      </w:r>
      <w:r w:rsidRPr="003B7A6B">
        <w:rPr>
          <w:sz w:val="28"/>
          <w:szCs w:val="28"/>
        </w:rPr>
        <w:t>азвитие и модернизаци</w:t>
      </w:r>
      <w:r>
        <w:rPr>
          <w:sz w:val="28"/>
          <w:szCs w:val="28"/>
        </w:rPr>
        <w:t>ю</w:t>
      </w:r>
      <w:r w:rsidRPr="003B7A6B">
        <w:rPr>
          <w:sz w:val="28"/>
          <w:szCs w:val="28"/>
        </w:rPr>
        <w:t xml:space="preserve"> библиотек</w:t>
      </w:r>
      <w:r>
        <w:rPr>
          <w:sz w:val="28"/>
          <w:szCs w:val="28"/>
        </w:rPr>
        <w:t xml:space="preserve"> в сумме 5 275,3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с</w:t>
      </w:r>
      <w:r w:rsidRPr="00174C8A">
        <w:rPr>
          <w:sz w:val="28"/>
          <w:szCs w:val="28"/>
        </w:rPr>
        <w:t>оздание модельных сельских библиотек Ленинградской области</w:t>
      </w:r>
      <w:r>
        <w:rPr>
          <w:sz w:val="28"/>
          <w:szCs w:val="28"/>
        </w:rPr>
        <w:t xml:space="preserve"> в сумме 1</w:t>
      </w:r>
      <w:r w:rsidR="002E2557">
        <w:rPr>
          <w:sz w:val="28"/>
          <w:szCs w:val="28"/>
        </w:rPr>
        <w:t> </w:t>
      </w:r>
      <w:r>
        <w:rPr>
          <w:sz w:val="28"/>
          <w:szCs w:val="28"/>
        </w:rPr>
        <w:t xml:space="preserve">500,0 </w:t>
      </w:r>
      <w:r w:rsidR="00213232">
        <w:rPr>
          <w:sz w:val="28"/>
          <w:szCs w:val="28"/>
        </w:rPr>
        <w:t>тыс. руб.</w:t>
      </w:r>
    </w:p>
    <w:p w:rsidR="0074534C" w:rsidRDefault="0074534C" w:rsidP="00052223">
      <w:pPr>
        <w:widowControl/>
        <w:autoSpaceDE w:val="0"/>
        <w:autoSpaceDN w:val="0"/>
        <w:adjustRightInd w:val="0"/>
        <w:ind w:firstLine="708"/>
        <w:jc w:val="both"/>
        <w:rPr>
          <w:sz w:val="28"/>
          <w:szCs w:val="28"/>
        </w:rPr>
      </w:pPr>
      <w:r>
        <w:rPr>
          <w:sz w:val="28"/>
          <w:szCs w:val="28"/>
        </w:rPr>
        <w:t>- развитие музейного дела;</w:t>
      </w:r>
    </w:p>
    <w:p w:rsidR="0074534C" w:rsidRDefault="0074534C" w:rsidP="00052223">
      <w:pPr>
        <w:widowControl/>
        <w:autoSpaceDE w:val="0"/>
        <w:autoSpaceDN w:val="0"/>
        <w:adjustRightInd w:val="0"/>
        <w:ind w:firstLine="708"/>
        <w:jc w:val="both"/>
        <w:rPr>
          <w:sz w:val="28"/>
          <w:szCs w:val="28"/>
        </w:rPr>
      </w:pPr>
      <w:r>
        <w:rPr>
          <w:sz w:val="28"/>
          <w:szCs w:val="28"/>
        </w:rPr>
        <w:lastRenderedPageBreak/>
        <w:t>На территории Ленинградской области функционирует 41 музей, из них в ведении субъекта РФ (Ленинградской области) - 32, среди которых ГБУК ЛО "Староладожский историко-архитектурный и археологический музей-заповедник", ГБУК ЛО "Государственный историко-архитектурный и природный музей-заповедник "Парк Монрепо" и 29 музеев, входящих в состав ГБУК ЛО "Музейное агентство" на правах филиалов.</w:t>
      </w:r>
    </w:p>
    <w:p w:rsidR="0074534C" w:rsidRDefault="0074534C" w:rsidP="00052223">
      <w:pPr>
        <w:ind w:firstLine="708"/>
        <w:jc w:val="both"/>
        <w:rPr>
          <w:sz w:val="28"/>
          <w:szCs w:val="28"/>
        </w:rPr>
      </w:pPr>
      <w:r>
        <w:rPr>
          <w:sz w:val="28"/>
          <w:szCs w:val="28"/>
        </w:rPr>
        <w:t>По данной подпрограмме расходы на о</w:t>
      </w:r>
      <w:r w:rsidRPr="00687D3C">
        <w:rPr>
          <w:sz w:val="28"/>
          <w:szCs w:val="28"/>
        </w:rPr>
        <w:t>беспечение деятельности государственных музеев</w:t>
      </w:r>
      <w:r>
        <w:rPr>
          <w:sz w:val="28"/>
          <w:szCs w:val="28"/>
        </w:rPr>
        <w:t xml:space="preserve"> запланированы в сумме 266 485,0 </w:t>
      </w:r>
      <w:r w:rsidR="00213232">
        <w:rPr>
          <w:sz w:val="28"/>
          <w:szCs w:val="28"/>
        </w:rPr>
        <w:t>тыс. руб.</w:t>
      </w:r>
    </w:p>
    <w:p w:rsidR="0074534C" w:rsidRDefault="0074534C" w:rsidP="00052223">
      <w:pPr>
        <w:ind w:firstLine="708"/>
        <w:jc w:val="both"/>
        <w:rPr>
          <w:sz w:val="28"/>
          <w:szCs w:val="28"/>
        </w:rPr>
      </w:pPr>
      <w:r>
        <w:rPr>
          <w:sz w:val="28"/>
          <w:szCs w:val="28"/>
        </w:rPr>
        <w:t>Кроме того, по данной подпро</w:t>
      </w:r>
      <w:r w:rsidR="002E2557">
        <w:rPr>
          <w:sz w:val="28"/>
          <w:szCs w:val="28"/>
        </w:rPr>
        <w:t xml:space="preserve">грамме запланированы расходы на </w:t>
      </w:r>
      <w:r>
        <w:rPr>
          <w:sz w:val="28"/>
          <w:szCs w:val="28"/>
        </w:rPr>
        <w:t>о</w:t>
      </w:r>
      <w:r w:rsidRPr="003B7A6B">
        <w:rPr>
          <w:sz w:val="28"/>
          <w:szCs w:val="28"/>
        </w:rPr>
        <w:t>беспечение сохранения и развития музейного фонда</w:t>
      </w:r>
      <w:r>
        <w:rPr>
          <w:sz w:val="28"/>
          <w:szCs w:val="28"/>
        </w:rPr>
        <w:t xml:space="preserve"> в сумме 2 500,0 </w:t>
      </w:r>
      <w:r w:rsidR="00213232">
        <w:rPr>
          <w:sz w:val="28"/>
          <w:szCs w:val="28"/>
        </w:rPr>
        <w:t>тыс. руб.</w:t>
      </w:r>
    </w:p>
    <w:p w:rsidR="0074534C" w:rsidRDefault="0074534C" w:rsidP="00052223">
      <w:pPr>
        <w:ind w:firstLine="708"/>
        <w:jc w:val="both"/>
        <w:rPr>
          <w:sz w:val="28"/>
          <w:szCs w:val="28"/>
        </w:rPr>
      </w:pPr>
    </w:p>
    <w:p w:rsidR="0074534C" w:rsidRDefault="0074534C" w:rsidP="00052223">
      <w:pPr>
        <w:pStyle w:val="18"/>
        <w:ind w:firstLine="708"/>
      </w:pPr>
      <w:r w:rsidRPr="00AA3677">
        <w:t>П</w:t>
      </w:r>
      <w:r>
        <w:t>о</w:t>
      </w:r>
      <w:r w:rsidRPr="00AA3677">
        <w:t>дпрограмм</w:t>
      </w:r>
      <w:r>
        <w:t xml:space="preserve">а </w:t>
      </w:r>
      <w:r w:rsidRPr="00AA3677">
        <w:t>"Сохранение и развитие народной культуры и самодеятельного творчества"</w:t>
      </w:r>
    </w:p>
    <w:p w:rsidR="0074534C" w:rsidRPr="002E2557" w:rsidRDefault="00A03387" w:rsidP="00052223">
      <w:pPr>
        <w:ind w:firstLine="708"/>
        <w:jc w:val="both"/>
        <w:rPr>
          <w:sz w:val="28"/>
          <w:szCs w:val="28"/>
        </w:rPr>
      </w:pPr>
      <w:r w:rsidRPr="002E2557">
        <w:rPr>
          <w:sz w:val="28"/>
          <w:szCs w:val="28"/>
        </w:rPr>
        <w:t xml:space="preserve">По данной подпрограмме на 2015 год предусмотрены расходы в сумме </w:t>
      </w:r>
      <w:r w:rsidR="002E2557" w:rsidRPr="002E2557">
        <w:rPr>
          <w:sz w:val="28"/>
          <w:szCs w:val="28"/>
        </w:rPr>
        <w:t>60 985,0</w:t>
      </w:r>
      <w:r w:rsidR="0074534C" w:rsidRPr="002E2557">
        <w:rPr>
          <w:sz w:val="28"/>
          <w:szCs w:val="28"/>
        </w:rPr>
        <w:t xml:space="preserve"> </w:t>
      </w:r>
      <w:r w:rsidRPr="002E2557">
        <w:rPr>
          <w:sz w:val="28"/>
          <w:szCs w:val="28"/>
        </w:rPr>
        <w:t>тыс. руб.</w:t>
      </w:r>
      <w:r w:rsidR="0074534C" w:rsidRPr="002E2557">
        <w:rPr>
          <w:sz w:val="28"/>
          <w:szCs w:val="28"/>
        </w:rPr>
        <w:t>, в том числе:</w:t>
      </w:r>
    </w:p>
    <w:p w:rsidR="0074534C" w:rsidRDefault="0074534C" w:rsidP="00052223">
      <w:pPr>
        <w:ind w:firstLine="708"/>
        <w:jc w:val="both"/>
        <w:rPr>
          <w:sz w:val="28"/>
          <w:szCs w:val="28"/>
        </w:rPr>
      </w:pPr>
      <w:r>
        <w:rPr>
          <w:sz w:val="28"/>
          <w:szCs w:val="28"/>
        </w:rPr>
        <w:t>- п</w:t>
      </w:r>
      <w:r w:rsidRPr="00F575C2">
        <w:rPr>
          <w:sz w:val="28"/>
          <w:szCs w:val="28"/>
        </w:rPr>
        <w:t>оддержк</w:t>
      </w:r>
      <w:r>
        <w:rPr>
          <w:sz w:val="28"/>
          <w:szCs w:val="28"/>
        </w:rPr>
        <w:t>у</w:t>
      </w:r>
      <w:r w:rsidRPr="00F575C2">
        <w:rPr>
          <w:sz w:val="28"/>
          <w:szCs w:val="28"/>
        </w:rPr>
        <w:t xml:space="preserve"> декоративно-прикладного искусства и народных художественных промысло</w:t>
      </w:r>
      <w:r>
        <w:rPr>
          <w:sz w:val="28"/>
          <w:szCs w:val="28"/>
        </w:rPr>
        <w:t xml:space="preserve">в в сумме 500,0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п</w:t>
      </w:r>
      <w:r w:rsidRPr="00F575C2">
        <w:rPr>
          <w:sz w:val="28"/>
          <w:szCs w:val="28"/>
        </w:rPr>
        <w:t>оддержк</w:t>
      </w:r>
      <w:r>
        <w:rPr>
          <w:sz w:val="28"/>
          <w:szCs w:val="28"/>
        </w:rPr>
        <w:t>у</w:t>
      </w:r>
      <w:r w:rsidRPr="00F575C2">
        <w:rPr>
          <w:sz w:val="28"/>
          <w:szCs w:val="28"/>
        </w:rPr>
        <w:t xml:space="preserve"> и организаци</w:t>
      </w:r>
      <w:r>
        <w:rPr>
          <w:sz w:val="28"/>
          <w:szCs w:val="28"/>
        </w:rPr>
        <w:t>ю</w:t>
      </w:r>
      <w:r w:rsidRPr="00F575C2">
        <w:rPr>
          <w:sz w:val="28"/>
          <w:szCs w:val="28"/>
        </w:rPr>
        <w:t xml:space="preserve"> проектов,</w:t>
      </w:r>
      <w:r>
        <w:rPr>
          <w:sz w:val="28"/>
          <w:szCs w:val="28"/>
        </w:rPr>
        <w:t xml:space="preserve"> </w:t>
      </w:r>
      <w:r w:rsidRPr="00F575C2">
        <w:rPr>
          <w:sz w:val="28"/>
          <w:szCs w:val="28"/>
        </w:rPr>
        <w:t>направленных на развитие традиционной культуры Ленинградской области</w:t>
      </w:r>
      <w:r>
        <w:rPr>
          <w:sz w:val="28"/>
          <w:szCs w:val="28"/>
        </w:rPr>
        <w:t xml:space="preserve"> в сумме 2</w:t>
      </w:r>
      <w:r w:rsidR="002E2557">
        <w:rPr>
          <w:sz w:val="28"/>
          <w:szCs w:val="28"/>
        </w:rPr>
        <w:t>2</w:t>
      </w:r>
      <w:r>
        <w:rPr>
          <w:sz w:val="28"/>
          <w:szCs w:val="28"/>
        </w:rPr>
        <w:t> </w:t>
      </w:r>
      <w:r w:rsidR="002E2557">
        <w:rPr>
          <w:sz w:val="28"/>
          <w:szCs w:val="28"/>
        </w:rPr>
        <w:t>550</w:t>
      </w:r>
      <w:r>
        <w:rPr>
          <w:sz w:val="28"/>
          <w:szCs w:val="28"/>
        </w:rPr>
        <w:t xml:space="preserve">,0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в</w:t>
      </w:r>
      <w:r w:rsidRPr="00CF671B">
        <w:rPr>
          <w:sz w:val="28"/>
          <w:szCs w:val="28"/>
        </w:rPr>
        <w:t>ыявление и поддержк</w:t>
      </w:r>
      <w:r>
        <w:rPr>
          <w:sz w:val="28"/>
          <w:szCs w:val="28"/>
        </w:rPr>
        <w:t>у</w:t>
      </w:r>
      <w:r w:rsidRPr="00CF671B">
        <w:rPr>
          <w:sz w:val="28"/>
          <w:szCs w:val="28"/>
        </w:rPr>
        <w:t xml:space="preserve"> молодых дарований</w:t>
      </w:r>
      <w:r>
        <w:rPr>
          <w:sz w:val="28"/>
          <w:szCs w:val="28"/>
        </w:rPr>
        <w:t>, п</w:t>
      </w:r>
      <w:r w:rsidRPr="00CF671B">
        <w:rPr>
          <w:sz w:val="28"/>
          <w:szCs w:val="28"/>
        </w:rPr>
        <w:t>оддержк</w:t>
      </w:r>
      <w:r>
        <w:rPr>
          <w:sz w:val="28"/>
          <w:szCs w:val="28"/>
        </w:rPr>
        <w:t>у</w:t>
      </w:r>
      <w:r w:rsidRPr="00CF671B">
        <w:rPr>
          <w:sz w:val="28"/>
          <w:szCs w:val="28"/>
        </w:rPr>
        <w:t xml:space="preserve"> талантливой молодежи</w:t>
      </w:r>
      <w:r>
        <w:rPr>
          <w:sz w:val="28"/>
          <w:szCs w:val="28"/>
        </w:rPr>
        <w:t xml:space="preserve"> в сумме </w:t>
      </w:r>
      <w:r w:rsidR="00485DE7">
        <w:rPr>
          <w:sz w:val="28"/>
          <w:szCs w:val="28"/>
        </w:rPr>
        <w:t>50</w:t>
      </w:r>
      <w:r>
        <w:rPr>
          <w:sz w:val="28"/>
          <w:szCs w:val="28"/>
        </w:rPr>
        <w:t xml:space="preserve">0,0 </w:t>
      </w:r>
      <w:r w:rsidR="00213232">
        <w:rPr>
          <w:sz w:val="28"/>
          <w:szCs w:val="28"/>
        </w:rPr>
        <w:t>тыс. руб.</w:t>
      </w:r>
      <w:r>
        <w:rPr>
          <w:sz w:val="28"/>
          <w:szCs w:val="28"/>
        </w:rPr>
        <w:t>;</w:t>
      </w:r>
    </w:p>
    <w:p w:rsidR="0074534C" w:rsidRDefault="0074534C" w:rsidP="00052223">
      <w:pPr>
        <w:ind w:firstLine="708"/>
        <w:jc w:val="both"/>
        <w:rPr>
          <w:sz w:val="28"/>
          <w:szCs w:val="28"/>
        </w:rPr>
      </w:pPr>
      <w:r>
        <w:rPr>
          <w:sz w:val="28"/>
          <w:szCs w:val="28"/>
        </w:rPr>
        <w:t>- п</w:t>
      </w:r>
      <w:r w:rsidRPr="00065D84">
        <w:rPr>
          <w:sz w:val="28"/>
          <w:szCs w:val="28"/>
        </w:rPr>
        <w:t>роведение конкурсов в сфере культуры и искусства</w:t>
      </w:r>
      <w:r>
        <w:rPr>
          <w:sz w:val="28"/>
          <w:szCs w:val="28"/>
        </w:rPr>
        <w:t xml:space="preserve"> в сумме 5 </w:t>
      </w:r>
      <w:r w:rsidR="002E2557">
        <w:rPr>
          <w:sz w:val="28"/>
          <w:szCs w:val="28"/>
        </w:rPr>
        <w:t>3</w:t>
      </w:r>
      <w:r>
        <w:rPr>
          <w:sz w:val="28"/>
          <w:szCs w:val="28"/>
        </w:rPr>
        <w:t>50,0</w:t>
      </w:r>
      <w:r w:rsidR="002E2557">
        <w:rPr>
          <w:sz w:val="28"/>
          <w:szCs w:val="28"/>
        </w:rPr>
        <w:t> </w:t>
      </w:r>
      <w:r w:rsidR="00213232">
        <w:rPr>
          <w:sz w:val="28"/>
          <w:szCs w:val="28"/>
        </w:rPr>
        <w:t>тыс. руб.</w:t>
      </w:r>
    </w:p>
    <w:p w:rsidR="0074534C" w:rsidRPr="00317CE9" w:rsidRDefault="0074534C" w:rsidP="00052223">
      <w:pPr>
        <w:ind w:firstLine="708"/>
        <w:jc w:val="both"/>
        <w:rPr>
          <w:sz w:val="28"/>
          <w:szCs w:val="28"/>
        </w:rPr>
      </w:pPr>
    </w:p>
    <w:p w:rsidR="0074534C" w:rsidRPr="00317CE9" w:rsidRDefault="0074534C" w:rsidP="00052223">
      <w:pPr>
        <w:pStyle w:val="18"/>
        <w:ind w:firstLine="708"/>
      </w:pPr>
      <w:r w:rsidRPr="00317CE9">
        <w:t>Подпрограмма "Обеспечение условий реализации программы"</w:t>
      </w:r>
    </w:p>
    <w:p w:rsidR="0074534C" w:rsidRPr="00317CE9" w:rsidRDefault="00A03387" w:rsidP="00052223">
      <w:pPr>
        <w:ind w:firstLine="708"/>
        <w:contextualSpacing/>
        <w:jc w:val="both"/>
        <w:rPr>
          <w:sz w:val="28"/>
          <w:szCs w:val="28"/>
        </w:rPr>
      </w:pPr>
      <w:r w:rsidRPr="00317CE9">
        <w:rPr>
          <w:sz w:val="28"/>
          <w:szCs w:val="28"/>
        </w:rPr>
        <w:t>По данной подпрограмме на 2015 год предусмотрены расходы в сумме</w:t>
      </w:r>
      <w:r w:rsidRPr="00317CE9">
        <w:rPr>
          <w:bCs/>
          <w:sz w:val="28"/>
          <w:szCs w:val="28"/>
        </w:rPr>
        <w:t xml:space="preserve"> </w:t>
      </w:r>
      <w:r w:rsidR="00485DE7" w:rsidRPr="00317CE9">
        <w:rPr>
          <w:sz w:val="28"/>
          <w:szCs w:val="28"/>
        </w:rPr>
        <w:t>490 015,6</w:t>
      </w:r>
      <w:r w:rsidR="0074534C" w:rsidRPr="00317CE9">
        <w:rPr>
          <w:sz w:val="28"/>
          <w:szCs w:val="28"/>
        </w:rPr>
        <w:t xml:space="preserve"> </w:t>
      </w:r>
      <w:r w:rsidR="0073646C" w:rsidRPr="00317CE9">
        <w:rPr>
          <w:sz w:val="28"/>
          <w:szCs w:val="28"/>
        </w:rPr>
        <w:t>тыс. руб</w:t>
      </w:r>
      <w:r w:rsidR="0074534C" w:rsidRPr="00317CE9">
        <w:rPr>
          <w:sz w:val="28"/>
          <w:szCs w:val="28"/>
        </w:rPr>
        <w:t>., в том числе:</w:t>
      </w:r>
    </w:p>
    <w:p w:rsidR="0074534C" w:rsidRPr="00317CE9" w:rsidRDefault="0074534C" w:rsidP="00052223">
      <w:pPr>
        <w:ind w:firstLine="708"/>
        <w:contextualSpacing/>
        <w:jc w:val="both"/>
        <w:rPr>
          <w:bCs/>
          <w:sz w:val="28"/>
          <w:szCs w:val="28"/>
        </w:rPr>
      </w:pPr>
      <w:r w:rsidRPr="00317CE9">
        <w:rPr>
          <w:bCs/>
          <w:sz w:val="28"/>
          <w:szCs w:val="28"/>
        </w:rPr>
        <w:t xml:space="preserve">- предоставление субсидий государственным бюджетным и автономным учреждениям в сумме 25 000,0 </w:t>
      </w:r>
      <w:r w:rsidR="00213232" w:rsidRPr="00317CE9">
        <w:rPr>
          <w:bCs/>
          <w:sz w:val="28"/>
          <w:szCs w:val="28"/>
        </w:rPr>
        <w:t>тыс. руб.</w:t>
      </w:r>
      <w:r w:rsidRPr="00317CE9">
        <w:rPr>
          <w:bCs/>
          <w:sz w:val="28"/>
          <w:szCs w:val="28"/>
        </w:rPr>
        <w:t>;</w:t>
      </w:r>
    </w:p>
    <w:p w:rsidR="0074534C" w:rsidRPr="00317CE9" w:rsidRDefault="0074534C" w:rsidP="00052223">
      <w:pPr>
        <w:ind w:firstLine="708"/>
        <w:contextualSpacing/>
        <w:jc w:val="both"/>
        <w:rPr>
          <w:bCs/>
          <w:sz w:val="28"/>
          <w:szCs w:val="28"/>
        </w:rPr>
      </w:pPr>
      <w:r w:rsidRPr="00317CE9">
        <w:rPr>
          <w:bCs/>
          <w:sz w:val="28"/>
          <w:szCs w:val="28"/>
        </w:rPr>
        <w:t xml:space="preserve">- укрепление материально-технической базы учреждений культуры в сумме 44 770,7 </w:t>
      </w:r>
      <w:r w:rsidR="00213232" w:rsidRPr="00317CE9">
        <w:rPr>
          <w:bCs/>
          <w:sz w:val="28"/>
          <w:szCs w:val="28"/>
        </w:rPr>
        <w:t>тыс. руб.</w:t>
      </w:r>
      <w:r w:rsidRPr="00317CE9">
        <w:rPr>
          <w:bCs/>
          <w:sz w:val="28"/>
          <w:szCs w:val="28"/>
        </w:rPr>
        <w:t>;</w:t>
      </w:r>
    </w:p>
    <w:p w:rsidR="0074534C" w:rsidRPr="00317CE9" w:rsidRDefault="0074534C" w:rsidP="00052223">
      <w:pPr>
        <w:ind w:firstLine="708"/>
        <w:contextualSpacing/>
        <w:jc w:val="both"/>
        <w:rPr>
          <w:bCs/>
          <w:sz w:val="28"/>
          <w:szCs w:val="28"/>
        </w:rPr>
      </w:pPr>
      <w:r w:rsidRPr="00317CE9">
        <w:rPr>
          <w:bCs/>
          <w:sz w:val="28"/>
          <w:szCs w:val="28"/>
        </w:rPr>
        <w:t xml:space="preserve">- повышение квалификации и переподготовку работников в сфере культуры в сумме 500,0 </w:t>
      </w:r>
      <w:r w:rsidR="00213232" w:rsidRPr="00317CE9">
        <w:rPr>
          <w:bCs/>
          <w:sz w:val="28"/>
          <w:szCs w:val="28"/>
        </w:rPr>
        <w:t>тыс. руб.</w:t>
      </w:r>
      <w:r w:rsidRPr="00317CE9">
        <w:rPr>
          <w:bCs/>
          <w:sz w:val="28"/>
          <w:szCs w:val="28"/>
        </w:rPr>
        <w:t>;</w:t>
      </w:r>
    </w:p>
    <w:p w:rsidR="0074534C" w:rsidRPr="00317CE9" w:rsidRDefault="0074534C" w:rsidP="00052223">
      <w:pPr>
        <w:ind w:firstLine="708"/>
        <w:contextualSpacing/>
        <w:jc w:val="both"/>
        <w:rPr>
          <w:bCs/>
          <w:sz w:val="28"/>
          <w:szCs w:val="28"/>
        </w:rPr>
      </w:pPr>
      <w:r w:rsidRPr="00317CE9">
        <w:rPr>
          <w:bCs/>
          <w:sz w:val="28"/>
          <w:szCs w:val="28"/>
        </w:rPr>
        <w:t xml:space="preserve">- организацию и проведение мероприятий, информатизацию и модернизацию в сфере культуры в сумме 2 460,0 </w:t>
      </w:r>
      <w:r w:rsidR="00213232" w:rsidRPr="00317CE9">
        <w:rPr>
          <w:bCs/>
          <w:sz w:val="28"/>
          <w:szCs w:val="28"/>
        </w:rPr>
        <w:t>тыс. руб.</w:t>
      </w:r>
    </w:p>
    <w:p w:rsidR="0074534C" w:rsidRPr="00317CE9" w:rsidRDefault="0074534C" w:rsidP="00052223">
      <w:pPr>
        <w:ind w:firstLine="708"/>
        <w:jc w:val="both"/>
        <w:rPr>
          <w:sz w:val="28"/>
          <w:szCs w:val="28"/>
        </w:rPr>
      </w:pPr>
      <w:r w:rsidRPr="00317CE9">
        <w:rPr>
          <w:sz w:val="28"/>
          <w:szCs w:val="28"/>
        </w:rPr>
        <w:t>Кроме того, по данной подпрограмме запланированы расходы на:</w:t>
      </w:r>
    </w:p>
    <w:p w:rsidR="0074534C" w:rsidRPr="00317CE9" w:rsidRDefault="0074534C" w:rsidP="00052223">
      <w:pPr>
        <w:ind w:firstLine="708"/>
        <w:contextualSpacing/>
        <w:jc w:val="both"/>
        <w:rPr>
          <w:bCs/>
          <w:sz w:val="28"/>
          <w:szCs w:val="28"/>
        </w:rPr>
      </w:pPr>
      <w:r w:rsidRPr="00317CE9">
        <w:rPr>
          <w:bCs/>
          <w:sz w:val="28"/>
          <w:szCs w:val="28"/>
        </w:rPr>
        <w:t xml:space="preserve">- предоставление субсидий на обеспечение выплат стимулирующего характера работникам муниципальных учреждений культуры Ленинградской области в сумме 311 547,9 </w:t>
      </w:r>
      <w:r w:rsidR="00213232" w:rsidRPr="00317CE9">
        <w:rPr>
          <w:bCs/>
          <w:sz w:val="28"/>
          <w:szCs w:val="28"/>
        </w:rPr>
        <w:t>тыс. руб.</w:t>
      </w:r>
      <w:r w:rsidRPr="00317CE9">
        <w:rPr>
          <w:bCs/>
          <w:sz w:val="28"/>
          <w:szCs w:val="28"/>
        </w:rPr>
        <w:t>;</w:t>
      </w:r>
    </w:p>
    <w:p w:rsidR="0074534C" w:rsidRPr="00317CE9" w:rsidRDefault="0074534C" w:rsidP="00052223">
      <w:pPr>
        <w:ind w:firstLine="708"/>
        <w:contextualSpacing/>
        <w:jc w:val="both"/>
        <w:rPr>
          <w:bCs/>
          <w:sz w:val="28"/>
          <w:szCs w:val="28"/>
        </w:rPr>
      </w:pPr>
      <w:r w:rsidRPr="00317CE9">
        <w:rPr>
          <w:bCs/>
          <w:sz w:val="28"/>
          <w:szCs w:val="28"/>
        </w:rPr>
        <w:t>- иные межбюджетные трансферты на комплектование книжных фондов библиотек муниципальных образований Ленинградской области в сумме 4 500,0</w:t>
      </w:r>
      <w:r w:rsidR="00D471B0">
        <w:rPr>
          <w:bCs/>
          <w:sz w:val="28"/>
          <w:szCs w:val="28"/>
        </w:rPr>
        <w:t> </w:t>
      </w:r>
      <w:r w:rsidR="00213232" w:rsidRPr="00317CE9">
        <w:rPr>
          <w:bCs/>
          <w:sz w:val="28"/>
          <w:szCs w:val="28"/>
        </w:rPr>
        <w:t>тыс. руб.</w:t>
      </w:r>
    </w:p>
    <w:p w:rsidR="0074534C" w:rsidRPr="00317CE9" w:rsidRDefault="0074534C" w:rsidP="00052223">
      <w:pPr>
        <w:widowControl/>
        <w:ind w:firstLine="708"/>
        <w:jc w:val="both"/>
        <w:rPr>
          <w:sz w:val="28"/>
          <w:szCs w:val="28"/>
        </w:rPr>
      </w:pPr>
      <w:r w:rsidRPr="00317CE9">
        <w:rPr>
          <w:sz w:val="28"/>
          <w:szCs w:val="28"/>
        </w:rPr>
        <w:tab/>
        <w:t xml:space="preserve">Управлению делами Правительства Ленинградской области в рамках подпрограммы "Обеспечение условий реализации программы"  предусмотрены расходы на обеспечение мероприятий по подготовке и проведению мероприятий, </w:t>
      </w:r>
      <w:r w:rsidRPr="00317CE9">
        <w:rPr>
          <w:sz w:val="28"/>
          <w:szCs w:val="28"/>
        </w:rPr>
        <w:lastRenderedPageBreak/>
        <w:t xml:space="preserve">посвященных Дню Победы в Великой Отечественной войне 1941-1945 годов в сумме 1 637,0 </w:t>
      </w:r>
      <w:r w:rsidR="00213232" w:rsidRPr="00317CE9">
        <w:rPr>
          <w:sz w:val="28"/>
          <w:szCs w:val="28"/>
        </w:rPr>
        <w:t>тыс. руб.</w:t>
      </w:r>
    </w:p>
    <w:p w:rsidR="0074534C" w:rsidRPr="00317CE9" w:rsidRDefault="0074534C" w:rsidP="00052223">
      <w:pPr>
        <w:widowControl/>
        <w:ind w:firstLine="708"/>
        <w:jc w:val="both"/>
        <w:rPr>
          <w:sz w:val="28"/>
          <w:szCs w:val="28"/>
        </w:rPr>
      </w:pPr>
      <w:r w:rsidRPr="00317CE9">
        <w:rPr>
          <w:sz w:val="28"/>
          <w:szCs w:val="28"/>
        </w:rPr>
        <w:t>Комитету по культуре Ленинградской области в проекте областного закона 2015 года на реализацию мероприятий по капитальному ремонту объектов культуры городских поселений Ленинградской области предусмотрены субсидии бюджетам муниципальных образований в размере 70 000,0 тыс. руб. В 2014 году по данным мероприятиям утверждены ассигнования в размере 106 625,4 тыс. руб.</w:t>
      </w:r>
    </w:p>
    <w:p w:rsidR="0074534C" w:rsidRPr="00317CE9" w:rsidRDefault="0074534C" w:rsidP="00052223">
      <w:pPr>
        <w:widowControl/>
        <w:ind w:firstLine="708"/>
        <w:jc w:val="both"/>
        <w:rPr>
          <w:sz w:val="28"/>
          <w:szCs w:val="28"/>
        </w:rPr>
      </w:pPr>
      <w:r w:rsidRPr="00317CE9">
        <w:rPr>
          <w:sz w:val="28"/>
          <w:szCs w:val="28"/>
        </w:rPr>
        <w:t xml:space="preserve">Комитету по строительству Ленинградской области в рамках реализации данной подпрограммы в 2015 году запланированы бюджетные ассигнования на строительство (реконструкцию) объектов культуры в городских поселениях в объеме 50 000,0 тыс. руб. </w:t>
      </w:r>
    </w:p>
    <w:p w:rsidR="0074534C" w:rsidRDefault="0074534C" w:rsidP="00052223">
      <w:pPr>
        <w:widowControl/>
        <w:ind w:firstLine="708"/>
        <w:jc w:val="both"/>
        <w:rPr>
          <w:sz w:val="28"/>
          <w:szCs w:val="28"/>
        </w:rPr>
      </w:pPr>
      <w:r w:rsidRPr="00317CE9">
        <w:rPr>
          <w:sz w:val="28"/>
          <w:szCs w:val="28"/>
        </w:rPr>
        <w:t>В 2014 году по подпрограмме предусмотрены ассигнования областного бюджета на капитальный ремонт государственных учреждений, подведомственных комитету по культуре Ленинградской области, находящихся в государственной собственности Ленинградской области  в сумме 30 000,0 тыс. руб.</w:t>
      </w:r>
    </w:p>
    <w:p w:rsidR="00CF6FF9" w:rsidRPr="00317CE9" w:rsidRDefault="00CF6FF9" w:rsidP="00052223">
      <w:pPr>
        <w:widowControl/>
        <w:ind w:firstLine="708"/>
        <w:jc w:val="both"/>
        <w:rPr>
          <w:sz w:val="28"/>
          <w:szCs w:val="28"/>
        </w:rPr>
      </w:pPr>
    </w:p>
    <w:p w:rsidR="00CF6FF9" w:rsidRPr="00CF6FF9" w:rsidRDefault="00CF6FF9" w:rsidP="00052223">
      <w:pPr>
        <w:widowControl/>
        <w:ind w:firstLine="708"/>
        <w:jc w:val="both"/>
        <w:rPr>
          <w:b/>
          <w:i/>
          <w:sz w:val="28"/>
          <w:szCs w:val="28"/>
        </w:rPr>
      </w:pPr>
      <w:r w:rsidRPr="00CF6FF9">
        <w:rPr>
          <w:b/>
          <w:i/>
          <w:sz w:val="28"/>
          <w:szCs w:val="28"/>
        </w:rPr>
        <w:t>Подпрограмма "Развитие внутреннего и въездного туризма в Ленинградской области"</w:t>
      </w:r>
    </w:p>
    <w:p w:rsidR="00CF6FF9" w:rsidRPr="00CF6FF9" w:rsidRDefault="00CF6FF9" w:rsidP="00052223">
      <w:pPr>
        <w:widowControl/>
        <w:ind w:firstLine="708"/>
        <w:jc w:val="both"/>
        <w:rPr>
          <w:sz w:val="28"/>
          <w:szCs w:val="28"/>
        </w:rPr>
      </w:pPr>
      <w:r w:rsidRPr="00CF6FF9">
        <w:rPr>
          <w:sz w:val="28"/>
          <w:szCs w:val="28"/>
        </w:rPr>
        <w:t>По данной подпрограмме на 2015 год предусмотрены расходы в сумме 40</w:t>
      </w:r>
      <w:r>
        <w:rPr>
          <w:sz w:val="28"/>
          <w:szCs w:val="28"/>
        </w:rPr>
        <w:t> </w:t>
      </w:r>
      <w:r w:rsidRPr="00CF6FF9">
        <w:rPr>
          <w:sz w:val="28"/>
          <w:szCs w:val="28"/>
        </w:rPr>
        <w:t>827,3</w:t>
      </w:r>
      <w:r>
        <w:rPr>
          <w:sz w:val="28"/>
          <w:szCs w:val="28"/>
        </w:rPr>
        <w:t> </w:t>
      </w:r>
      <w:r w:rsidRPr="00CF6FF9">
        <w:rPr>
          <w:sz w:val="28"/>
          <w:szCs w:val="28"/>
        </w:rPr>
        <w:t>тыс. руб., в том числе:</w:t>
      </w:r>
    </w:p>
    <w:p w:rsidR="00CF6FF9" w:rsidRPr="00CF6FF9" w:rsidRDefault="00CF6FF9" w:rsidP="00052223">
      <w:pPr>
        <w:widowControl/>
        <w:ind w:firstLine="708"/>
        <w:jc w:val="both"/>
        <w:rPr>
          <w:sz w:val="28"/>
          <w:szCs w:val="28"/>
        </w:rPr>
      </w:pPr>
      <w:r w:rsidRPr="00CF6FF9">
        <w:rPr>
          <w:sz w:val="28"/>
          <w:szCs w:val="28"/>
        </w:rPr>
        <w:t>- предоставление субсидий государственным бюджетным и автономным учреждениям в сумме 3 441,9 тыс. руб.;</w:t>
      </w:r>
    </w:p>
    <w:p w:rsidR="00CF6FF9" w:rsidRPr="00CF6FF9" w:rsidRDefault="00CF6FF9" w:rsidP="00052223">
      <w:pPr>
        <w:widowControl/>
        <w:ind w:firstLine="708"/>
        <w:jc w:val="both"/>
        <w:rPr>
          <w:sz w:val="28"/>
          <w:szCs w:val="28"/>
        </w:rPr>
      </w:pPr>
      <w:r w:rsidRPr="00CF6FF9">
        <w:rPr>
          <w:sz w:val="28"/>
          <w:szCs w:val="28"/>
        </w:rPr>
        <w:t>- поддержка проектов, направленных на развитие туристско-рекреационного комплекса Ленинградской области, продвижение туристского продукта Ленинградской области на мировом и внутреннем туристических рынках, повышение качества туристических услуг и кадрового потенциала сферы туризма в Ленинградской области в сумме 3 700,0 тыс. руб.;</w:t>
      </w:r>
    </w:p>
    <w:p w:rsidR="00CF6FF9" w:rsidRPr="00CF6FF9" w:rsidRDefault="00CF6FF9" w:rsidP="00052223">
      <w:pPr>
        <w:widowControl/>
        <w:ind w:firstLine="708"/>
        <w:jc w:val="both"/>
        <w:rPr>
          <w:sz w:val="28"/>
          <w:szCs w:val="28"/>
        </w:rPr>
      </w:pPr>
      <w:r w:rsidRPr="00CF6FF9">
        <w:rPr>
          <w:sz w:val="28"/>
          <w:szCs w:val="28"/>
        </w:rPr>
        <w:t>- содействие созданию и развитию объектов туристской инфраструктуры и сервиса на территории Ленинградской области в сумме 8 500,0 тыс. руб.;</w:t>
      </w:r>
    </w:p>
    <w:p w:rsidR="0074534C" w:rsidRPr="00CF6FF9" w:rsidRDefault="00CF6FF9" w:rsidP="00052223">
      <w:pPr>
        <w:widowControl/>
        <w:ind w:firstLine="708"/>
        <w:jc w:val="both"/>
        <w:rPr>
          <w:sz w:val="28"/>
          <w:szCs w:val="28"/>
        </w:rPr>
      </w:pPr>
      <w:r w:rsidRPr="00CF6FF9">
        <w:rPr>
          <w:sz w:val="28"/>
          <w:szCs w:val="28"/>
        </w:rPr>
        <w:t>- продвижение туристских возможностей Ленинградской области на внутреннем и международном рынках в сумме 25 185,4 тыс. руб.</w:t>
      </w:r>
    </w:p>
    <w:p w:rsidR="0074534C" w:rsidRDefault="0074534C" w:rsidP="00CF6FF9">
      <w:pPr>
        <w:widowControl/>
        <w:ind w:firstLine="539"/>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Default="0074534C" w:rsidP="0074534C">
      <w:pPr>
        <w:widowControl/>
        <w:jc w:val="center"/>
        <w:rPr>
          <w:b/>
          <w:color w:val="4F81BD"/>
          <w:sz w:val="28"/>
          <w:szCs w:val="28"/>
          <w:u w:val="single"/>
        </w:rPr>
      </w:pPr>
    </w:p>
    <w:p w:rsidR="0074534C" w:rsidRPr="002B77D7" w:rsidRDefault="0074534C" w:rsidP="0074534C">
      <w:pPr>
        <w:widowControl/>
        <w:jc w:val="center"/>
        <w:rPr>
          <w:b/>
          <w:sz w:val="28"/>
          <w:szCs w:val="28"/>
          <w:u w:val="single"/>
        </w:rPr>
      </w:pPr>
      <w:r>
        <w:rPr>
          <w:b/>
          <w:color w:val="7030A0"/>
          <w:sz w:val="28"/>
          <w:szCs w:val="28"/>
          <w:u w:val="single"/>
        </w:rPr>
        <w:br w:type="page"/>
      </w:r>
      <w:r w:rsidRPr="00FB4168">
        <w:rPr>
          <w:b/>
          <w:color w:val="7030A0"/>
          <w:sz w:val="28"/>
          <w:szCs w:val="28"/>
          <w:u w:val="single"/>
        </w:rPr>
        <w:lastRenderedPageBreak/>
        <w:t>6.</w:t>
      </w:r>
      <w:r>
        <w:rPr>
          <w:b/>
          <w:color w:val="4F81BD"/>
          <w:sz w:val="28"/>
          <w:szCs w:val="28"/>
          <w:u w:val="single"/>
        </w:rPr>
        <w:t xml:space="preserve"> </w:t>
      </w:r>
      <w:r w:rsidRPr="002B77D7">
        <w:rPr>
          <w:b/>
          <w:sz w:val="28"/>
          <w:szCs w:val="28"/>
          <w:u w:val="single"/>
        </w:rPr>
        <w:t xml:space="preserve">Государственная программа Ленинградской области </w:t>
      </w:r>
    </w:p>
    <w:p w:rsidR="0074534C" w:rsidRPr="002B77D7" w:rsidRDefault="0072131E" w:rsidP="0074534C">
      <w:pPr>
        <w:widowControl/>
        <w:jc w:val="center"/>
        <w:rPr>
          <w:b/>
          <w:sz w:val="28"/>
          <w:szCs w:val="28"/>
          <w:u w:val="single"/>
        </w:rPr>
      </w:pPr>
      <w:r>
        <w:rPr>
          <w:b/>
          <w:sz w:val="28"/>
          <w:szCs w:val="28"/>
          <w:u w:val="single"/>
        </w:rPr>
        <w:t xml:space="preserve">« </w:t>
      </w:r>
      <w:r w:rsidR="0074534C" w:rsidRPr="002B77D7">
        <w:rPr>
          <w:b/>
          <w:sz w:val="28"/>
          <w:szCs w:val="28"/>
          <w:u w:val="single"/>
        </w:rPr>
        <w:t xml:space="preserve">Обеспечение качественным жильем граждан </w:t>
      </w:r>
    </w:p>
    <w:p w:rsidR="0074534C" w:rsidRPr="002B77D7" w:rsidRDefault="0074534C" w:rsidP="0074534C">
      <w:pPr>
        <w:widowControl/>
        <w:jc w:val="center"/>
        <w:rPr>
          <w:b/>
          <w:sz w:val="28"/>
          <w:szCs w:val="28"/>
          <w:u w:val="single"/>
        </w:rPr>
      </w:pPr>
      <w:r w:rsidRPr="002B77D7">
        <w:rPr>
          <w:b/>
          <w:sz w:val="28"/>
          <w:szCs w:val="28"/>
          <w:u w:val="single"/>
        </w:rPr>
        <w:t>на территории Ленинградской области</w:t>
      </w:r>
      <w:r w:rsidR="0072131E">
        <w:rPr>
          <w:b/>
          <w:sz w:val="28"/>
          <w:szCs w:val="28"/>
          <w:u w:val="single"/>
        </w:rPr>
        <w:t xml:space="preserve">»   </w:t>
      </w:r>
    </w:p>
    <w:p w:rsidR="0074534C" w:rsidRDefault="0074534C" w:rsidP="00C62B2B">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00C62B2B" w:rsidRPr="00C62B2B">
        <w:rPr>
          <w:rFonts w:eastAsia="Calibri"/>
          <w:sz w:val="28"/>
          <w:szCs w:val="28"/>
          <w:lang w:eastAsia="en-US"/>
        </w:rPr>
        <w:t>«Обеспечение качественным жильем граждан на территории Ленинградской области»</w:t>
      </w:r>
      <w:r>
        <w:rPr>
          <w:rFonts w:eastAsia="Calibri"/>
          <w:sz w:val="28"/>
          <w:szCs w:val="28"/>
          <w:lang w:eastAsia="en-US"/>
        </w:rPr>
        <w:t xml:space="preserve"> </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Pr>
          <w:sz w:val="28"/>
          <w:szCs w:val="28"/>
        </w:rPr>
        <w:t>2 460 541,1 </w:t>
      </w:r>
      <w:r w:rsidR="00213232">
        <w:rPr>
          <w:sz w:val="28"/>
          <w:szCs w:val="28"/>
        </w:rPr>
        <w:t>тыс. руб.</w:t>
      </w:r>
      <w:r w:rsidR="00412103" w:rsidRPr="00412103">
        <w:rPr>
          <w:sz w:val="28"/>
          <w:szCs w:val="28"/>
        </w:rPr>
        <w:t xml:space="preserve"> </w:t>
      </w:r>
      <w:r w:rsidR="00412103">
        <w:rPr>
          <w:sz w:val="28"/>
          <w:szCs w:val="28"/>
        </w:rPr>
        <w:t>Рост</w:t>
      </w:r>
      <w:r w:rsidR="00412103" w:rsidRPr="003C2AF0">
        <w:rPr>
          <w:sz w:val="28"/>
          <w:szCs w:val="28"/>
        </w:rPr>
        <w:t xml:space="preserve"> составляет </w:t>
      </w:r>
      <w:r w:rsidR="00412103">
        <w:rPr>
          <w:sz w:val="28"/>
          <w:szCs w:val="28"/>
        </w:rPr>
        <w:t>90,5% от уровня 2014 года, в том числе за счет собственных средств – 94,5% от уровня 2014 года.</w:t>
      </w:r>
    </w:p>
    <w:tbl>
      <w:tblPr>
        <w:tblW w:w="5000" w:type="pct"/>
        <w:tblLook w:val="04A0" w:firstRow="1" w:lastRow="0" w:firstColumn="1" w:lastColumn="0" w:noHBand="0" w:noVBand="1"/>
      </w:tblPr>
      <w:tblGrid>
        <w:gridCol w:w="6935"/>
        <w:gridCol w:w="3487"/>
      </w:tblGrid>
      <w:tr w:rsidR="0074534C" w:rsidRPr="00C26D60" w:rsidTr="00C62B2B">
        <w:trPr>
          <w:trHeight w:val="390"/>
        </w:trPr>
        <w:tc>
          <w:tcPr>
            <w:tcW w:w="33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C26D60" w:rsidRDefault="0074534C" w:rsidP="00A94714">
            <w:pPr>
              <w:widowControl/>
              <w:jc w:val="center"/>
              <w:rPr>
                <w:b/>
                <w:bCs/>
                <w:sz w:val="28"/>
                <w:szCs w:val="28"/>
              </w:rPr>
            </w:pPr>
            <w:r w:rsidRPr="00C26D60">
              <w:rPr>
                <w:b/>
                <w:bCs/>
                <w:sz w:val="28"/>
                <w:szCs w:val="28"/>
              </w:rPr>
              <w:t xml:space="preserve">Наименование </w:t>
            </w:r>
          </w:p>
          <w:p w:rsidR="0074534C" w:rsidRPr="00C26D60" w:rsidRDefault="0074534C" w:rsidP="00A94714">
            <w:pPr>
              <w:widowControl/>
              <w:jc w:val="center"/>
              <w:rPr>
                <w:b/>
                <w:bCs/>
                <w:sz w:val="28"/>
                <w:szCs w:val="28"/>
              </w:rPr>
            </w:pPr>
            <w:r w:rsidRPr="00C26D60">
              <w:rPr>
                <w:b/>
                <w:bCs/>
                <w:sz w:val="28"/>
                <w:szCs w:val="28"/>
              </w:rPr>
              <w:t>главного распорядителя бюджетных средств</w:t>
            </w:r>
          </w:p>
        </w:tc>
        <w:tc>
          <w:tcPr>
            <w:tcW w:w="1673" w:type="pct"/>
            <w:tcBorders>
              <w:top w:val="single" w:sz="4" w:space="0" w:color="auto"/>
              <w:left w:val="nil"/>
              <w:bottom w:val="single" w:sz="4" w:space="0" w:color="auto"/>
              <w:right w:val="single" w:sz="4" w:space="0" w:color="auto"/>
            </w:tcBorders>
            <w:shd w:val="clear" w:color="auto" w:fill="auto"/>
            <w:vAlign w:val="center"/>
            <w:hideMark/>
          </w:tcPr>
          <w:p w:rsidR="0074534C" w:rsidRPr="00C26D60" w:rsidRDefault="0074534C" w:rsidP="00A94714">
            <w:pPr>
              <w:widowControl/>
              <w:jc w:val="center"/>
              <w:rPr>
                <w:b/>
                <w:bCs/>
                <w:sz w:val="28"/>
                <w:szCs w:val="28"/>
              </w:rPr>
            </w:pPr>
            <w:r w:rsidRPr="00C26D60">
              <w:rPr>
                <w:b/>
                <w:bCs/>
                <w:sz w:val="28"/>
                <w:szCs w:val="28"/>
              </w:rPr>
              <w:t>Проект на 2015 год</w:t>
            </w:r>
          </w:p>
        </w:tc>
      </w:tr>
      <w:tr w:rsidR="0074534C" w:rsidRPr="00C26D60" w:rsidTr="00C62B2B">
        <w:trPr>
          <w:trHeight w:val="474"/>
        </w:trPr>
        <w:tc>
          <w:tcPr>
            <w:tcW w:w="33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C26D60" w:rsidRDefault="0074534C" w:rsidP="00A94714">
            <w:pPr>
              <w:widowControl/>
              <w:rPr>
                <w:sz w:val="28"/>
                <w:szCs w:val="28"/>
              </w:rPr>
            </w:pPr>
            <w:r w:rsidRPr="00C26D60">
              <w:rPr>
                <w:sz w:val="28"/>
                <w:szCs w:val="28"/>
              </w:rPr>
              <w:t>Комитет общего и профессионального образования Ленинградской области</w:t>
            </w:r>
          </w:p>
        </w:tc>
        <w:tc>
          <w:tcPr>
            <w:tcW w:w="1673" w:type="pct"/>
            <w:tcBorders>
              <w:top w:val="single" w:sz="4" w:space="0" w:color="auto"/>
              <w:left w:val="nil"/>
              <w:bottom w:val="single" w:sz="4" w:space="0" w:color="auto"/>
              <w:right w:val="single" w:sz="4" w:space="0" w:color="auto"/>
            </w:tcBorders>
            <w:shd w:val="clear" w:color="auto" w:fill="auto"/>
            <w:vAlign w:val="center"/>
            <w:hideMark/>
          </w:tcPr>
          <w:p w:rsidR="0074534C" w:rsidRPr="00C26D60" w:rsidRDefault="0074534C" w:rsidP="00A94714">
            <w:pPr>
              <w:widowControl/>
              <w:jc w:val="right"/>
              <w:rPr>
                <w:sz w:val="28"/>
                <w:szCs w:val="28"/>
              </w:rPr>
            </w:pPr>
            <w:r w:rsidRPr="00C26D60">
              <w:rPr>
                <w:sz w:val="28"/>
                <w:szCs w:val="28"/>
              </w:rPr>
              <w:t>348 425,6</w:t>
            </w:r>
          </w:p>
        </w:tc>
      </w:tr>
      <w:tr w:rsidR="0074534C" w:rsidRPr="00C26D60" w:rsidTr="00C62B2B">
        <w:trPr>
          <w:trHeight w:val="474"/>
        </w:trPr>
        <w:tc>
          <w:tcPr>
            <w:tcW w:w="3327" w:type="pct"/>
            <w:tcBorders>
              <w:top w:val="nil"/>
              <w:left w:val="single" w:sz="4" w:space="0" w:color="auto"/>
              <w:bottom w:val="single" w:sz="4" w:space="0" w:color="auto"/>
              <w:right w:val="single" w:sz="4" w:space="0" w:color="auto"/>
            </w:tcBorders>
            <w:shd w:val="clear" w:color="auto" w:fill="auto"/>
            <w:vAlign w:val="center"/>
            <w:hideMark/>
          </w:tcPr>
          <w:p w:rsidR="0074534C" w:rsidRPr="00C26D60" w:rsidRDefault="0074534C" w:rsidP="00A94714">
            <w:pPr>
              <w:widowControl/>
              <w:rPr>
                <w:sz w:val="28"/>
                <w:szCs w:val="28"/>
              </w:rPr>
            </w:pPr>
            <w:r w:rsidRPr="00C26D60">
              <w:rPr>
                <w:sz w:val="28"/>
                <w:szCs w:val="28"/>
              </w:rPr>
              <w:t>Комитет по строительству Ленинградской области</w:t>
            </w:r>
          </w:p>
        </w:tc>
        <w:tc>
          <w:tcPr>
            <w:tcW w:w="1673" w:type="pct"/>
            <w:tcBorders>
              <w:top w:val="nil"/>
              <w:left w:val="nil"/>
              <w:bottom w:val="single" w:sz="4" w:space="0" w:color="auto"/>
              <w:right w:val="single" w:sz="4" w:space="0" w:color="auto"/>
            </w:tcBorders>
            <w:shd w:val="clear" w:color="auto" w:fill="auto"/>
            <w:vAlign w:val="center"/>
            <w:hideMark/>
          </w:tcPr>
          <w:p w:rsidR="0074534C" w:rsidRPr="00C26D60" w:rsidRDefault="0074534C" w:rsidP="00A94714">
            <w:pPr>
              <w:widowControl/>
              <w:jc w:val="right"/>
              <w:rPr>
                <w:sz w:val="28"/>
                <w:szCs w:val="28"/>
              </w:rPr>
            </w:pPr>
            <w:r w:rsidRPr="00C26D60">
              <w:rPr>
                <w:sz w:val="28"/>
                <w:szCs w:val="28"/>
              </w:rPr>
              <w:t>1 889 959,9</w:t>
            </w:r>
          </w:p>
        </w:tc>
      </w:tr>
      <w:tr w:rsidR="0074534C" w:rsidRPr="00C26D60" w:rsidTr="00C62B2B">
        <w:trPr>
          <w:trHeight w:val="710"/>
        </w:trPr>
        <w:tc>
          <w:tcPr>
            <w:tcW w:w="3327" w:type="pct"/>
            <w:tcBorders>
              <w:top w:val="nil"/>
              <w:left w:val="single" w:sz="4" w:space="0" w:color="auto"/>
              <w:bottom w:val="single" w:sz="4" w:space="0" w:color="auto"/>
              <w:right w:val="single" w:sz="4" w:space="0" w:color="auto"/>
            </w:tcBorders>
            <w:shd w:val="clear" w:color="auto" w:fill="auto"/>
            <w:vAlign w:val="center"/>
            <w:hideMark/>
          </w:tcPr>
          <w:p w:rsidR="0074534C" w:rsidRPr="00C26D60" w:rsidRDefault="0074534C" w:rsidP="00A94714">
            <w:pPr>
              <w:widowControl/>
              <w:rPr>
                <w:sz w:val="28"/>
                <w:szCs w:val="28"/>
              </w:rPr>
            </w:pPr>
            <w:r w:rsidRPr="00C26D60">
              <w:rPr>
                <w:sz w:val="28"/>
                <w:szCs w:val="28"/>
              </w:rPr>
              <w:t>Комитет по жилищно-коммунальному хозяйству и транспорту  Ленинградской области</w:t>
            </w:r>
          </w:p>
        </w:tc>
        <w:tc>
          <w:tcPr>
            <w:tcW w:w="1673" w:type="pct"/>
            <w:tcBorders>
              <w:top w:val="nil"/>
              <w:left w:val="nil"/>
              <w:bottom w:val="single" w:sz="4" w:space="0" w:color="auto"/>
              <w:right w:val="single" w:sz="4" w:space="0" w:color="auto"/>
            </w:tcBorders>
            <w:shd w:val="clear" w:color="auto" w:fill="auto"/>
            <w:vAlign w:val="center"/>
            <w:hideMark/>
          </w:tcPr>
          <w:p w:rsidR="0074534C" w:rsidRPr="00C26D60" w:rsidRDefault="0074534C" w:rsidP="00A94714">
            <w:pPr>
              <w:widowControl/>
              <w:jc w:val="right"/>
              <w:rPr>
                <w:sz w:val="28"/>
                <w:szCs w:val="28"/>
              </w:rPr>
            </w:pPr>
            <w:r w:rsidRPr="00C26D60">
              <w:rPr>
                <w:sz w:val="28"/>
                <w:szCs w:val="28"/>
              </w:rPr>
              <w:t>222 155,6</w:t>
            </w:r>
          </w:p>
        </w:tc>
      </w:tr>
      <w:tr w:rsidR="0074534C" w:rsidRPr="00C26D60" w:rsidTr="00C62B2B">
        <w:trPr>
          <w:trHeight w:val="251"/>
        </w:trPr>
        <w:tc>
          <w:tcPr>
            <w:tcW w:w="3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C26D60" w:rsidRDefault="0074534C" w:rsidP="00A94714">
            <w:pPr>
              <w:widowControl/>
              <w:rPr>
                <w:b/>
                <w:bCs/>
                <w:sz w:val="28"/>
                <w:szCs w:val="28"/>
              </w:rPr>
            </w:pPr>
            <w:r w:rsidRPr="00C26D60">
              <w:rPr>
                <w:b/>
                <w:bCs/>
                <w:sz w:val="28"/>
                <w:szCs w:val="28"/>
              </w:rPr>
              <w:t> </w:t>
            </w:r>
            <w:r>
              <w:rPr>
                <w:b/>
                <w:bCs/>
                <w:sz w:val="28"/>
                <w:szCs w:val="28"/>
              </w:rPr>
              <w:t>Итого:</w:t>
            </w:r>
          </w:p>
        </w:tc>
        <w:tc>
          <w:tcPr>
            <w:tcW w:w="1673" w:type="pct"/>
            <w:tcBorders>
              <w:top w:val="single" w:sz="4" w:space="0" w:color="auto"/>
              <w:left w:val="nil"/>
              <w:bottom w:val="single" w:sz="4" w:space="0" w:color="auto"/>
              <w:right w:val="single" w:sz="4" w:space="0" w:color="auto"/>
            </w:tcBorders>
            <w:shd w:val="clear" w:color="auto" w:fill="auto"/>
            <w:noWrap/>
            <w:vAlign w:val="bottom"/>
            <w:hideMark/>
          </w:tcPr>
          <w:p w:rsidR="0074534C" w:rsidRPr="00C26D60" w:rsidRDefault="0074534C" w:rsidP="00A94714">
            <w:pPr>
              <w:widowControl/>
              <w:jc w:val="right"/>
              <w:rPr>
                <w:b/>
                <w:bCs/>
                <w:sz w:val="28"/>
                <w:szCs w:val="28"/>
              </w:rPr>
            </w:pPr>
            <w:r w:rsidRPr="00C26D60">
              <w:rPr>
                <w:b/>
                <w:bCs/>
                <w:sz w:val="28"/>
                <w:szCs w:val="28"/>
              </w:rPr>
              <w:t>2 460 541,1</w:t>
            </w:r>
          </w:p>
        </w:tc>
      </w:tr>
    </w:tbl>
    <w:p w:rsidR="0074534C" w:rsidRPr="0024598C" w:rsidRDefault="0074534C" w:rsidP="00931078">
      <w:pPr>
        <w:widowControl/>
        <w:autoSpaceDE w:val="0"/>
        <w:autoSpaceDN w:val="0"/>
        <w:adjustRightInd w:val="0"/>
        <w:ind w:firstLine="567"/>
        <w:jc w:val="both"/>
        <w:rPr>
          <w:rFonts w:eastAsia="Calibri"/>
          <w:color w:val="000000"/>
          <w:sz w:val="28"/>
          <w:szCs w:val="22"/>
          <w:lang w:eastAsia="en-US"/>
        </w:rPr>
      </w:pPr>
      <w:r w:rsidRPr="0024598C">
        <w:rPr>
          <w:rFonts w:eastAsia="Calibri"/>
          <w:color w:val="000000"/>
          <w:sz w:val="28"/>
          <w:szCs w:val="22"/>
          <w:lang w:eastAsia="en-US"/>
        </w:rPr>
        <w:t xml:space="preserve">Целью программы является </w:t>
      </w:r>
      <w:r w:rsidRPr="0024598C">
        <w:rPr>
          <w:rFonts w:eastAsia="Calibri"/>
          <w:color w:val="000000"/>
          <w:sz w:val="28"/>
          <w:szCs w:val="28"/>
          <w:lang w:eastAsia="en-US"/>
        </w:rPr>
        <w:t>обеспечение качественным жильем населения Ленинградской области</w:t>
      </w:r>
      <w:r w:rsidRPr="0024598C">
        <w:rPr>
          <w:rFonts w:eastAsia="Calibri"/>
          <w:color w:val="000000"/>
          <w:sz w:val="28"/>
          <w:szCs w:val="22"/>
          <w:lang w:eastAsia="en-US"/>
        </w:rPr>
        <w:t xml:space="preserve"> для улучшения качества жизни населения, в том числе:       </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2"/>
          <w:lang w:eastAsia="en-US"/>
        </w:rPr>
        <w:t xml:space="preserve">- </w:t>
      </w:r>
      <w:r w:rsidRPr="0024598C">
        <w:rPr>
          <w:rFonts w:eastAsia="Calibri"/>
          <w:color w:val="000000"/>
          <w:sz w:val="28"/>
          <w:szCs w:val="28"/>
          <w:lang w:eastAsia="en-US"/>
        </w:rPr>
        <w:t xml:space="preserve">оказание поддержки молодым гражданам (семьям) в приобретении (строительстве) жилья; </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создание условий для привлечения гражданами средств ипотечных жилищных кредитов для строительства (приобретения) жилых помещений;</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снос или реконструкция многоквартирных аварийных домов, признанных аварийными до 1 января 2012 года в связи с физическим износом в процессе их эксплуатации;</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xml:space="preserve">- предоставление гражданам благоустроенных жилых помещений в соответствии со </w:t>
      </w:r>
      <w:hyperlink r:id="rId15" w:history="1">
        <w:r w:rsidRPr="0024598C">
          <w:rPr>
            <w:rFonts w:eastAsia="Calibri"/>
            <w:color w:val="000000"/>
            <w:sz w:val="28"/>
            <w:szCs w:val="28"/>
            <w:lang w:eastAsia="en-US"/>
          </w:rPr>
          <w:t>статьей 89</w:t>
        </w:r>
      </w:hyperlink>
      <w:r w:rsidRPr="0024598C">
        <w:rPr>
          <w:rFonts w:eastAsia="Calibri"/>
          <w:color w:val="000000"/>
          <w:sz w:val="28"/>
          <w:szCs w:val="28"/>
          <w:lang w:eastAsia="en-US"/>
        </w:rPr>
        <w:t xml:space="preserve"> Жилищного кодекса Российской Федерации;</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предоставление жилых помещений по договору социального найма или в собственность, единовременных денежных выплат для приобретения (строительства) жилых помещений гражданами Российской Федерации, проживающими на территории Ленинградской области и признанными нуждающимися в жилых помещениях, перед которыми государство имеет обязательства по обеспечению жилыми помещениями, выполнение которых передано органам государственной власти Ленинградской области в соответствии с законодательством Российской Федерации;</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обеспечение жилыми помещениями специализированного жилищного фонда по договорам найма специализированных жилых помещений детей-сирот, детей, оставшихся без попечения родителей, лиц из числа детей-сирот и детей, оставшихся без попечения родителей;</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оказание содействия в строительстве (приобретении) в муниципальную собственность жилых помещений для предоставления гражданам, пострадавшим в результате пожара муниципального жилищного фонда;</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оказание содействия муниципальным образованиям в приобретении объектов социального назначения в муниципальную собственность;</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lastRenderedPageBreak/>
        <w:t>- улучшение качества жилых помещений граждан;</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использование эффективных технических решений и комплексности при проведении капитального ремонта;</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организация деятельности Некоммерческой организации "Фонд капитального ремонта многоквартирных домов Ленинградской области";</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разработка нормативной правовой базы, регулирующей предоставление гражданам Ленинградской области жилых помещений на условиях некоммерческого найма;</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xml:space="preserve">- содействие вовлечению Федеральным Фондом содействия развитию жилищного строительства в оборот земельных участков в целях строительства жилья экономического класса в соответствии с Федеральным </w:t>
      </w:r>
      <w:hyperlink r:id="rId16" w:history="1">
        <w:r w:rsidRPr="0024598C">
          <w:rPr>
            <w:rFonts w:eastAsia="Calibri"/>
            <w:color w:val="000000"/>
            <w:sz w:val="28"/>
            <w:szCs w:val="28"/>
            <w:lang w:eastAsia="en-US"/>
          </w:rPr>
          <w:t>законом</w:t>
        </w:r>
      </w:hyperlink>
      <w:r w:rsidR="0073646C">
        <w:rPr>
          <w:rFonts w:eastAsia="Calibri"/>
          <w:color w:val="000000"/>
          <w:sz w:val="28"/>
          <w:szCs w:val="28"/>
          <w:lang w:eastAsia="en-US"/>
        </w:rPr>
        <w:t xml:space="preserve"> от 24.07.2008</w:t>
      </w:r>
      <w:r w:rsidR="00231CFD">
        <w:rPr>
          <w:rFonts w:eastAsia="Calibri"/>
          <w:color w:val="000000"/>
          <w:sz w:val="28"/>
          <w:szCs w:val="28"/>
          <w:lang w:eastAsia="en-US"/>
        </w:rPr>
        <w:t>г.</w:t>
      </w:r>
      <w:r w:rsidR="0073646C">
        <w:rPr>
          <w:rFonts w:eastAsia="Calibri"/>
          <w:color w:val="000000"/>
          <w:sz w:val="28"/>
          <w:szCs w:val="28"/>
          <w:lang w:eastAsia="en-US"/>
        </w:rPr>
        <w:t xml:space="preserve"> №</w:t>
      </w:r>
      <w:r w:rsidRPr="0024598C">
        <w:rPr>
          <w:rFonts w:eastAsia="Calibri"/>
          <w:color w:val="000000"/>
          <w:sz w:val="28"/>
          <w:szCs w:val="28"/>
          <w:lang w:eastAsia="en-US"/>
        </w:rPr>
        <w:t xml:space="preserve"> 161-ФЗ "О содействии развитию жилищного строительства";</w:t>
      </w:r>
    </w:p>
    <w:p w:rsidR="0074534C" w:rsidRPr="0024598C" w:rsidRDefault="0074534C" w:rsidP="00931078">
      <w:pPr>
        <w:widowControl/>
        <w:autoSpaceDE w:val="0"/>
        <w:autoSpaceDN w:val="0"/>
        <w:adjustRightInd w:val="0"/>
        <w:ind w:firstLine="567"/>
        <w:jc w:val="both"/>
        <w:rPr>
          <w:rFonts w:eastAsia="Calibri"/>
          <w:color w:val="000000"/>
          <w:sz w:val="28"/>
          <w:szCs w:val="28"/>
          <w:lang w:eastAsia="en-US"/>
        </w:rPr>
      </w:pPr>
      <w:r w:rsidRPr="0024598C">
        <w:rPr>
          <w:rFonts w:eastAsia="Calibri"/>
          <w:color w:val="000000"/>
          <w:sz w:val="28"/>
          <w:szCs w:val="28"/>
          <w:lang w:eastAsia="en-US"/>
        </w:rPr>
        <w:t xml:space="preserve">- разработка нормативной правовой базы, необходимой для выполнения субъектом Российской Федерации своих полномочий, предусмотренных Федеральным </w:t>
      </w:r>
      <w:hyperlink r:id="rId17" w:history="1">
        <w:r w:rsidRPr="0024598C">
          <w:rPr>
            <w:rFonts w:eastAsia="Calibri"/>
            <w:color w:val="000000"/>
            <w:sz w:val="28"/>
            <w:szCs w:val="28"/>
            <w:lang w:eastAsia="en-US"/>
          </w:rPr>
          <w:t>законом</w:t>
        </w:r>
      </w:hyperlink>
      <w:r w:rsidRPr="0024598C">
        <w:rPr>
          <w:rFonts w:eastAsia="Calibri"/>
          <w:color w:val="000000"/>
          <w:sz w:val="28"/>
          <w:szCs w:val="28"/>
          <w:lang w:eastAsia="en-US"/>
        </w:rPr>
        <w:t xml:space="preserve"> от 24.07.2008 </w:t>
      </w:r>
      <w:r w:rsidR="0073646C">
        <w:rPr>
          <w:rFonts w:eastAsia="Calibri"/>
          <w:color w:val="000000"/>
          <w:sz w:val="28"/>
          <w:szCs w:val="28"/>
          <w:lang w:eastAsia="en-US"/>
        </w:rPr>
        <w:t>№</w:t>
      </w:r>
      <w:r w:rsidRPr="0024598C">
        <w:rPr>
          <w:rFonts w:eastAsia="Calibri"/>
          <w:color w:val="000000"/>
          <w:sz w:val="28"/>
          <w:szCs w:val="28"/>
          <w:lang w:eastAsia="en-US"/>
        </w:rPr>
        <w:t xml:space="preserve"> 161-ФЗ "О содействии развитию жилищного строительства".</w:t>
      </w:r>
    </w:p>
    <w:p w:rsidR="0074534C" w:rsidRPr="0024598C" w:rsidRDefault="0074534C" w:rsidP="00931078">
      <w:pPr>
        <w:widowControl/>
        <w:ind w:firstLine="567"/>
        <w:jc w:val="both"/>
        <w:rPr>
          <w:rFonts w:eastAsia="Calibri"/>
          <w:color w:val="000000"/>
          <w:sz w:val="28"/>
          <w:szCs w:val="22"/>
          <w:lang w:eastAsia="en-US"/>
        </w:rPr>
      </w:pPr>
      <w:r w:rsidRPr="0024598C">
        <w:rPr>
          <w:rFonts w:eastAsia="Calibri"/>
          <w:color w:val="000000"/>
          <w:sz w:val="28"/>
          <w:szCs w:val="22"/>
          <w:lang w:eastAsia="en-US"/>
        </w:rPr>
        <w:t xml:space="preserve">    Ответственным исполнителем государственной программы является комитет по строительству Ленинградской области. </w:t>
      </w:r>
    </w:p>
    <w:p w:rsidR="0074534C" w:rsidRDefault="0074534C" w:rsidP="00931078">
      <w:pPr>
        <w:widowControl/>
        <w:autoSpaceDE w:val="0"/>
        <w:autoSpaceDN w:val="0"/>
        <w:adjustRightInd w:val="0"/>
        <w:ind w:firstLine="567"/>
        <w:jc w:val="both"/>
        <w:rPr>
          <w:b/>
          <w:sz w:val="28"/>
          <w:szCs w:val="28"/>
          <w:u w:val="single"/>
        </w:rPr>
      </w:pPr>
    </w:p>
    <w:p w:rsidR="0074534C" w:rsidRPr="00310BA0" w:rsidRDefault="0074534C" w:rsidP="00931078">
      <w:pPr>
        <w:pStyle w:val="18"/>
        <w:ind w:firstLine="567"/>
      </w:pPr>
      <w:r w:rsidRPr="00310BA0">
        <w:t xml:space="preserve">Подпрограмма </w:t>
      </w:r>
      <w:r w:rsidR="0072131E">
        <w:t xml:space="preserve">« </w:t>
      </w:r>
      <w:r w:rsidRPr="00310BA0">
        <w:t>Поддержка граждан, нуждающихся в улучшении жилищных условий, на основе принципов ипотечного кредитования в Ленинградской области</w:t>
      </w:r>
      <w:r w:rsidR="0072131E">
        <w:t xml:space="preserve">»   </w:t>
      </w:r>
    </w:p>
    <w:p w:rsidR="0074534C" w:rsidRPr="00485DE7" w:rsidRDefault="0074534C" w:rsidP="00931078">
      <w:pPr>
        <w:widowControl/>
        <w:ind w:firstLine="567"/>
        <w:jc w:val="both"/>
        <w:rPr>
          <w:sz w:val="28"/>
          <w:szCs w:val="28"/>
        </w:rPr>
      </w:pPr>
      <w:r w:rsidRPr="00310BA0">
        <w:rPr>
          <w:sz w:val="28"/>
          <w:szCs w:val="28"/>
        </w:rPr>
        <w:tab/>
      </w:r>
      <w:r w:rsidR="0040041B" w:rsidRPr="00485DE7">
        <w:rPr>
          <w:sz w:val="28"/>
          <w:szCs w:val="28"/>
        </w:rPr>
        <w:t xml:space="preserve">По данной подпрограмме на 2015 год предусмотрены расходы в сумме </w:t>
      </w:r>
      <w:r w:rsidRPr="00485DE7">
        <w:rPr>
          <w:sz w:val="28"/>
          <w:szCs w:val="28"/>
        </w:rPr>
        <w:t>94 400,0 тыс. руб. на следующие мероприятия:</w:t>
      </w:r>
    </w:p>
    <w:p w:rsidR="0074534C" w:rsidRPr="00310BA0" w:rsidRDefault="0074534C" w:rsidP="00931078">
      <w:pPr>
        <w:widowControl/>
        <w:ind w:firstLine="567"/>
        <w:jc w:val="both"/>
        <w:rPr>
          <w:sz w:val="28"/>
          <w:szCs w:val="28"/>
        </w:rPr>
      </w:pPr>
      <w:r w:rsidRPr="00310BA0">
        <w:rPr>
          <w:sz w:val="28"/>
          <w:szCs w:val="28"/>
        </w:rPr>
        <w:t>- предоставление социальных выплат молодым учителям на оплату первоначального взноса по ипотечным жилищным кредитам – 1 400,0 тыс. руб</w:t>
      </w:r>
      <w:r>
        <w:rPr>
          <w:sz w:val="28"/>
          <w:szCs w:val="28"/>
        </w:rPr>
        <w:t>.</w:t>
      </w:r>
      <w:r w:rsidR="00317CE9">
        <w:rPr>
          <w:sz w:val="28"/>
          <w:szCs w:val="28"/>
        </w:rPr>
        <w:t xml:space="preserve">, </w:t>
      </w:r>
      <w:r w:rsidR="00317CE9" w:rsidRPr="00317CE9">
        <w:rPr>
          <w:sz w:val="28"/>
          <w:szCs w:val="28"/>
        </w:rPr>
        <w:t>что на 39,2 тыс. руб</w:t>
      </w:r>
      <w:r w:rsidR="00317CE9">
        <w:rPr>
          <w:sz w:val="28"/>
          <w:szCs w:val="28"/>
        </w:rPr>
        <w:t>. меньше ассигнований 2014 года</w:t>
      </w:r>
      <w:r w:rsidRPr="00310BA0">
        <w:rPr>
          <w:sz w:val="28"/>
          <w:szCs w:val="28"/>
        </w:rPr>
        <w:t>;</w:t>
      </w:r>
    </w:p>
    <w:p w:rsidR="0074534C" w:rsidRPr="00310BA0" w:rsidRDefault="0074534C" w:rsidP="00931078">
      <w:pPr>
        <w:widowControl/>
        <w:ind w:firstLine="567"/>
        <w:jc w:val="both"/>
        <w:rPr>
          <w:sz w:val="28"/>
          <w:szCs w:val="28"/>
        </w:rPr>
      </w:pPr>
      <w:r w:rsidRPr="00310BA0">
        <w:rPr>
          <w:sz w:val="28"/>
          <w:szCs w:val="28"/>
        </w:rPr>
        <w:t>- субсидии на поддержку граждан, нуждающихся в улучшении жилищных условий, путем предоставления социальных выплат и компенсаций расходов, связанных с уплатой процентов по ипотечным жилищным</w:t>
      </w:r>
      <w:r>
        <w:rPr>
          <w:sz w:val="28"/>
          <w:szCs w:val="28"/>
        </w:rPr>
        <w:t xml:space="preserve"> кредитам – </w:t>
      </w:r>
      <w:r>
        <w:rPr>
          <w:sz w:val="28"/>
          <w:szCs w:val="28"/>
        </w:rPr>
        <w:br/>
        <w:t>93 000,0 тыс. руб</w:t>
      </w:r>
      <w:r w:rsidRPr="00310BA0">
        <w:rPr>
          <w:sz w:val="28"/>
          <w:szCs w:val="28"/>
        </w:rPr>
        <w:t>.</w:t>
      </w:r>
      <w:r w:rsidR="00317CE9">
        <w:rPr>
          <w:sz w:val="28"/>
          <w:szCs w:val="28"/>
        </w:rPr>
        <w:t xml:space="preserve">, </w:t>
      </w:r>
      <w:r w:rsidR="00317CE9" w:rsidRPr="00317CE9">
        <w:rPr>
          <w:sz w:val="28"/>
          <w:szCs w:val="28"/>
        </w:rPr>
        <w:t>что на 56 268,6 тыс. руб. меньше объемов финансирования 2014 года.</w:t>
      </w:r>
    </w:p>
    <w:p w:rsidR="0074534C" w:rsidRPr="00310BA0" w:rsidRDefault="0074534C" w:rsidP="00931078">
      <w:pPr>
        <w:widowControl/>
        <w:ind w:firstLine="567"/>
        <w:jc w:val="both"/>
        <w:rPr>
          <w:sz w:val="28"/>
          <w:szCs w:val="28"/>
        </w:rPr>
      </w:pPr>
    </w:p>
    <w:p w:rsidR="0074534C" w:rsidRPr="00310BA0" w:rsidRDefault="0074534C" w:rsidP="00931078">
      <w:pPr>
        <w:pStyle w:val="18"/>
        <w:ind w:firstLine="567"/>
      </w:pPr>
      <w:r w:rsidRPr="00310BA0">
        <w:t xml:space="preserve">Подпрограмма </w:t>
      </w:r>
      <w:r w:rsidR="0072131E">
        <w:t xml:space="preserve">« </w:t>
      </w:r>
      <w:r w:rsidRPr="00310BA0">
        <w:t>Жилье для молодежи</w:t>
      </w:r>
      <w:r w:rsidR="0072131E">
        <w:t xml:space="preserve">»   </w:t>
      </w:r>
    </w:p>
    <w:p w:rsidR="0074534C" w:rsidRPr="00485DE7" w:rsidRDefault="0074534C" w:rsidP="00931078">
      <w:pPr>
        <w:widowControl/>
        <w:ind w:firstLine="567"/>
        <w:jc w:val="both"/>
        <w:rPr>
          <w:rFonts w:eastAsia="Calibri"/>
          <w:sz w:val="28"/>
          <w:szCs w:val="28"/>
          <w:lang w:eastAsia="en-US"/>
        </w:rPr>
      </w:pPr>
      <w:r w:rsidRPr="00485DE7">
        <w:rPr>
          <w:rFonts w:eastAsia="Calibri"/>
          <w:sz w:val="28"/>
          <w:szCs w:val="28"/>
          <w:lang w:eastAsia="en-US"/>
        </w:rPr>
        <w:tab/>
      </w:r>
      <w:r w:rsidR="0040041B" w:rsidRPr="00485DE7">
        <w:rPr>
          <w:sz w:val="28"/>
          <w:szCs w:val="28"/>
        </w:rPr>
        <w:t xml:space="preserve">По данной подпрограмме на 2015 год предусмотрены расходы в сумме </w:t>
      </w:r>
      <w:r w:rsidRPr="00485DE7">
        <w:rPr>
          <w:rFonts w:eastAsia="Calibri"/>
          <w:sz w:val="28"/>
          <w:szCs w:val="28"/>
          <w:lang w:eastAsia="en-US"/>
        </w:rPr>
        <w:t>299 189,5 тыс. руб. (в 2014 году  - 350 000,0 тыс. руб.), в том числе:</w:t>
      </w:r>
    </w:p>
    <w:p w:rsidR="0074534C" w:rsidRPr="00310BA0" w:rsidRDefault="0074534C" w:rsidP="00931078">
      <w:pPr>
        <w:widowControl/>
        <w:ind w:firstLine="567"/>
        <w:jc w:val="both"/>
        <w:rPr>
          <w:rFonts w:eastAsia="Calibri"/>
          <w:sz w:val="28"/>
          <w:szCs w:val="28"/>
          <w:lang w:eastAsia="en-US"/>
        </w:rPr>
      </w:pPr>
      <w:r w:rsidRPr="00310BA0">
        <w:rPr>
          <w:rFonts w:eastAsia="Calibri"/>
          <w:sz w:val="28"/>
          <w:szCs w:val="28"/>
          <w:lang w:eastAsia="en-US"/>
        </w:rPr>
        <w:t>- субсидии на жилье для молодежи – 216 189,5 тыс. руб. (в 2014 году - 250 000,0</w:t>
      </w:r>
      <w:r w:rsidR="00D471B0">
        <w:rPr>
          <w:rFonts w:eastAsia="Calibri"/>
          <w:sz w:val="28"/>
          <w:szCs w:val="28"/>
          <w:lang w:eastAsia="en-US"/>
        </w:rPr>
        <w:t> </w:t>
      </w:r>
      <w:r w:rsidRPr="00310BA0">
        <w:rPr>
          <w:rFonts w:eastAsia="Calibri"/>
          <w:sz w:val="28"/>
          <w:szCs w:val="28"/>
          <w:lang w:eastAsia="en-US"/>
        </w:rPr>
        <w:t>тыс. руб.);</w:t>
      </w:r>
    </w:p>
    <w:p w:rsidR="0074534C" w:rsidRDefault="0074534C" w:rsidP="00931078">
      <w:pPr>
        <w:widowControl/>
        <w:ind w:firstLine="567"/>
        <w:jc w:val="both"/>
        <w:rPr>
          <w:rFonts w:eastAsia="Calibri"/>
          <w:sz w:val="28"/>
          <w:szCs w:val="28"/>
          <w:lang w:eastAsia="en-US"/>
        </w:rPr>
      </w:pPr>
      <w:r w:rsidRPr="00310BA0">
        <w:rPr>
          <w:rFonts w:eastAsia="Calibri"/>
          <w:sz w:val="28"/>
          <w:szCs w:val="28"/>
          <w:lang w:eastAsia="en-US"/>
        </w:rPr>
        <w:t xml:space="preserve">- субсидии на обеспечение жильем молодых семей в целях обеспечения софинансирования мероприятий из федерального бюджета – 83 000,0 (в 2014 году -100 000,0 тыс. руб.). </w:t>
      </w:r>
    </w:p>
    <w:p w:rsidR="0074534C" w:rsidRPr="00310BA0" w:rsidRDefault="0074534C" w:rsidP="00931078">
      <w:pPr>
        <w:pStyle w:val="18"/>
        <w:ind w:firstLine="567"/>
        <w:rPr>
          <w:rFonts w:eastAsia="Calibri"/>
          <w:lang w:eastAsia="en-US"/>
        </w:rPr>
      </w:pPr>
    </w:p>
    <w:p w:rsidR="0074534C" w:rsidRPr="002B77D7" w:rsidRDefault="0074534C" w:rsidP="00931078">
      <w:pPr>
        <w:pStyle w:val="18"/>
        <w:ind w:firstLine="567"/>
      </w:pPr>
      <w:r w:rsidRPr="002B77D7">
        <w:t xml:space="preserve">Подпрограмма </w:t>
      </w:r>
      <w:r w:rsidR="0072131E">
        <w:t xml:space="preserve">« </w:t>
      </w:r>
      <w:r w:rsidRPr="002B77D7">
        <w:t>Переселение граждан из аварийного жилищного фонда на территории Ленинградской области</w:t>
      </w:r>
      <w:r w:rsidR="0072131E">
        <w:t xml:space="preserve">»   </w:t>
      </w:r>
    </w:p>
    <w:p w:rsidR="00B42869" w:rsidRPr="00EC66C2" w:rsidRDefault="0040041B" w:rsidP="00931078">
      <w:pPr>
        <w:pStyle w:val="18"/>
        <w:ind w:firstLine="567"/>
        <w:rPr>
          <w:rFonts w:eastAsia="Calibri"/>
          <w:b w:val="0"/>
          <w:i w:val="0"/>
          <w:lang w:eastAsia="en-US"/>
        </w:rPr>
      </w:pPr>
      <w:r>
        <w:rPr>
          <w:color w:val="FF0000"/>
        </w:rPr>
        <w:tab/>
      </w:r>
      <w:r w:rsidRPr="00EC66C2">
        <w:rPr>
          <w:b w:val="0"/>
          <w:i w:val="0"/>
        </w:rPr>
        <w:t xml:space="preserve">По данной подпрограмме на 2015 год предусмотрены расходы в </w:t>
      </w:r>
      <w:r w:rsidR="00B42869" w:rsidRPr="00EC66C2">
        <w:rPr>
          <w:rFonts w:eastAsia="Calibri"/>
          <w:b w:val="0"/>
          <w:i w:val="0"/>
          <w:lang w:eastAsia="en-US"/>
        </w:rPr>
        <w:t xml:space="preserve">сумме </w:t>
      </w:r>
      <w:r w:rsidR="00B42869" w:rsidRPr="00EC66C2">
        <w:rPr>
          <w:rFonts w:eastAsia="Calibri"/>
          <w:b w:val="0"/>
          <w:i w:val="0"/>
          <w:lang w:eastAsia="en-US"/>
        </w:rPr>
        <w:lastRenderedPageBreak/>
        <w:t>1</w:t>
      </w:r>
      <w:r w:rsidR="00485DE7" w:rsidRPr="00EC66C2">
        <w:rPr>
          <w:rFonts w:eastAsia="Calibri"/>
          <w:b w:val="0"/>
          <w:i w:val="0"/>
          <w:lang w:eastAsia="en-US"/>
        </w:rPr>
        <w:t> </w:t>
      </w:r>
      <w:r w:rsidR="00B42869" w:rsidRPr="00EC66C2">
        <w:rPr>
          <w:rFonts w:eastAsia="Calibri"/>
          <w:b w:val="0"/>
          <w:i w:val="0"/>
          <w:lang w:eastAsia="en-US"/>
        </w:rPr>
        <w:t>121</w:t>
      </w:r>
      <w:r w:rsidR="00485DE7" w:rsidRPr="00EC66C2">
        <w:rPr>
          <w:rFonts w:eastAsia="Calibri"/>
          <w:b w:val="0"/>
          <w:i w:val="0"/>
          <w:lang w:eastAsia="en-US"/>
        </w:rPr>
        <w:t> </w:t>
      </w:r>
      <w:r w:rsidR="00B42869" w:rsidRPr="00EC66C2">
        <w:rPr>
          <w:rFonts w:eastAsia="Calibri"/>
          <w:b w:val="0"/>
          <w:i w:val="0"/>
          <w:lang w:eastAsia="en-US"/>
        </w:rPr>
        <w:t>370,4 тыс. руб. (в 2014 году - 1 122 907,8 тыс. руб.) по следующим направлениям:</w:t>
      </w:r>
    </w:p>
    <w:p w:rsidR="00B42869" w:rsidRPr="00B42869" w:rsidRDefault="00B42869" w:rsidP="00931078">
      <w:pPr>
        <w:pStyle w:val="18"/>
        <w:ind w:firstLine="567"/>
        <w:rPr>
          <w:rFonts w:eastAsia="Calibri"/>
          <w:b w:val="0"/>
          <w:i w:val="0"/>
          <w:lang w:eastAsia="en-US"/>
        </w:rPr>
      </w:pPr>
      <w:r w:rsidRPr="00B42869">
        <w:rPr>
          <w:rFonts w:eastAsia="Calibri"/>
          <w:b w:val="0"/>
          <w:i w:val="0"/>
          <w:lang w:eastAsia="en-US"/>
        </w:rPr>
        <w:t>- предоставление субсидий бюджетам МО на реализацию части программы переселения граждан из аварийного жилищного фонда 2015 года, финансирование которой осуществляется без софинансирвания со стороны Фонда содействия реформированию ЖКХ. Объем ассигнований областного бюджета - 206 211,7 тыс. руб. (в 2014 году - 6 578,3 тыс. руб.);</w:t>
      </w:r>
    </w:p>
    <w:p w:rsidR="00B42869" w:rsidRPr="00B42869" w:rsidRDefault="00B42869" w:rsidP="00931078">
      <w:pPr>
        <w:pStyle w:val="18"/>
        <w:ind w:firstLine="567"/>
        <w:rPr>
          <w:rFonts w:eastAsia="Calibri"/>
          <w:b w:val="0"/>
          <w:i w:val="0"/>
          <w:lang w:eastAsia="en-US"/>
        </w:rPr>
      </w:pPr>
      <w:r w:rsidRPr="00B42869">
        <w:rPr>
          <w:rFonts w:eastAsia="Calibri"/>
          <w:b w:val="0"/>
          <w:i w:val="0"/>
          <w:lang w:eastAsia="en-US"/>
        </w:rPr>
        <w:t>- предоставление субсидий бюджетам МО на реализацию части программы переселения граждан из аварийного жилищного фонда 2015 года, финансирование которой осуществляется с участием средств Фонда содействия реформированию ЖКХ. Объем ассигнований за счет средств Фонда содействия реформированию ЖКХ - 546 491,7 тыс. руб. (в 2014 году - 22 226,0 тыс. руб.), за счет средств областного бюджета - 284 267,0 тыс. руб. (в 2014 году - 27 554,0 тыс. руб.);</w:t>
      </w:r>
    </w:p>
    <w:p w:rsidR="00B42869" w:rsidRPr="00B42869" w:rsidRDefault="00B42869" w:rsidP="00931078">
      <w:pPr>
        <w:pStyle w:val="18"/>
        <w:ind w:firstLine="567"/>
        <w:rPr>
          <w:rFonts w:eastAsia="Calibri"/>
          <w:b w:val="0"/>
          <w:i w:val="0"/>
          <w:lang w:eastAsia="en-US"/>
        </w:rPr>
      </w:pPr>
      <w:r w:rsidRPr="00B42869">
        <w:rPr>
          <w:rFonts w:eastAsia="Calibri"/>
          <w:b w:val="0"/>
          <w:i w:val="0"/>
          <w:lang w:eastAsia="en-US"/>
        </w:rPr>
        <w:t>- предоставление субсидий бюджетам МО на завершение плана мероприятий программы переселения граждан из аварийного жилищного фонда 2014 года с учетом необходимости развития малоэтажного жилищного строительства. С учетом того, что средства областного бюджета по данной программе 2014 года в полном объеме (502 716,4 тыс. руб.) перечислены в бюджеты МО в 2014 году, на завершение данной программы в 2015 году запланированы только ассигнования за счет средств Фонда содействия реформированию ЖКХ (84 400,0 тыс. руб.), которые поступят в областной бюджет в 2015 году. В 2014 году объем ассигнований за счет средств Фонда содействия реформированию ЖКХ по данному направлению  составлял 563 833,1 тыс. руб. Предполагается, что в связи с непредставленеием в Фонд до конца 2014 года части муниципальных контраков на приобретение жилых помещений, прошедших государственную регистрацию, часть финансовой поддержки за счет средств Фонда содействия реформированию ЖКХ (84 000 тыс. руб.), запланированной в областном бюджете в 2014 году фактически поступит в бюджет Ленинградской области в 2015 году.</w:t>
      </w:r>
    </w:p>
    <w:p w:rsidR="0074534C" w:rsidRPr="00310BA0" w:rsidRDefault="0074534C" w:rsidP="00931078">
      <w:pPr>
        <w:pStyle w:val="18"/>
        <w:ind w:firstLine="567"/>
        <w:rPr>
          <w:rFonts w:eastAsia="Calibri"/>
          <w:lang w:eastAsia="en-US"/>
        </w:rPr>
      </w:pPr>
    </w:p>
    <w:p w:rsidR="0074534C" w:rsidRPr="002B77D7" w:rsidRDefault="0074534C" w:rsidP="00931078">
      <w:pPr>
        <w:pStyle w:val="18"/>
        <w:ind w:firstLine="567"/>
      </w:pPr>
      <w:r w:rsidRPr="002B77D7">
        <w:t xml:space="preserve">Подпрограмма </w:t>
      </w:r>
      <w:r w:rsidR="0072131E">
        <w:t xml:space="preserve">« </w:t>
      </w:r>
      <w:r w:rsidRPr="002B77D7">
        <w:t>Развитие инженерной и социальной</w:t>
      </w:r>
      <w:r>
        <w:t xml:space="preserve"> </w:t>
      </w:r>
      <w:r w:rsidRPr="002B77D7">
        <w:t>инфраструктуры в районах массовой жилой застройки</w:t>
      </w:r>
      <w:r w:rsidR="0072131E">
        <w:t xml:space="preserve">»   </w:t>
      </w:r>
    </w:p>
    <w:p w:rsidR="0074534C" w:rsidRPr="002B290C" w:rsidRDefault="0074534C" w:rsidP="00931078">
      <w:pPr>
        <w:widowControl/>
        <w:ind w:firstLine="567"/>
        <w:jc w:val="both"/>
        <w:rPr>
          <w:sz w:val="28"/>
          <w:szCs w:val="28"/>
        </w:rPr>
      </w:pPr>
      <w:r w:rsidRPr="002B290C">
        <w:rPr>
          <w:sz w:val="28"/>
          <w:szCs w:val="28"/>
        </w:rPr>
        <w:t>Комитету по строительству Ленинградской области в рамках указанной подпрограммы на 2015 год запланированы расходы на строительство инженерной и транспортной инфраструктуры на земельных участках, предоставленных членам многодетных семей, молодым специалистам, членам молодых семей в размере 225 000,0 тыс. руб. В 2014 году на финансирование указанных мероприятий утверждены лимиты в этом же объеме.</w:t>
      </w:r>
    </w:p>
    <w:p w:rsidR="0074534C" w:rsidRPr="00310BA0" w:rsidRDefault="0074534C" w:rsidP="00931078">
      <w:pPr>
        <w:widowControl/>
        <w:ind w:firstLine="567"/>
        <w:jc w:val="both"/>
        <w:rPr>
          <w:sz w:val="28"/>
          <w:szCs w:val="28"/>
        </w:rPr>
      </w:pPr>
    </w:p>
    <w:p w:rsidR="0074534C" w:rsidRPr="00310BA0" w:rsidRDefault="0074534C" w:rsidP="00931078">
      <w:pPr>
        <w:pStyle w:val="18"/>
        <w:ind w:firstLine="567"/>
      </w:pPr>
      <w:r w:rsidRPr="00310BA0">
        <w:t xml:space="preserve">Подпрограмма </w:t>
      </w:r>
      <w:r w:rsidR="0072131E">
        <w:t xml:space="preserve">« </w:t>
      </w:r>
      <w:r w:rsidRPr="00310BA0">
        <w:t>Оказание поддержки гражданам,</w:t>
      </w:r>
      <w:r>
        <w:t xml:space="preserve"> </w:t>
      </w:r>
      <w:r w:rsidRPr="00310BA0">
        <w:t xml:space="preserve"> пострадавшим в результате пожара муниципального жилищного фонда</w:t>
      </w:r>
      <w:r w:rsidR="0072131E">
        <w:t xml:space="preserve">»   </w:t>
      </w:r>
    </w:p>
    <w:p w:rsidR="0074534C" w:rsidRPr="00310BA0" w:rsidRDefault="0074534C" w:rsidP="00931078">
      <w:pPr>
        <w:widowControl/>
        <w:ind w:firstLine="567"/>
        <w:jc w:val="both"/>
        <w:rPr>
          <w:sz w:val="28"/>
          <w:szCs w:val="28"/>
        </w:rPr>
      </w:pPr>
      <w:r w:rsidRPr="00310BA0">
        <w:rPr>
          <w:sz w:val="28"/>
          <w:szCs w:val="28"/>
        </w:rPr>
        <w:tab/>
      </w:r>
      <w:r>
        <w:rPr>
          <w:sz w:val="28"/>
          <w:szCs w:val="28"/>
        </w:rPr>
        <w:t>Комитету по строительству Ленинградской области в</w:t>
      </w:r>
      <w:r w:rsidRPr="00310BA0">
        <w:rPr>
          <w:sz w:val="28"/>
          <w:szCs w:val="28"/>
        </w:rPr>
        <w:t xml:space="preserve"> проекте закона 2015 года на финансирование </w:t>
      </w:r>
      <w:r w:rsidRPr="002B290C">
        <w:rPr>
          <w:sz w:val="28"/>
          <w:szCs w:val="28"/>
        </w:rPr>
        <w:t>мероприятий по оказанию поддержки гражданам, пострадавшим в результате пожара муниципального жилищного фонда, утверждены ассигнования областного бюджета в размере 150 000,0 тыс. руб., что аналогично объему финансирования в 2014 году.</w:t>
      </w:r>
    </w:p>
    <w:p w:rsidR="0074534C" w:rsidRPr="00310BA0" w:rsidRDefault="0074534C" w:rsidP="00931078">
      <w:pPr>
        <w:widowControl/>
        <w:ind w:firstLine="567"/>
        <w:jc w:val="both"/>
        <w:rPr>
          <w:sz w:val="28"/>
          <w:szCs w:val="28"/>
        </w:rPr>
      </w:pPr>
    </w:p>
    <w:p w:rsidR="0074534C" w:rsidRPr="00310BA0" w:rsidRDefault="0074534C" w:rsidP="00931078">
      <w:pPr>
        <w:pStyle w:val="18"/>
        <w:ind w:firstLine="567"/>
      </w:pPr>
      <w:r w:rsidRPr="00310BA0">
        <w:t xml:space="preserve">Подпрограмма </w:t>
      </w:r>
      <w:r w:rsidR="0072131E">
        <w:t xml:space="preserve">« </w:t>
      </w:r>
      <w:r w:rsidRPr="00310BA0">
        <w:t>Обеспечение жилыми помещениями специализированного жилищного фонда по договорам найма специализированных  жилых помещений детей-сирот, детей, оставшихся без попечения родителей, лиц из числа детей-сирот и детей, оставшихся без попечения родителей</w:t>
      </w:r>
      <w:r w:rsidR="0072131E">
        <w:t xml:space="preserve">»   </w:t>
      </w:r>
    </w:p>
    <w:p w:rsidR="008A50E6" w:rsidRPr="00073CE0" w:rsidRDefault="0074534C" w:rsidP="00931078">
      <w:pPr>
        <w:widowControl/>
        <w:ind w:firstLine="567"/>
        <w:jc w:val="both"/>
        <w:rPr>
          <w:color w:val="FF0000"/>
          <w:sz w:val="28"/>
          <w:szCs w:val="28"/>
        </w:rPr>
      </w:pPr>
      <w:r w:rsidRPr="00310BA0">
        <w:rPr>
          <w:sz w:val="28"/>
          <w:szCs w:val="28"/>
        </w:rPr>
        <w:t xml:space="preserve">Плановые назначения </w:t>
      </w:r>
      <w:r>
        <w:rPr>
          <w:sz w:val="28"/>
          <w:szCs w:val="28"/>
        </w:rPr>
        <w:t>комитета общего и профессионального образования Ленинградской области</w:t>
      </w:r>
      <w:r w:rsidRPr="00310BA0">
        <w:rPr>
          <w:sz w:val="28"/>
          <w:szCs w:val="28"/>
        </w:rPr>
        <w:t xml:space="preserve"> на обеспечение предоставления жилых помещений детям-сиротам и детям, оставшимся без попечения родителей, лицам из их числа по </w:t>
      </w:r>
      <w:r w:rsidRPr="002B290C">
        <w:rPr>
          <w:sz w:val="28"/>
          <w:szCs w:val="28"/>
        </w:rPr>
        <w:t>договорам найма специализированных жилых помещений в 2015 году составляют 348 425,6 тыс. руб. (в 2014 году - 340 058,3 тыс. руб.), в том числе средства федерального бюджета – 15 403,5 тыс. руб., средства областного бюджета – 333 022,1 тыс. руб.</w:t>
      </w:r>
      <w:r w:rsidR="00DB7F6C">
        <w:rPr>
          <w:sz w:val="28"/>
          <w:szCs w:val="28"/>
        </w:rPr>
        <w:t xml:space="preserve"> </w:t>
      </w:r>
      <w:r w:rsidR="00DB7F6C" w:rsidRPr="008C26F8">
        <w:rPr>
          <w:bCs/>
          <w:sz w:val="28"/>
          <w:szCs w:val="28"/>
        </w:rPr>
        <w:t xml:space="preserve">Расчет субвенций представлен в </w:t>
      </w:r>
      <w:r w:rsidR="00DB7F6C" w:rsidRPr="008C26F8">
        <w:rPr>
          <w:bCs/>
          <w:color w:val="00B050"/>
          <w:sz w:val="28"/>
          <w:szCs w:val="28"/>
        </w:rPr>
        <w:t xml:space="preserve">Приложении </w:t>
      </w:r>
      <w:r w:rsidR="00DB7F6C">
        <w:rPr>
          <w:bCs/>
          <w:color w:val="00B050"/>
          <w:sz w:val="28"/>
          <w:szCs w:val="28"/>
        </w:rPr>
        <w:t>44</w:t>
      </w:r>
      <w:r w:rsidR="00DB7F6C" w:rsidRPr="008C26F8">
        <w:rPr>
          <w:bCs/>
          <w:sz w:val="28"/>
          <w:szCs w:val="28"/>
        </w:rPr>
        <w:t xml:space="preserve"> к настоящей пояснительной записке.</w:t>
      </w:r>
      <w:r w:rsidR="00DB7F6C">
        <w:rPr>
          <w:bCs/>
          <w:sz w:val="28"/>
          <w:szCs w:val="28"/>
        </w:rPr>
        <w:t xml:space="preserve"> </w:t>
      </w:r>
      <w:r w:rsidR="008A50E6" w:rsidRPr="00DB7F6C">
        <w:rPr>
          <w:sz w:val="28"/>
          <w:szCs w:val="28"/>
          <w:shd w:val="clear" w:color="auto" w:fill="FFFFFF"/>
        </w:rPr>
        <w:t>Распределение субвенций представлено в Приложениях 90-91 к настоящему законопроекту.</w:t>
      </w:r>
    </w:p>
    <w:p w:rsidR="00C62B2B" w:rsidRPr="00310BA0" w:rsidRDefault="00C62B2B" w:rsidP="00931078">
      <w:pPr>
        <w:widowControl/>
        <w:ind w:firstLine="567"/>
        <w:jc w:val="both"/>
        <w:rPr>
          <w:sz w:val="28"/>
          <w:szCs w:val="28"/>
        </w:rPr>
      </w:pPr>
    </w:p>
    <w:p w:rsidR="0074534C" w:rsidRDefault="0074534C" w:rsidP="00931078">
      <w:pPr>
        <w:pStyle w:val="18"/>
        <w:ind w:firstLine="567"/>
      </w:pPr>
      <w:r w:rsidRPr="00310BA0">
        <w:t xml:space="preserve">Подпрограмма </w:t>
      </w:r>
      <w:r w:rsidR="0072131E">
        <w:t>«</w:t>
      </w:r>
      <w:r w:rsidRPr="00310BA0">
        <w:t>Обеспечение жильем, оказание содействия для приобретения жилья отдельными категориями граждан, установленными федеральным и областным законодательством</w:t>
      </w:r>
      <w:r w:rsidR="0072131E">
        <w:t xml:space="preserve">»   </w:t>
      </w:r>
    </w:p>
    <w:p w:rsidR="00A03387" w:rsidRPr="00310BA0" w:rsidRDefault="002B290C" w:rsidP="00931078">
      <w:pPr>
        <w:pStyle w:val="18"/>
        <w:ind w:firstLine="567"/>
      </w:pPr>
      <w:r>
        <w:rPr>
          <w:b w:val="0"/>
          <w:i w:val="0"/>
          <w:color w:val="FF0000"/>
        </w:rPr>
        <w:tab/>
      </w:r>
      <w:r w:rsidR="00A03387" w:rsidRPr="002B290C">
        <w:rPr>
          <w:b w:val="0"/>
          <w:i w:val="0"/>
        </w:rPr>
        <w:t>По данной подпрограмме на 2015 год предусмотрены расходы в сумме</w:t>
      </w:r>
      <w:r w:rsidRPr="002B290C">
        <w:rPr>
          <w:b w:val="0"/>
          <w:i w:val="0"/>
        </w:rPr>
        <w:t xml:space="preserve"> 84 155,6 тыс. руб.</w:t>
      </w:r>
    </w:p>
    <w:p w:rsidR="0074534C" w:rsidRPr="00310BA0" w:rsidRDefault="0074534C" w:rsidP="00931078">
      <w:pPr>
        <w:widowControl/>
        <w:ind w:firstLine="567"/>
        <w:jc w:val="both"/>
        <w:rPr>
          <w:sz w:val="28"/>
          <w:szCs w:val="28"/>
        </w:rPr>
      </w:pPr>
      <w:r>
        <w:rPr>
          <w:sz w:val="28"/>
          <w:szCs w:val="28"/>
        </w:rPr>
        <w:tab/>
      </w:r>
      <w:r w:rsidRPr="005E3E2C">
        <w:rPr>
          <w:sz w:val="28"/>
          <w:szCs w:val="28"/>
        </w:rPr>
        <w:t>Комитет</w:t>
      </w:r>
      <w:r>
        <w:rPr>
          <w:sz w:val="28"/>
          <w:szCs w:val="28"/>
        </w:rPr>
        <w:t>у</w:t>
      </w:r>
      <w:r w:rsidRPr="005E3E2C">
        <w:rPr>
          <w:sz w:val="28"/>
          <w:szCs w:val="28"/>
        </w:rPr>
        <w:t xml:space="preserve"> по жилищно-коммунальному хозяйству и транспорту</w:t>
      </w:r>
      <w:r>
        <w:rPr>
          <w:sz w:val="28"/>
          <w:szCs w:val="28"/>
        </w:rPr>
        <w:t xml:space="preserve"> в</w:t>
      </w:r>
      <w:r w:rsidRPr="00310BA0">
        <w:rPr>
          <w:sz w:val="28"/>
          <w:szCs w:val="28"/>
        </w:rPr>
        <w:t xml:space="preserve"> проекте областного закона 2015 года предусмотрены:</w:t>
      </w:r>
    </w:p>
    <w:p w:rsidR="0074534C" w:rsidRPr="00310BA0" w:rsidRDefault="0074534C" w:rsidP="00931078">
      <w:pPr>
        <w:widowControl/>
        <w:ind w:firstLine="567"/>
        <w:jc w:val="both"/>
        <w:rPr>
          <w:sz w:val="28"/>
          <w:szCs w:val="28"/>
        </w:rPr>
      </w:pPr>
      <w:r w:rsidRPr="00310BA0">
        <w:rPr>
          <w:sz w:val="28"/>
          <w:szCs w:val="28"/>
        </w:rPr>
        <w:t xml:space="preserve">- ассигнования областного бюджета на обеспечение жильем отдельных категорий граждан, установленных Федеральным законом от 12 января 1995 года </w:t>
      </w:r>
      <w:r w:rsidRPr="00310BA0">
        <w:rPr>
          <w:sz w:val="28"/>
          <w:szCs w:val="28"/>
        </w:rPr>
        <w:br/>
        <w:t xml:space="preserve">№ 5-ФЗ "О ветеранах", в соответствии с Указом Президента Российской Федерации от 7 мая 2008 года № 714 "Об обеспечении жильем ветеранов Великой Отечественной войны 1941 - 1945 годов" в размере 2 400,0 </w:t>
      </w:r>
      <w:r w:rsidR="00742CFC">
        <w:rPr>
          <w:sz w:val="28"/>
          <w:szCs w:val="28"/>
        </w:rPr>
        <w:t>тыс. руб.</w:t>
      </w:r>
      <w:r w:rsidRPr="00310BA0">
        <w:rPr>
          <w:sz w:val="28"/>
          <w:szCs w:val="28"/>
        </w:rPr>
        <w:t xml:space="preserve"> В 2014 году объем финансирования данных мероприятий составляет 37 830,4 тыс. руб., в том числе средства федерального бюджета – 34 830,4 тыс. руб., средства областного бюджета – 3 000,0 тыс. руб.;</w:t>
      </w:r>
    </w:p>
    <w:p w:rsidR="0074534C" w:rsidRPr="00310BA0" w:rsidRDefault="0074534C" w:rsidP="00931078">
      <w:pPr>
        <w:widowControl/>
        <w:ind w:firstLine="567"/>
        <w:jc w:val="both"/>
        <w:rPr>
          <w:sz w:val="28"/>
          <w:szCs w:val="28"/>
        </w:rPr>
      </w:pPr>
      <w:r w:rsidRPr="00310BA0">
        <w:rPr>
          <w:sz w:val="28"/>
          <w:szCs w:val="28"/>
        </w:rPr>
        <w:t xml:space="preserve">- ассигнования на обеспечение жильем отдельных категорий граждан, установленных федеральными законами от 12 января 1995 года № 5-ФЗ "О ветеранах" и от 24 ноября 1995 года № 181-ФЗ "О социальной защите инвалидов в Российской Федерации"  </w:t>
      </w:r>
      <w:r w:rsidRPr="00310BA0">
        <w:rPr>
          <w:color w:val="000000"/>
          <w:sz w:val="28"/>
          <w:szCs w:val="28"/>
        </w:rPr>
        <w:t xml:space="preserve">- 71 263,5 </w:t>
      </w:r>
      <w:r w:rsidR="00742CFC">
        <w:rPr>
          <w:color w:val="000000"/>
          <w:sz w:val="28"/>
          <w:szCs w:val="28"/>
        </w:rPr>
        <w:t>тыс. руб.</w:t>
      </w:r>
      <w:r w:rsidRPr="00310BA0">
        <w:rPr>
          <w:color w:val="000000"/>
          <w:sz w:val="28"/>
          <w:szCs w:val="28"/>
        </w:rPr>
        <w:t xml:space="preserve">, из них средства федерального бюджета – 22 263,5 </w:t>
      </w:r>
      <w:r w:rsidR="00742CFC">
        <w:rPr>
          <w:color w:val="000000"/>
          <w:sz w:val="28"/>
          <w:szCs w:val="28"/>
        </w:rPr>
        <w:t>тыс. руб.</w:t>
      </w:r>
      <w:r w:rsidRPr="00310BA0">
        <w:rPr>
          <w:color w:val="000000"/>
          <w:sz w:val="28"/>
          <w:szCs w:val="28"/>
        </w:rPr>
        <w:t xml:space="preserve">, средства областного бюджета – 49 000,0 </w:t>
      </w:r>
      <w:r w:rsidR="00742CFC">
        <w:rPr>
          <w:color w:val="000000"/>
          <w:sz w:val="28"/>
          <w:szCs w:val="28"/>
        </w:rPr>
        <w:t>тыс. руб.</w:t>
      </w:r>
      <w:r w:rsidRPr="00310BA0">
        <w:rPr>
          <w:color w:val="000000"/>
          <w:sz w:val="28"/>
          <w:szCs w:val="28"/>
        </w:rPr>
        <w:t xml:space="preserve"> </w:t>
      </w:r>
      <w:r w:rsidRPr="00310BA0">
        <w:rPr>
          <w:sz w:val="28"/>
          <w:szCs w:val="28"/>
        </w:rPr>
        <w:t xml:space="preserve">В 2014 году финансирование указанного мероприятия составило 70 254,7 тыс. руб., в том числе средства федерального бюджета – 22 254,7 тыс. руб., средства областного бюджета – 48 000,0 тыс. руб. </w:t>
      </w:r>
      <w:r w:rsidR="00DB7F6C" w:rsidRPr="008C26F8">
        <w:rPr>
          <w:bCs/>
          <w:sz w:val="28"/>
          <w:szCs w:val="28"/>
        </w:rPr>
        <w:t xml:space="preserve">Расчет субвенций представлен в </w:t>
      </w:r>
      <w:r w:rsidR="00DB7F6C" w:rsidRPr="008C26F8">
        <w:rPr>
          <w:bCs/>
          <w:color w:val="00B050"/>
          <w:sz w:val="28"/>
          <w:szCs w:val="28"/>
        </w:rPr>
        <w:t xml:space="preserve">Приложении </w:t>
      </w:r>
      <w:r w:rsidR="00DB7F6C">
        <w:rPr>
          <w:bCs/>
          <w:color w:val="00B050"/>
          <w:sz w:val="28"/>
          <w:szCs w:val="28"/>
        </w:rPr>
        <w:t>45</w:t>
      </w:r>
      <w:r w:rsidR="00DB7F6C" w:rsidRPr="008C26F8">
        <w:rPr>
          <w:bCs/>
          <w:sz w:val="28"/>
          <w:szCs w:val="28"/>
        </w:rPr>
        <w:t xml:space="preserve"> к настоящей пояснительной записке.</w:t>
      </w:r>
      <w:r w:rsidR="00DB7F6C">
        <w:rPr>
          <w:bCs/>
          <w:sz w:val="28"/>
          <w:szCs w:val="28"/>
        </w:rPr>
        <w:t xml:space="preserve"> </w:t>
      </w:r>
      <w:r w:rsidR="008A50E6" w:rsidRPr="00DB7F6C">
        <w:rPr>
          <w:sz w:val="28"/>
          <w:szCs w:val="28"/>
          <w:shd w:val="clear" w:color="auto" w:fill="FFFFFF"/>
        </w:rPr>
        <w:t>Распределение субвенций представлено в Приложениях 110-111 к настоящему законопроекту.</w:t>
      </w:r>
    </w:p>
    <w:p w:rsidR="0074534C" w:rsidRPr="000C055E" w:rsidRDefault="0074534C" w:rsidP="00931078">
      <w:pPr>
        <w:widowControl/>
        <w:ind w:firstLine="567"/>
        <w:jc w:val="both"/>
        <w:rPr>
          <w:color w:val="FF0000"/>
          <w:sz w:val="28"/>
          <w:szCs w:val="28"/>
        </w:rPr>
      </w:pPr>
      <w:r w:rsidRPr="00310BA0">
        <w:rPr>
          <w:sz w:val="28"/>
          <w:szCs w:val="28"/>
        </w:rPr>
        <w:t>- расходы областного бюджета на исполнение органами местного самоуправления отдельных государственных полномочий Ленинградской области в сфере жилищных отношений в объеме 10 492,1 тыс. руб., что на  953,9 тыс. руб. больше ассигнований 2014 года.</w:t>
      </w:r>
      <w:r w:rsidR="00DB7F6C">
        <w:rPr>
          <w:sz w:val="28"/>
          <w:szCs w:val="28"/>
        </w:rPr>
        <w:t xml:space="preserve"> </w:t>
      </w:r>
      <w:r w:rsidR="00DB7F6C" w:rsidRPr="008C26F8">
        <w:rPr>
          <w:bCs/>
          <w:sz w:val="28"/>
          <w:szCs w:val="28"/>
        </w:rPr>
        <w:t xml:space="preserve">Расчет субвенций представлен в </w:t>
      </w:r>
      <w:r w:rsidR="00DB7F6C" w:rsidRPr="008C26F8">
        <w:rPr>
          <w:bCs/>
          <w:color w:val="00B050"/>
          <w:sz w:val="28"/>
          <w:szCs w:val="28"/>
        </w:rPr>
        <w:t xml:space="preserve">Приложении </w:t>
      </w:r>
      <w:r w:rsidR="00DB7F6C">
        <w:rPr>
          <w:bCs/>
          <w:color w:val="00B050"/>
          <w:sz w:val="28"/>
          <w:szCs w:val="28"/>
        </w:rPr>
        <w:t>46</w:t>
      </w:r>
      <w:r w:rsidR="00DB7F6C" w:rsidRPr="008C26F8">
        <w:rPr>
          <w:bCs/>
          <w:sz w:val="28"/>
          <w:szCs w:val="28"/>
        </w:rPr>
        <w:t xml:space="preserve"> к </w:t>
      </w:r>
      <w:r w:rsidR="00DB7F6C" w:rsidRPr="008C26F8">
        <w:rPr>
          <w:bCs/>
          <w:sz w:val="28"/>
          <w:szCs w:val="28"/>
        </w:rPr>
        <w:lastRenderedPageBreak/>
        <w:t>настоящей пояснительной записке.</w:t>
      </w:r>
      <w:r w:rsidR="00DB7F6C">
        <w:rPr>
          <w:bCs/>
          <w:sz w:val="28"/>
          <w:szCs w:val="28"/>
        </w:rPr>
        <w:t xml:space="preserve"> </w:t>
      </w:r>
      <w:r w:rsidR="008A50E6" w:rsidRPr="00DB7F6C">
        <w:rPr>
          <w:sz w:val="28"/>
          <w:szCs w:val="28"/>
          <w:shd w:val="clear" w:color="auto" w:fill="FFFFFF"/>
        </w:rPr>
        <w:t>Распределение субвенций представлено в Приложениях 108-109 к настоящему законопроекту.</w:t>
      </w:r>
    </w:p>
    <w:p w:rsidR="0074534C" w:rsidRDefault="0074534C" w:rsidP="00931078">
      <w:pPr>
        <w:pStyle w:val="18"/>
        <w:ind w:firstLine="567"/>
      </w:pPr>
      <w:r>
        <w:t>П</w:t>
      </w:r>
      <w:r w:rsidRPr="008E07D4">
        <w:t>одпрограмма "Обеспечение мероприятий по капитальному ремонту многоквартирных домов"</w:t>
      </w:r>
    </w:p>
    <w:p w:rsidR="002B290C" w:rsidRPr="00310BA0" w:rsidRDefault="002B290C" w:rsidP="00931078">
      <w:pPr>
        <w:pStyle w:val="18"/>
        <w:ind w:firstLine="567"/>
      </w:pPr>
      <w:r>
        <w:rPr>
          <w:b w:val="0"/>
          <w:i w:val="0"/>
        </w:rPr>
        <w:tab/>
      </w:r>
      <w:r w:rsidRPr="002B290C">
        <w:rPr>
          <w:b w:val="0"/>
          <w:i w:val="0"/>
        </w:rPr>
        <w:t xml:space="preserve">По данной подпрограмме на 2015 год предусмотрены расходы в сумме </w:t>
      </w:r>
      <w:r w:rsidR="008729DA">
        <w:rPr>
          <w:b w:val="0"/>
          <w:i w:val="0"/>
        </w:rPr>
        <w:t>138 000,0</w:t>
      </w:r>
      <w:r w:rsidRPr="002B290C">
        <w:rPr>
          <w:b w:val="0"/>
          <w:i w:val="0"/>
        </w:rPr>
        <w:t> тыс. руб.</w:t>
      </w:r>
    </w:p>
    <w:p w:rsidR="0074534C" w:rsidRPr="003A5571" w:rsidRDefault="0074534C" w:rsidP="00931078">
      <w:pPr>
        <w:pStyle w:val="a9"/>
        <w:ind w:firstLine="567"/>
        <w:rPr>
          <w:i/>
          <w:szCs w:val="28"/>
        </w:rPr>
      </w:pPr>
      <w:r w:rsidRPr="003A5571">
        <w:rPr>
          <w:szCs w:val="28"/>
        </w:rPr>
        <w:t xml:space="preserve">В областном бюджете Ленинградской области на 2015 год в составе расходов комитета по жилищно-коммунальному хозяйству и транспорту Ленинградской области, в </w:t>
      </w:r>
      <w:r>
        <w:rPr>
          <w:szCs w:val="28"/>
        </w:rPr>
        <w:t xml:space="preserve">рамках указанной подпрограммы </w:t>
      </w:r>
      <w:r w:rsidRPr="003A5571">
        <w:rPr>
          <w:szCs w:val="28"/>
        </w:rPr>
        <w:t xml:space="preserve">предусмотрены субсидии в виде имущественного взноса Ленинградской области некоммерческой организации  "Фонд капитального ремонта многоквартирных домов Ленинградской области" на </w:t>
      </w:r>
      <w:r w:rsidRPr="002B290C">
        <w:rPr>
          <w:szCs w:val="28"/>
        </w:rPr>
        <w:t xml:space="preserve">сумму 88 000,0 тыс. </w:t>
      </w:r>
      <w:r w:rsidRPr="003A5571">
        <w:rPr>
          <w:szCs w:val="28"/>
        </w:rPr>
        <w:t>руб.</w:t>
      </w:r>
      <w:r w:rsidRPr="003A5571">
        <w:rPr>
          <w:i/>
          <w:szCs w:val="28"/>
        </w:rPr>
        <w:t xml:space="preserve">  </w:t>
      </w:r>
    </w:p>
    <w:p w:rsidR="0074534C" w:rsidRPr="007635B6" w:rsidRDefault="0074534C" w:rsidP="00931078">
      <w:pPr>
        <w:pStyle w:val="a9"/>
        <w:ind w:firstLine="567"/>
        <w:rPr>
          <w:szCs w:val="28"/>
        </w:rPr>
      </w:pPr>
      <w:r w:rsidRPr="007635B6">
        <w:rPr>
          <w:szCs w:val="28"/>
        </w:rPr>
        <w:t xml:space="preserve">  В целях оказания государственной поддержки из областного бюджета и обеспечения финансирования мероприятий по проведению капитального ремонта многоквартирных домов, расположенных  на территории Ленинградской области, в 2015 году предусмотрены средства </w:t>
      </w:r>
      <w:r w:rsidR="007635B6" w:rsidRPr="007635B6">
        <w:rPr>
          <w:rFonts w:eastAsiaTheme="minorHAnsi"/>
          <w:szCs w:val="28"/>
          <w:lang w:eastAsia="en-US"/>
        </w:rPr>
        <w:t>региональному оператору для финансирования работ по капитальному ремонту многоквартирных домов на территории Ленинградской области в соответствии с краткосрочным (ежегодным) планом реализации региональной программы в 2015 году, который будет утверждаться в конце 2014</w:t>
      </w:r>
      <w:r w:rsidR="007635B6">
        <w:rPr>
          <w:rFonts w:eastAsiaTheme="minorHAnsi"/>
          <w:szCs w:val="28"/>
          <w:lang w:eastAsia="en-US"/>
        </w:rPr>
        <w:t xml:space="preserve"> </w:t>
      </w:r>
      <w:r w:rsidRPr="007635B6">
        <w:rPr>
          <w:szCs w:val="28"/>
        </w:rPr>
        <w:t xml:space="preserve">на сумму 50 000,0 тыс. руб. </w:t>
      </w:r>
    </w:p>
    <w:p w:rsidR="009D4D2A" w:rsidRDefault="009D4D2A" w:rsidP="00931078">
      <w:pPr>
        <w:widowControl/>
        <w:spacing w:after="200" w:line="276" w:lineRule="auto"/>
        <w:ind w:firstLine="567"/>
        <w:rPr>
          <w:b/>
          <w:sz w:val="28"/>
          <w:szCs w:val="28"/>
          <w:u w:val="single"/>
        </w:rPr>
      </w:pPr>
      <w:r>
        <w:rPr>
          <w:b/>
          <w:sz w:val="28"/>
          <w:szCs w:val="28"/>
          <w:u w:val="single"/>
        </w:rPr>
        <w:br w:type="page"/>
      </w:r>
    </w:p>
    <w:p w:rsidR="0074534C" w:rsidRPr="007326B3" w:rsidRDefault="0074534C" w:rsidP="0074534C">
      <w:pPr>
        <w:widowControl/>
        <w:jc w:val="center"/>
        <w:rPr>
          <w:b/>
          <w:sz w:val="28"/>
          <w:szCs w:val="28"/>
          <w:u w:val="single"/>
        </w:rPr>
      </w:pPr>
      <w:r>
        <w:rPr>
          <w:b/>
          <w:sz w:val="28"/>
          <w:szCs w:val="28"/>
          <w:u w:val="single"/>
        </w:rPr>
        <w:lastRenderedPageBreak/>
        <w:t xml:space="preserve">7. </w:t>
      </w:r>
      <w:r w:rsidRPr="007326B3">
        <w:rPr>
          <w:b/>
          <w:sz w:val="28"/>
          <w:szCs w:val="28"/>
          <w:u w:val="single"/>
        </w:rPr>
        <w:t>Государственная программа Ленинградской области</w:t>
      </w:r>
    </w:p>
    <w:p w:rsidR="0074534C" w:rsidRDefault="0074534C" w:rsidP="0074534C">
      <w:pPr>
        <w:widowControl/>
        <w:jc w:val="center"/>
        <w:rPr>
          <w:b/>
          <w:sz w:val="28"/>
          <w:szCs w:val="28"/>
          <w:u w:val="single"/>
        </w:rPr>
      </w:pPr>
      <w:r w:rsidRPr="007326B3">
        <w:rPr>
          <w:b/>
          <w:sz w:val="28"/>
          <w:szCs w:val="28"/>
          <w:u w:val="single"/>
        </w:rPr>
        <w:t xml:space="preserve"> </w:t>
      </w:r>
      <w:r w:rsidR="0072131E">
        <w:rPr>
          <w:b/>
          <w:sz w:val="28"/>
          <w:szCs w:val="28"/>
          <w:u w:val="single"/>
        </w:rPr>
        <w:t xml:space="preserve">« </w:t>
      </w:r>
      <w:r w:rsidRPr="007326B3">
        <w:rPr>
          <w:b/>
          <w:sz w:val="28"/>
          <w:szCs w:val="28"/>
          <w:u w:val="single"/>
        </w:rPr>
        <w:t xml:space="preserve">Обеспечение устойчивого функционирования и развития коммунальной и инженерной инфраструктуры и повышение энергоэффективности </w:t>
      </w:r>
    </w:p>
    <w:p w:rsidR="0074534C" w:rsidRDefault="0074534C" w:rsidP="0074534C">
      <w:pPr>
        <w:widowControl/>
        <w:jc w:val="center"/>
        <w:rPr>
          <w:b/>
          <w:sz w:val="28"/>
          <w:szCs w:val="28"/>
          <w:u w:val="single"/>
        </w:rPr>
      </w:pPr>
      <w:r w:rsidRPr="007326B3">
        <w:rPr>
          <w:b/>
          <w:sz w:val="28"/>
          <w:szCs w:val="28"/>
          <w:u w:val="single"/>
        </w:rPr>
        <w:t>в Ленинградской области</w:t>
      </w:r>
      <w:r w:rsidR="0072131E">
        <w:rPr>
          <w:b/>
          <w:sz w:val="28"/>
          <w:szCs w:val="28"/>
          <w:u w:val="single"/>
        </w:rPr>
        <w:t xml:space="preserve">»   </w:t>
      </w:r>
      <w:r>
        <w:rPr>
          <w:b/>
          <w:sz w:val="28"/>
          <w:szCs w:val="28"/>
          <w:u w:val="single"/>
        </w:rPr>
        <w:t xml:space="preserve"> </w:t>
      </w:r>
    </w:p>
    <w:p w:rsidR="0074534C" w:rsidRPr="00E064F6" w:rsidRDefault="0074534C" w:rsidP="00931078">
      <w:pPr>
        <w:widowControl/>
        <w:ind w:firstLine="709"/>
        <w:jc w:val="both"/>
        <w:rPr>
          <w:sz w:val="28"/>
          <w:szCs w:val="28"/>
        </w:rPr>
      </w:pPr>
      <w:r w:rsidRPr="00E064F6">
        <w:rPr>
          <w:sz w:val="28"/>
          <w:szCs w:val="28"/>
        </w:rPr>
        <w:t>На реализацию государственной программы Ленинградской области  «Обеспечение устойчивого функционирования и развития коммунальной и инженерной инфраструктуры и повышение энергоэффективности в Ленинградской области»</w:t>
      </w:r>
      <w:r w:rsidRPr="00E064F6">
        <w:rPr>
          <w:rFonts w:eastAsia="Calibri"/>
          <w:sz w:val="28"/>
          <w:szCs w:val="28"/>
          <w:lang w:eastAsia="en-US"/>
        </w:rPr>
        <w:t xml:space="preserve"> </w:t>
      </w:r>
      <w:r w:rsidRPr="00E064F6">
        <w:rPr>
          <w:sz w:val="28"/>
          <w:szCs w:val="28"/>
        </w:rPr>
        <w:t xml:space="preserve">в проекте областного бюджета на 2015 год предусмотрены ассигнования в сумме   3 433 234,0 </w:t>
      </w:r>
      <w:r w:rsidR="00213232">
        <w:rPr>
          <w:sz w:val="28"/>
          <w:szCs w:val="28"/>
        </w:rPr>
        <w:t>тыс. руб.</w:t>
      </w:r>
      <w:r w:rsidRPr="00E064F6">
        <w:rPr>
          <w:sz w:val="28"/>
          <w:szCs w:val="28"/>
        </w:rPr>
        <w:t>, что составляет  95,</w:t>
      </w:r>
      <w:r w:rsidR="00F4654D">
        <w:rPr>
          <w:sz w:val="28"/>
          <w:szCs w:val="28"/>
        </w:rPr>
        <w:t>7</w:t>
      </w:r>
      <w:r w:rsidRPr="00E064F6">
        <w:rPr>
          <w:sz w:val="28"/>
          <w:szCs w:val="28"/>
        </w:rPr>
        <w:t>% от уровня 2014 года.</w:t>
      </w:r>
    </w:p>
    <w:p w:rsidR="0074534C" w:rsidRDefault="0074534C" w:rsidP="00931078">
      <w:pPr>
        <w:pStyle w:val="18"/>
        <w:ind w:firstLine="709"/>
        <w:jc w:val="center"/>
        <w:rPr>
          <w:i w:val="0"/>
          <w:u w:val="single"/>
        </w:rPr>
      </w:pPr>
    </w:p>
    <w:tbl>
      <w:tblPr>
        <w:tblW w:w="9998" w:type="dxa"/>
        <w:tblInd w:w="93" w:type="dxa"/>
        <w:tblLook w:val="04A0" w:firstRow="1" w:lastRow="0" w:firstColumn="1" w:lastColumn="0" w:noHBand="0" w:noVBand="1"/>
      </w:tblPr>
      <w:tblGrid>
        <w:gridCol w:w="6652"/>
        <w:gridCol w:w="3346"/>
      </w:tblGrid>
      <w:tr w:rsidR="0074534C" w:rsidRPr="00764FC9" w:rsidTr="00A94714">
        <w:trPr>
          <w:trHeight w:val="387"/>
        </w:trPr>
        <w:tc>
          <w:tcPr>
            <w:tcW w:w="6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EE1A3A"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EE1A3A">
              <w:rPr>
                <w:b/>
                <w:bCs/>
                <w:sz w:val="28"/>
                <w:szCs w:val="28"/>
              </w:rPr>
              <w:t>главного распорядителя бюджетных средств</w:t>
            </w:r>
          </w:p>
        </w:tc>
        <w:tc>
          <w:tcPr>
            <w:tcW w:w="3346"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764FC9" w:rsidTr="00A94714">
        <w:trPr>
          <w:trHeight w:val="470"/>
        </w:trPr>
        <w:tc>
          <w:tcPr>
            <w:tcW w:w="66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764FC9" w:rsidRDefault="0074534C" w:rsidP="00A94714">
            <w:pPr>
              <w:widowControl/>
              <w:rPr>
                <w:sz w:val="28"/>
                <w:szCs w:val="28"/>
              </w:rPr>
            </w:pPr>
            <w:r w:rsidRPr="00764FC9">
              <w:rPr>
                <w:sz w:val="28"/>
                <w:szCs w:val="28"/>
              </w:rPr>
              <w:t>Комитет по топливно-энергетическому комплексу Ленинградской области</w:t>
            </w:r>
          </w:p>
        </w:tc>
        <w:tc>
          <w:tcPr>
            <w:tcW w:w="3346" w:type="dxa"/>
            <w:tcBorders>
              <w:top w:val="single" w:sz="4" w:space="0" w:color="auto"/>
              <w:left w:val="nil"/>
              <w:bottom w:val="single" w:sz="4" w:space="0" w:color="auto"/>
              <w:right w:val="single" w:sz="4" w:space="0" w:color="auto"/>
            </w:tcBorders>
            <w:shd w:val="clear" w:color="auto" w:fill="auto"/>
            <w:vAlign w:val="center"/>
            <w:hideMark/>
          </w:tcPr>
          <w:p w:rsidR="0074534C" w:rsidRPr="00764FC9" w:rsidRDefault="0074534C" w:rsidP="00A94714">
            <w:pPr>
              <w:widowControl/>
              <w:jc w:val="right"/>
              <w:rPr>
                <w:sz w:val="28"/>
                <w:szCs w:val="28"/>
              </w:rPr>
            </w:pPr>
            <w:r w:rsidRPr="00764FC9">
              <w:rPr>
                <w:sz w:val="28"/>
                <w:szCs w:val="28"/>
              </w:rPr>
              <w:t>2 477 939,0</w:t>
            </w:r>
          </w:p>
        </w:tc>
      </w:tr>
      <w:tr w:rsidR="0074534C" w:rsidRPr="00764FC9" w:rsidTr="00A94714">
        <w:trPr>
          <w:trHeight w:val="705"/>
        </w:trPr>
        <w:tc>
          <w:tcPr>
            <w:tcW w:w="6652" w:type="dxa"/>
            <w:tcBorders>
              <w:top w:val="nil"/>
              <w:left w:val="single" w:sz="4" w:space="0" w:color="auto"/>
              <w:bottom w:val="single" w:sz="4" w:space="0" w:color="auto"/>
              <w:right w:val="single" w:sz="4" w:space="0" w:color="auto"/>
            </w:tcBorders>
            <w:shd w:val="clear" w:color="auto" w:fill="auto"/>
            <w:vAlign w:val="center"/>
            <w:hideMark/>
          </w:tcPr>
          <w:p w:rsidR="0074534C" w:rsidRPr="00764FC9" w:rsidRDefault="0074534C" w:rsidP="00A94714">
            <w:pPr>
              <w:widowControl/>
              <w:rPr>
                <w:sz w:val="28"/>
                <w:szCs w:val="28"/>
              </w:rPr>
            </w:pPr>
            <w:r w:rsidRPr="00764FC9">
              <w:rPr>
                <w:sz w:val="28"/>
                <w:szCs w:val="28"/>
              </w:rPr>
              <w:t>Комитет по жилищно-коммунальному хозяйству и транспорту  Ленинградской области</w:t>
            </w:r>
          </w:p>
        </w:tc>
        <w:tc>
          <w:tcPr>
            <w:tcW w:w="3346" w:type="dxa"/>
            <w:tcBorders>
              <w:top w:val="nil"/>
              <w:left w:val="nil"/>
              <w:bottom w:val="single" w:sz="4" w:space="0" w:color="auto"/>
              <w:right w:val="single" w:sz="4" w:space="0" w:color="auto"/>
            </w:tcBorders>
            <w:shd w:val="clear" w:color="auto" w:fill="auto"/>
            <w:vAlign w:val="center"/>
            <w:hideMark/>
          </w:tcPr>
          <w:p w:rsidR="0074534C" w:rsidRPr="00764FC9" w:rsidRDefault="0074534C" w:rsidP="00A94714">
            <w:pPr>
              <w:widowControl/>
              <w:jc w:val="right"/>
              <w:rPr>
                <w:sz w:val="28"/>
                <w:szCs w:val="28"/>
              </w:rPr>
            </w:pPr>
            <w:r w:rsidRPr="00764FC9">
              <w:rPr>
                <w:sz w:val="28"/>
                <w:szCs w:val="28"/>
              </w:rPr>
              <w:t>955 295,0</w:t>
            </w:r>
          </w:p>
        </w:tc>
      </w:tr>
      <w:tr w:rsidR="0074534C" w:rsidRPr="00764FC9" w:rsidTr="00A94714">
        <w:trPr>
          <w:trHeight w:val="249"/>
        </w:trPr>
        <w:tc>
          <w:tcPr>
            <w:tcW w:w="66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764FC9" w:rsidRDefault="0074534C" w:rsidP="00A94714">
            <w:pPr>
              <w:widowControl/>
              <w:rPr>
                <w:b/>
                <w:bCs/>
                <w:sz w:val="28"/>
                <w:szCs w:val="28"/>
              </w:rPr>
            </w:pPr>
            <w:r w:rsidRPr="00764FC9">
              <w:rPr>
                <w:b/>
                <w:bCs/>
                <w:sz w:val="28"/>
                <w:szCs w:val="28"/>
              </w:rPr>
              <w:t> </w:t>
            </w:r>
            <w:r w:rsidRPr="00EE1A3A">
              <w:rPr>
                <w:b/>
                <w:bCs/>
                <w:sz w:val="28"/>
                <w:szCs w:val="28"/>
              </w:rPr>
              <w:t>Итого:</w:t>
            </w:r>
          </w:p>
        </w:tc>
        <w:tc>
          <w:tcPr>
            <w:tcW w:w="3346" w:type="dxa"/>
            <w:tcBorders>
              <w:top w:val="single" w:sz="4" w:space="0" w:color="auto"/>
              <w:left w:val="nil"/>
              <w:bottom w:val="single" w:sz="4" w:space="0" w:color="auto"/>
              <w:right w:val="single" w:sz="4" w:space="0" w:color="auto"/>
            </w:tcBorders>
            <w:shd w:val="clear" w:color="auto" w:fill="auto"/>
            <w:noWrap/>
            <w:vAlign w:val="bottom"/>
            <w:hideMark/>
          </w:tcPr>
          <w:p w:rsidR="0074534C" w:rsidRPr="00764FC9" w:rsidRDefault="0074534C" w:rsidP="00A94714">
            <w:pPr>
              <w:widowControl/>
              <w:jc w:val="right"/>
              <w:rPr>
                <w:b/>
                <w:bCs/>
                <w:sz w:val="28"/>
                <w:szCs w:val="28"/>
              </w:rPr>
            </w:pPr>
            <w:r w:rsidRPr="00764FC9">
              <w:rPr>
                <w:b/>
                <w:bCs/>
                <w:sz w:val="28"/>
                <w:szCs w:val="28"/>
              </w:rPr>
              <w:t>3 433 234,0</w:t>
            </w:r>
          </w:p>
        </w:tc>
      </w:tr>
    </w:tbl>
    <w:p w:rsidR="0074534C" w:rsidRDefault="0074534C" w:rsidP="0074534C">
      <w:pPr>
        <w:widowControl/>
        <w:jc w:val="center"/>
        <w:rPr>
          <w:sz w:val="28"/>
          <w:szCs w:val="28"/>
        </w:rPr>
      </w:pPr>
    </w:p>
    <w:p w:rsidR="0074534C" w:rsidRPr="002809F5" w:rsidRDefault="0074534C" w:rsidP="00931078">
      <w:pPr>
        <w:pStyle w:val="a9"/>
        <w:rPr>
          <w:szCs w:val="28"/>
        </w:rPr>
      </w:pPr>
      <w:r>
        <w:rPr>
          <w:szCs w:val="28"/>
        </w:rPr>
        <w:t>Ц</w:t>
      </w:r>
      <w:r w:rsidRPr="002809F5">
        <w:rPr>
          <w:szCs w:val="28"/>
        </w:rPr>
        <w:t xml:space="preserve">елью программы является  обеспечение устойчивого функционирования,  развитие коммунальной и инженерной инфраструктуры, а также повышение энергоэффективности в Ленинградской области. Обеспечение надежности и качества снабжения населения и организаций Ленинградской области электрической  тепловой энергией. Создание эффективных правовых, организационных и методических основ для эффективной реализации  преобразований в жилищно-коммунальной сфере на территории Ленинградской области и обеспечение  условий проживания населения, отвечающих стандартам качества. </w:t>
      </w:r>
    </w:p>
    <w:p w:rsidR="0074534C" w:rsidRDefault="0074534C" w:rsidP="00931078">
      <w:pPr>
        <w:pStyle w:val="a9"/>
        <w:rPr>
          <w:szCs w:val="28"/>
        </w:rPr>
      </w:pPr>
      <w:r w:rsidRPr="002809F5">
        <w:rPr>
          <w:szCs w:val="28"/>
        </w:rPr>
        <w:t>Ответственным исполнителем государственной программы является: комитет по топливно-энергетическому комплексу Ленинградской области.</w:t>
      </w:r>
    </w:p>
    <w:p w:rsidR="0074534C" w:rsidRPr="002809F5" w:rsidRDefault="0074534C" w:rsidP="00931078">
      <w:pPr>
        <w:pStyle w:val="a9"/>
        <w:rPr>
          <w:szCs w:val="28"/>
        </w:rPr>
      </w:pPr>
    </w:p>
    <w:p w:rsidR="0074534C" w:rsidRPr="002809F5" w:rsidRDefault="0074534C" w:rsidP="00931078">
      <w:pPr>
        <w:pStyle w:val="18"/>
        <w:ind w:firstLine="720"/>
        <w:rPr>
          <w:u w:val="single"/>
        </w:rPr>
      </w:pPr>
      <w:r w:rsidRPr="002809F5">
        <w:t>Подпрограмма "Энергетика Ленинградской области на 2014-2029 годы"</w:t>
      </w:r>
    </w:p>
    <w:p w:rsidR="0074534C" w:rsidRPr="008F58F4" w:rsidRDefault="0074534C" w:rsidP="00931078">
      <w:pPr>
        <w:ind w:firstLine="720"/>
        <w:jc w:val="both"/>
        <w:rPr>
          <w:sz w:val="28"/>
          <w:szCs w:val="28"/>
        </w:rPr>
      </w:pPr>
      <w:r w:rsidRPr="008F58F4">
        <w:rPr>
          <w:rFonts w:cs="Calibri"/>
          <w:color w:val="000000"/>
          <w:sz w:val="28"/>
          <w:szCs w:val="28"/>
        </w:rPr>
        <w:t>Подпрограмма включает в себя ряд мероприятий, в том числе  мероприятие</w:t>
      </w:r>
      <w:r w:rsidRPr="008F58F4">
        <w:rPr>
          <w:sz w:val="28"/>
          <w:szCs w:val="28"/>
        </w:rPr>
        <w:t xml:space="preserve">  по оплате централизованных поставок топлива учреждениям, финансируемым за счет средств областного бюджета</w:t>
      </w:r>
      <w:r w:rsidRPr="008F58F4">
        <w:rPr>
          <w:i/>
          <w:sz w:val="28"/>
          <w:szCs w:val="28"/>
        </w:rPr>
        <w:t>.</w:t>
      </w:r>
      <w:r w:rsidR="0040041B" w:rsidRPr="0040041B">
        <w:rPr>
          <w:color w:val="FF0000"/>
          <w:sz w:val="28"/>
          <w:szCs w:val="28"/>
        </w:rPr>
        <w:t xml:space="preserve"> </w:t>
      </w:r>
      <w:r w:rsidR="0040041B" w:rsidRPr="008729DA">
        <w:rPr>
          <w:sz w:val="28"/>
          <w:szCs w:val="28"/>
        </w:rPr>
        <w:t>По данной подпрограмме на 2015 год предусмотрены расходы в сумме</w:t>
      </w:r>
      <w:r w:rsidRPr="008729DA">
        <w:rPr>
          <w:rFonts w:cs="Calibri"/>
          <w:sz w:val="28"/>
          <w:szCs w:val="28"/>
        </w:rPr>
        <w:t xml:space="preserve"> </w:t>
      </w:r>
      <w:r w:rsidR="008729DA" w:rsidRPr="008729DA">
        <w:rPr>
          <w:sz w:val="28"/>
          <w:szCs w:val="28"/>
        </w:rPr>
        <w:t>1 491 048,0</w:t>
      </w:r>
      <w:r w:rsidRPr="008729DA">
        <w:rPr>
          <w:sz w:val="28"/>
          <w:szCs w:val="28"/>
        </w:rPr>
        <w:t xml:space="preserve"> тыс. руб.</w:t>
      </w:r>
    </w:p>
    <w:p w:rsidR="0074534C" w:rsidRPr="008F58F4" w:rsidRDefault="0074534C" w:rsidP="00931078">
      <w:pPr>
        <w:ind w:firstLine="720"/>
        <w:jc w:val="both"/>
        <w:rPr>
          <w:sz w:val="28"/>
          <w:szCs w:val="28"/>
        </w:rPr>
      </w:pPr>
      <w:r w:rsidRPr="008F58F4">
        <w:rPr>
          <w:sz w:val="28"/>
          <w:szCs w:val="28"/>
        </w:rPr>
        <w:t>В рамках указанной подпрограммы также предусмотрено проведение мероприятий по подготовке объектов теплоснабжения к отопительному сезону на территории Ленинградской области</w:t>
      </w:r>
      <w:r w:rsidRPr="008F58F4">
        <w:rPr>
          <w:i/>
          <w:sz w:val="28"/>
          <w:szCs w:val="28"/>
        </w:rPr>
        <w:t xml:space="preserve">. </w:t>
      </w:r>
      <w:r w:rsidRPr="008F58F4">
        <w:rPr>
          <w:sz w:val="28"/>
          <w:szCs w:val="28"/>
        </w:rPr>
        <w:t>Для финансирования данных мероприятий в 2015 году предусмотрены  ассигнования в виде субсидий муниципальным образованиям Ленинградской области  в размере  200 039,1тыс. руб.</w:t>
      </w:r>
    </w:p>
    <w:p w:rsidR="0074534C" w:rsidRPr="008F58F4" w:rsidRDefault="0074534C" w:rsidP="00931078">
      <w:pPr>
        <w:ind w:firstLine="720"/>
        <w:jc w:val="both"/>
        <w:rPr>
          <w:color w:val="FF0000"/>
          <w:sz w:val="28"/>
          <w:szCs w:val="28"/>
        </w:rPr>
      </w:pPr>
      <w:r w:rsidRPr="008F58F4">
        <w:rPr>
          <w:sz w:val="28"/>
          <w:szCs w:val="28"/>
        </w:rPr>
        <w:t>Также, в 2015 году предусматривается субсидирование ресурсоснабжающих организаций</w:t>
      </w:r>
      <w:r>
        <w:rPr>
          <w:sz w:val="28"/>
          <w:szCs w:val="28"/>
        </w:rPr>
        <w:t>, предоставляющих услуги населению по теплоснабжению и горячему водоснабжению,</w:t>
      </w:r>
      <w:r w:rsidRPr="008F58F4">
        <w:rPr>
          <w:sz w:val="28"/>
          <w:szCs w:val="28"/>
        </w:rPr>
        <w:t xml:space="preserve"> на возмещение части затрат в связи с предоставлением коммунальных ресурсов (услуг) на территории Ленинг</w:t>
      </w:r>
      <w:r w:rsidR="008729DA">
        <w:rPr>
          <w:sz w:val="28"/>
          <w:szCs w:val="28"/>
        </w:rPr>
        <w:t>радской области на сумму  1 218 111,7</w:t>
      </w:r>
      <w:r w:rsidRPr="008F58F4">
        <w:rPr>
          <w:sz w:val="28"/>
          <w:szCs w:val="28"/>
        </w:rPr>
        <w:t xml:space="preserve"> тыс. руб.</w:t>
      </w:r>
      <w:r w:rsidRPr="008F58F4">
        <w:rPr>
          <w:color w:val="FF0000"/>
          <w:sz w:val="28"/>
          <w:szCs w:val="28"/>
        </w:rPr>
        <w:t xml:space="preserve"> </w:t>
      </w:r>
    </w:p>
    <w:p w:rsidR="0074534C" w:rsidRPr="00503A75" w:rsidRDefault="0074534C" w:rsidP="00931078">
      <w:pPr>
        <w:pStyle w:val="a9"/>
        <w:rPr>
          <w:szCs w:val="28"/>
        </w:rPr>
      </w:pPr>
      <w:r w:rsidRPr="00567998">
        <w:rPr>
          <w:szCs w:val="28"/>
        </w:rPr>
        <w:lastRenderedPageBreak/>
        <w:t>Кроме того, в целях финансового обеспечения мероприятий по разработке схемы и программы развития электроэнергетики Ленинградской области   в 2015 году предусмотрены средства на сумму 7</w:t>
      </w:r>
      <w:r w:rsidR="008729DA">
        <w:rPr>
          <w:szCs w:val="28"/>
        </w:rPr>
        <w:t xml:space="preserve"> </w:t>
      </w:r>
      <w:r w:rsidRPr="00567998">
        <w:rPr>
          <w:szCs w:val="28"/>
        </w:rPr>
        <w:t>920,0 тыс. руб.</w:t>
      </w:r>
      <w:r w:rsidR="00CF6FF9">
        <w:rPr>
          <w:szCs w:val="28"/>
        </w:rPr>
        <w:t xml:space="preserve"> (в 2014 году – 7 200,0 тыс. руб.).</w:t>
      </w:r>
    </w:p>
    <w:p w:rsidR="0074534C" w:rsidRDefault="0074534C" w:rsidP="00931078">
      <w:pPr>
        <w:pStyle w:val="a9"/>
        <w:rPr>
          <w:szCs w:val="28"/>
        </w:rPr>
      </w:pPr>
      <w:r>
        <w:rPr>
          <w:szCs w:val="28"/>
        </w:rPr>
        <w:t xml:space="preserve">Также, </w:t>
      </w:r>
      <w:r w:rsidRPr="008F58F4">
        <w:rPr>
          <w:szCs w:val="28"/>
        </w:rPr>
        <w:t xml:space="preserve">в 2015 году </w:t>
      </w:r>
      <w:r>
        <w:rPr>
          <w:szCs w:val="28"/>
        </w:rPr>
        <w:t>предусматриваются средства на финансовое обеспечение мероприятий по формированию фактического  единого топливно-энергетического баланса</w:t>
      </w:r>
      <w:r>
        <w:rPr>
          <w:i/>
          <w:szCs w:val="28"/>
        </w:rPr>
        <w:t xml:space="preserve"> </w:t>
      </w:r>
      <w:r w:rsidRPr="00384ECB">
        <w:rPr>
          <w:szCs w:val="28"/>
        </w:rPr>
        <w:t>на сумму 198,0 тыс. руб.</w:t>
      </w:r>
    </w:p>
    <w:p w:rsidR="0074534C" w:rsidRPr="00384ECB" w:rsidRDefault="0074534C" w:rsidP="00931078">
      <w:pPr>
        <w:pStyle w:val="a9"/>
        <w:rPr>
          <w:szCs w:val="28"/>
        </w:rPr>
      </w:pPr>
    </w:p>
    <w:p w:rsidR="0074534C" w:rsidRDefault="0074534C" w:rsidP="00931078">
      <w:pPr>
        <w:pStyle w:val="18"/>
        <w:ind w:firstLine="720"/>
      </w:pPr>
      <w:r w:rsidRPr="002809F5">
        <w:t>Подпрограмма "Энергосбережение и повышение энергетической эффективности на территории Ленинградской области на 2014-2016 годы"</w:t>
      </w:r>
    </w:p>
    <w:p w:rsidR="008729DA" w:rsidRPr="00310BA0" w:rsidRDefault="008729DA" w:rsidP="00931078">
      <w:pPr>
        <w:pStyle w:val="18"/>
        <w:ind w:firstLine="720"/>
      </w:pPr>
      <w:r w:rsidRPr="002B290C">
        <w:rPr>
          <w:b w:val="0"/>
          <w:i w:val="0"/>
        </w:rPr>
        <w:t xml:space="preserve">По данной подпрограмме на 2015 год предусмотрены расходы в сумме </w:t>
      </w:r>
      <w:r>
        <w:rPr>
          <w:b w:val="0"/>
          <w:i w:val="0"/>
        </w:rPr>
        <w:t>234 055,8</w:t>
      </w:r>
      <w:r w:rsidRPr="002B290C">
        <w:rPr>
          <w:b w:val="0"/>
          <w:i w:val="0"/>
        </w:rPr>
        <w:t> тыс. руб.</w:t>
      </w:r>
    </w:p>
    <w:p w:rsidR="0074534C" w:rsidRPr="00215465" w:rsidRDefault="0074534C" w:rsidP="00931078">
      <w:pPr>
        <w:pStyle w:val="a9"/>
        <w:rPr>
          <w:szCs w:val="28"/>
        </w:rPr>
      </w:pPr>
      <w:r w:rsidRPr="00215465">
        <w:rPr>
          <w:szCs w:val="28"/>
        </w:rPr>
        <w:t xml:space="preserve">В рамках указанной подпрограммы комитету по топливно-энергетическому комплексу Ленинградской области предусмотрены средства в форме субсидий бюджетам муниципальных образований Ленинградской области на реализацию мероприятий по повышению надежности и энергетической эффективности </w:t>
      </w:r>
      <w:r w:rsidRPr="00215465">
        <w:rPr>
          <w:szCs w:val="28"/>
          <w:u w:val="single"/>
        </w:rPr>
        <w:t>в системах теплоснабжения</w:t>
      </w:r>
      <w:r w:rsidRPr="00215465">
        <w:rPr>
          <w:szCs w:val="28"/>
        </w:rPr>
        <w:t xml:space="preserve">  в 2015 году на сумму </w:t>
      </w:r>
      <w:r>
        <w:rPr>
          <w:szCs w:val="28"/>
        </w:rPr>
        <w:t xml:space="preserve"> </w:t>
      </w:r>
      <w:r w:rsidRPr="008729DA">
        <w:rPr>
          <w:szCs w:val="28"/>
        </w:rPr>
        <w:t xml:space="preserve">80 000,0 тыс. </w:t>
      </w:r>
      <w:r w:rsidRPr="00215465">
        <w:rPr>
          <w:szCs w:val="28"/>
        </w:rPr>
        <w:t>руб.</w:t>
      </w:r>
    </w:p>
    <w:p w:rsidR="0074534C" w:rsidRDefault="0074534C" w:rsidP="00931078">
      <w:pPr>
        <w:pStyle w:val="a9"/>
        <w:rPr>
          <w:szCs w:val="28"/>
        </w:rPr>
      </w:pPr>
      <w:r w:rsidRPr="00215465">
        <w:rPr>
          <w:szCs w:val="28"/>
        </w:rPr>
        <w:t>Для финансирования мероприятий по формированию организационно-правового и методического обеспечения в области энергосбережения и пропаганды энергосбережения  в 2015 году предусмотрены ассигнования в размере 5</w:t>
      </w:r>
      <w:r w:rsidR="00D471B0">
        <w:rPr>
          <w:szCs w:val="28"/>
          <w:lang w:val="en-US"/>
        </w:rPr>
        <w:t> </w:t>
      </w:r>
      <w:r w:rsidRPr="00215465">
        <w:rPr>
          <w:szCs w:val="28"/>
        </w:rPr>
        <w:t>794,8</w:t>
      </w:r>
      <w:r w:rsidR="00D471B0">
        <w:rPr>
          <w:szCs w:val="28"/>
          <w:lang w:val="en-US"/>
        </w:rPr>
        <w:t> </w:t>
      </w:r>
      <w:r w:rsidRPr="00215465">
        <w:rPr>
          <w:szCs w:val="28"/>
        </w:rPr>
        <w:t>тыс.</w:t>
      </w:r>
      <w:r w:rsidR="00D471B0">
        <w:rPr>
          <w:szCs w:val="28"/>
          <w:lang w:val="en-US"/>
        </w:rPr>
        <w:t> </w:t>
      </w:r>
      <w:r w:rsidRPr="00215465">
        <w:rPr>
          <w:szCs w:val="28"/>
        </w:rPr>
        <w:t>руб.</w:t>
      </w:r>
    </w:p>
    <w:p w:rsidR="0074534C" w:rsidRPr="002809F5" w:rsidRDefault="0074534C" w:rsidP="00931078">
      <w:pPr>
        <w:pStyle w:val="a9"/>
        <w:rPr>
          <w:szCs w:val="28"/>
        </w:rPr>
      </w:pPr>
      <w:r w:rsidRPr="008F58F4">
        <w:rPr>
          <w:szCs w:val="28"/>
        </w:rPr>
        <w:t xml:space="preserve">Также, в 2015 году предусматривается субсидирование </w:t>
      </w:r>
      <w:r>
        <w:rPr>
          <w:szCs w:val="28"/>
        </w:rPr>
        <w:t xml:space="preserve">юридическим лицам на возмещение части затрат, связанных с оплатой процентов за пользование кредитами, лизинговых платежей, первоначального взноса  по кредиту и лизинговому договору, на приобретение энергосберегающего оборудования, на приобретение товаров, работ, услуг, обеспечивающих реализацию мероприятий в области энергосбережения и повышения энергетической эффективности   в системах энергоснабжения </w:t>
      </w:r>
      <w:r w:rsidRPr="00215465">
        <w:rPr>
          <w:szCs w:val="28"/>
        </w:rPr>
        <w:t xml:space="preserve"> на сумму</w:t>
      </w:r>
      <w:r>
        <w:rPr>
          <w:szCs w:val="28"/>
        </w:rPr>
        <w:t xml:space="preserve"> 20 000,0 тыс. руб.</w:t>
      </w:r>
    </w:p>
    <w:p w:rsidR="0074534C" w:rsidRDefault="0074534C" w:rsidP="00931078">
      <w:pPr>
        <w:pStyle w:val="a9"/>
        <w:rPr>
          <w:szCs w:val="28"/>
        </w:rPr>
      </w:pPr>
      <w:r>
        <w:rPr>
          <w:szCs w:val="28"/>
        </w:rPr>
        <w:t>В</w:t>
      </w:r>
      <w:r w:rsidRPr="00215465">
        <w:rPr>
          <w:szCs w:val="28"/>
        </w:rPr>
        <w:t xml:space="preserve"> рамках указанной подпрограммы комитету по жилищно-коммунальному хозяйству и транспорту Ленинградской области в 2015 году предусмотрены средства в форме субсидий на реализацию мероприятий по повышению надежности и энергетической эффективности </w:t>
      </w:r>
      <w:r w:rsidRPr="00215465">
        <w:rPr>
          <w:szCs w:val="28"/>
          <w:u w:val="single"/>
        </w:rPr>
        <w:t>в системах водоснабжения и водоотведения</w:t>
      </w:r>
      <w:r w:rsidRPr="00215465">
        <w:rPr>
          <w:szCs w:val="28"/>
        </w:rPr>
        <w:t xml:space="preserve">  на сумму 81</w:t>
      </w:r>
      <w:r w:rsidR="008729DA">
        <w:rPr>
          <w:szCs w:val="28"/>
        </w:rPr>
        <w:t xml:space="preserve"> </w:t>
      </w:r>
      <w:r w:rsidRPr="00215465">
        <w:rPr>
          <w:szCs w:val="28"/>
        </w:rPr>
        <w:t>850,1</w:t>
      </w:r>
      <w:r w:rsidR="008729DA">
        <w:rPr>
          <w:szCs w:val="28"/>
        </w:rPr>
        <w:t xml:space="preserve"> </w:t>
      </w:r>
      <w:r w:rsidRPr="00215465">
        <w:rPr>
          <w:szCs w:val="28"/>
        </w:rPr>
        <w:t>тыс. руб.</w:t>
      </w:r>
      <w:r>
        <w:rPr>
          <w:szCs w:val="28"/>
        </w:rPr>
        <w:t xml:space="preserve"> </w:t>
      </w:r>
    </w:p>
    <w:p w:rsidR="00485DE7" w:rsidRDefault="00485DE7" w:rsidP="00931078">
      <w:pPr>
        <w:pStyle w:val="a9"/>
        <w:rPr>
          <w:szCs w:val="28"/>
        </w:rPr>
      </w:pPr>
      <w:r>
        <w:rPr>
          <w:szCs w:val="28"/>
        </w:rPr>
        <w:t xml:space="preserve">Комитету по строительству в 2015 году предусмотрены ассигнования в сумме 10 000,0 тыс. руб. на мероприятия по организации бесперебойного теплоснабжения социальных объектов областной собственности.  </w:t>
      </w:r>
    </w:p>
    <w:p w:rsidR="00CF6FF9" w:rsidRPr="00144CA8" w:rsidRDefault="00CF6FF9" w:rsidP="00931078">
      <w:pPr>
        <w:pStyle w:val="a9"/>
        <w:rPr>
          <w:szCs w:val="28"/>
        </w:rPr>
      </w:pPr>
      <w:r w:rsidRPr="00CF6FF9">
        <w:rPr>
          <w:szCs w:val="28"/>
        </w:rPr>
        <w:t>Расходы на обеспечение деятельности государственных казенных учреждений на 2015 год предусмотрены в сумме 36 410,9 тыс. руб. (в 2014 году –  33 188,1 тыс.</w:t>
      </w:r>
      <w:r w:rsidR="00D471B0">
        <w:rPr>
          <w:szCs w:val="28"/>
          <w:lang w:val="en-US"/>
        </w:rPr>
        <w:t> </w:t>
      </w:r>
      <w:r w:rsidRPr="00CF6FF9">
        <w:rPr>
          <w:szCs w:val="28"/>
        </w:rPr>
        <w:t>руб.).</w:t>
      </w:r>
    </w:p>
    <w:p w:rsidR="0074534C" w:rsidRDefault="0074534C" w:rsidP="00931078">
      <w:pPr>
        <w:pStyle w:val="18"/>
        <w:ind w:firstLine="720"/>
      </w:pPr>
    </w:p>
    <w:p w:rsidR="0074534C" w:rsidRDefault="0074534C" w:rsidP="00931078">
      <w:pPr>
        <w:pStyle w:val="18"/>
        <w:ind w:firstLine="720"/>
      </w:pPr>
      <w:r w:rsidRPr="00612369">
        <w:t>Подпрограмма "Газификация  Ленинградской области в 2014-2016 годах"</w:t>
      </w:r>
    </w:p>
    <w:p w:rsidR="00612369" w:rsidRPr="00612369" w:rsidRDefault="00612369" w:rsidP="00931078">
      <w:pPr>
        <w:pStyle w:val="18"/>
        <w:ind w:firstLine="720"/>
        <w:rPr>
          <w:b w:val="0"/>
          <w:i w:val="0"/>
        </w:rPr>
      </w:pPr>
      <w:r w:rsidRPr="00612369">
        <w:rPr>
          <w:b w:val="0"/>
          <w:i w:val="0"/>
        </w:rPr>
        <w:t xml:space="preserve">По данной подпрограмме на 2015 год предусмотрены расходы в сумме </w:t>
      </w:r>
      <w:r>
        <w:rPr>
          <w:b w:val="0"/>
          <w:i w:val="0"/>
        </w:rPr>
        <w:t>844 685,3</w:t>
      </w:r>
      <w:r w:rsidRPr="00612369">
        <w:rPr>
          <w:b w:val="0"/>
          <w:i w:val="0"/>
        </w:rPr>
        <w:t xml:space="preserve"> тыс. руб.</w:t>
      </w:r>
    </w:p>
    <w:p w:rsidR="00612369" w:rsidRPr="00612369" w:rsidRDefault="00612369" w:rsidP="00931078">
      <w:pPr>
        <w:pStyle w:val="18"/>
        <w:ind w:firstLine="720"/>
        <w:rPr>
          <w:b w:val="0"/>
          <w:i w:val="0"/>
        </w:rPr>
      </w:pPr>
      <w:r w:rsidRPr="00612369">
        <w:rPr>
          <w:b w:val="0"/>
          <w:i w:val="0"/>
        </w:rPr>
        <w:t xml:space="preserve">Субсидии юридическим лицам, индивидуальным предпринимателям, физическим лицам на возмещение части затрат в связи с выполнением работ по </w:t>
      </w:r>
      <w:r w:rsidRPr="00612369">
        <w:rPr>
          <w:b w:val="0"/>
          <w:i w:val="0"/>
        </w:rPr>
        <w:lastRenderedPageBreak/>
        <w:t xml:space="preserve">подключению внутридомового газового оборудования индивидуальных домовладений к сетям газораспределения предусмотрены в областном бюджете на  2015 год в сумме 102 000,0 тыс. руб. (в 2014 году –  100 000,0 тыс. руб.). </w:t>
      </w:r>
    </w:p>
    <w:p w:rsidR="00612369" w:rsidRPr="00612369" w:rsidRDefault="00612369" w:rsidP="00931078">
      <w:pPr>
        <w:pStyle w:val="18"/>
        <w:ind w:firstLine="720"/>
        <w:rPr>
          <w:b w:val="0"/>
          <w:i w:val="0"/>
        </w:rPr>
      </w:pPr>
      <w:r w:rsidRPr="00612369">
        <w:rPr>
          <w:b w:val="0"/>
          <w:i w:val="0"/>
        </w:rPr>
        <w:t>Субсидии бюджетам МО на бюджетные инвестиции в объекты газификации (в том числе проектно-изыскательские работы) собственности муниципальных образований  предусмотрены в областном бюджете на 2015 год в размере 696 401,0 тыс. руб. (в 2014 году – 602 892,2 тыс. руб.). В 2015 году в рамках адресной инвестиционной программы запланированы строительно-монтажные и проектно-изыскательские работы по 39 объектам.</w:t>
      </w:r>
    </w:p>
    <w:p w:rsidR="0074534C" w:rsidRPr="00612369" w:rsidRDefault="0074534C" w:rsidP="00931078">
      <w:pPr>
        <w:pStyle w:val="a9"/>
        <w:rPr>
          <w:szCs w:val="28"/>
        </w:rPr>
      </w:pPr>
      <w:r w:rsidRPr="00612369">
        <w:rPr>
          <w:szCs w:val="28"/>
        </w:rPr>
        <w:t>В областном бюджете Ленинградской области на 2015 год комитету по топливно-энергетическому комплексу Ленинградской области предусмотрены расходы на предоставление субсидий газоснабжающим организациям на возмещение части затрат, связанных с реализацией сжиженных углеводородных газов населению» в сумме 46 284,3 тыс. руб.</w:t>
      </w:r>
    </w:p>
    <w:p w:rsidR="0074534C" w:rsidRPr="00612369" w:rsidRDefault="0074534C" w:rsidP="00931078">
      <w:pPr>
        <w:pStyle w:val="18"/>
        <w:ind w:firstLine="720"/>
        <w:rPr>
          <w:b w:val="0"/>
          <w:i w:val="0"/>
        </w:rPr>
      </w:pPr>
    </w:p>
    <w:p w:rsidR="0074534C" w:rsidRPr="002809F5" w:rsidRDefault="0074534C" w:rsidP="00931078">
      <w:pPr>
        <w:pStyle w:val="18"/>
        <w:ind w:firstLine="720"/>
      </w:pPr>
      <w:r w:rsidRPr="002809F5">
        <w:t>Подпрограмма "Водоснабжение и водоотведение Ленинградской области на 2014-2017 годы"</w:t>
      </w:r>
    </w:p>
    <w:p w:rsidR="008729DA" w:rsidRPr="00310BA0" w:rsidRDefault="008729DA" w:rsidP="00931078">
      <w:pPr>
        <w:pStyle w:val="18"/>
        <w:ind w:firstLine="720"/>
      </w:pPr>
      <w:r w:rsidRPr="002B290C">
        <w:rPr>
          <w:b w:val="0"/>
          <w:i w:val="0"/>
        </w:rPr>
        <w:t xml:space="preserve">По данной подпрограмме на 2015 год предусмотрены расходы в сумме </w:t>
      </w:r>
      <w:r>
        <w:rPr>
          <w:b w:val="0"/>
          <w:i w:val="0"/>
        </w:rPr>
        <w:t>773 266,7</w:t>
      </w:r>
      <w:r w:rsidRPr="002B290C">
        <w:rPr>
          <w:b w:val="0"/>
          <w:i w:val="0"/>
        </w:rPr>
        <w:t> тыс. руб.</w:t>
      </w:r>
    </w:p>
    <w:p w:rsidR="0074534C" w:rsidRPr="00DA1B78" w:rsidRDefault="0074534C" w:rsidP="00931078">
      <w:pPr>
        <w:ind w:firstLine="720"/>
        <w:jc w:val="both"/>
        <w:rPr>
          <w:sz w:val="28"/>
          <w:szCs w:val="28"/>
        </w:rPr>
      </w:pPr>
      <w:r w:rsidRPr="00DA1B78">
        <w:rPr>
          <w:sz w:val="28"/>
          <w:szCs w:val="28"/>
        </w:rPr>
        <w:t>В рамках указанной подпрограммы в  областном бюджете Ленинградской области на 2015 год составе расходов  комитета по жилищно-коммунальному хозяйству и транспорту Ленинградской области на реализацию мероприятий, направленных на безаварийную работу объектов водоснабжения и водоотведения предусмотрены средства в форме субсидий муниципальным образованиям Ленинградской области</w:t>
      </w:r>
      <w:r>
        <w:rPr>
          <w:sz w:val="28"/>
          <w:szCs w:val="28"/>
        </w:rPr>
        <w:t xml:space="preserve"> </w:t>
      </w:r>
      <w:r w:rsidRPr="00DA1B78">
        <w:rPr>
          <w:sz w:val="28"/>
          <w:szCs w:val="28"/>
        </w:rPr>
        <w:t xml:space="preserve"> на сумму </w:t>
      </w:r>
      <w:r w:rsidRPr="008729DA">
        <w:rPr>
          <w:sz w:val="28"/>
          <w:szCs w:val="28"/>
        </w:rPr>
        <w:t>81</w:t>
      </w:r>
      <w:r w:rsidR="008729DA" w:rsidRPr="008729DA">
        <w:rPr>
          <w:sz w:val="28"/>
          <w:szCs w:val="28"/>
        </w:rPr>
        <w:t xml:space="preserve"> </w:t>
      </w:r>
      <w:r w:rsidRPr="008729DA">
        <w:rPr>
          <w:sz w:val="28"/>
          <w:szCs w:val="28"/>
        </w:rPr>
        <w:t>850,1</w:t>
      </w:r>
      <w:r w:rsidR="00742CFC" w:rsidRPr="008729DA">
        <w:rPr>
          <w:sz w:val="28"/>
          <w:szCs w:val="28"/>
        </w:rPr>
        <w:t xml:space="preserve"> </w:t>
      </w:r>
      <w:r w:rsidRPr="008729DA">
        <w:rPr>
          <w:sz w:val="28"/>
          <w:szCs w:val="28"/>
        </w:rPr>
        <w:t>тыс.</w:t>
      </w:r>
      <w:r w:rsidR="00742CFC" w:rsidRPr="008729DA">
        <w:rPr>
          <w:sz w:val="28"/>
          <w:szCs w:val="28"/>
        </w:rPr>
        <w:t> </w:t>
      </w:r>
      <w:r w:rsidR="00A03387">
        <w:rPr>
          <w:sz w:val="28"/>
          <w:szCs w:val="28"/>
        </w:rPr>
        <w:t>руб.</w:t>
      </w:r>
    </w:p>
    <w:p w:rsidR="0074534C" w:rsidRDefault="0074534C" w:rsidP="00931078">
      <w:pPr>
        <w:ind w:firstLine="720"/>
        <w:jc w:val="both"/>
        <w:rPr>
          <w:color w:val="FF0000"/>
          <w:sz w:val="28"/>
          <w:szCs w:val="28"/>
        </w:rPr>
      </w:pPr>
      <w:r w:rsidRPr="0072320F">
        <w:rPr>
          <w:sz w:val="28"/>
          <w:szCs w:val="28"/>
        </w:rPr>
        <w:t>В 2015 году предусмотрены субсидии для финансирования возмещения части затрат ресурсоснабжающим организациям предоставляющих услуги населению водоснабжения и водоотведения, на возмещение части затрат в связи с предоставлением коммунальных ресурсов (услуг) на территории Ленинградской области на сумму  221 400,0 тыс. руб</w:t>
      </w:r>
      <w:r w:rsidRPr="0072320F">
        <w:rPr>
          <w:color w:val="FF0000"/>
          <w:sz w:val="28"/>
          <w:szCs w:val="28"/>
        </w:rPr>
        <w:t xml:space="preserve">. </w:t>
      </w:r>
    </w:p>
    <w:p w:rsidR="00CF6FF9" w:rsidRPr="00CF6FF9" w:rsidRDefault="00CF6FF9" w:rsidP="00931078">
      <w:pPr>
        <w:ind w:firstLine="720"/>
        <w:jc w:val="both"/>
        <w:rPr>
          <w:sz w:val="28"/>
          <w:szCs w:val="28"/>
        </w:rPr>
      </w:pPr>
      <w:r w:rsidRPr="00CF6FF9">
        <w:rPr>
          <w:sz w:val="28"/>
          <w:szCs w:val="28"/>
        </w:rPr>
        <w:t>В рамках данной подпрограммы в проекте областного закона 2015 года предусмотрены субсидии на мероприятия по строительству и реконструкции объектов водоснабжения, водоотведения и очистки сточных вод в размере 470</w:t>
      </w:r>
      <w:r>
        <w:rPr>
          <w:sz w:val="28"/>
          <w:szCs w:val="28"/>
        </w:rPr>
        <w:t> </w:t>
      </w:r>
      <w:r w:rsidRPr="00CF6FF9">
        <w:rPr>
          <w:sz w:val="28"/>
          <w:szCs w:val="28"/>
        </w:rPr>
        <w:t>016,6</w:t>
      </w:r>
      <w:r>
        <w:rPr>
          <w:sz w:val="28"/>
          <w:szCs w:val="28"/>
        </w:rPr>
        <w:t> </w:t>
      </w:r>
      <w:r w:rsidRPr="00CF6FF9">
        <w:rPr>
          <w:sz w:val="28"/>
          <w:szCs w:val="28"/>
        </w:rPr>
        <w:t>тыс. руб. (больше утвержденной на 2014 год суммы - 461 516,6 тыс.</w:t>
      </w:r>
      <w:r w:rsidR="00D471B0">
        <w:rPr>
          <w:sz w:val="28"/>
          <w:szCs w:val="28"/>
          <w:lang w:val="en-US"/>
        </w:rPr>
        <w:t> </w:t>
      </w:r>
      <w:r w:rsidRPr="00CF6FF9">
        <w:rPr>
          <w:sz w:val="28"/>
          <w:szCs w:val="28"/>
        </w:rPr>
        <w:t>рублей).</w:t>
      </w:r>
    </w:p>
    <w:p w:rsidR="0074534C" w:rsidRDefault="0074534C" w:rsidP="00931078">
      <w:pPr>
        <w:pStyle w:val="18"/>
        <w:ind w:firstLine="720"/>
      </w:pPr>
    </w:p>
    <w:p w:rsidR="0074534C" w:rsidRDefault="0074534C" w:rsidP="00931078">
      <w:pPr>
        <w:pStyle w:val="18"/>
        <w:ind w:firstLine="720"/>
      </w:pPr>
      <w:r w:rsidRPr="002809F5">
        <w:t>Подпрограмма "Поддержка преобразований в жилищно-коммунальной сфере на территории Ленинградской области для обеспечения условий проживания населения, отвечающих стандартам качества"</w:t>
      </w:r>
    </w:p>
    <w:p w:rsidR="008729DA" w:rsidRPr="00310BA0" w:rsidRDefault="008729DA" w:rsidP="00931078">
      <w:pPr>
        <w:pStyle w:val="18"/>
        <w:ind w:firstLine="720"/>
      </w:pPr>
      <w:r w:rsidRPr="002B290C">
        <w:rPr>
          <w:b w:val="0"/>
          <w:i w:val="0"/>
        </w:rPr>
        <w:t xml:space="preserve">По данной подпрограмме на 2015 год предусмотрены расходы в сумме </w:t>
      </w:r>
      <w:r>
        <w:rPr>
          <w:b w:val="0"/>
          <w:i w:val="0"/>
        </w:rPr>
        <w:t>22 660,2</w:t>
      </w:r>
      <w:r w:rsidRPr="002B290C">
        <w:rPr>
          <w:b w:val="0"/>
          <w:i w:val="0"/>
        </w:rPr>
        <w:t> тыс. руб.</w:t>
      </w:r>
    </w:p>
    <w:p w:rsidR="0074534C" w:rsidRDefault="0074534C" w:rsidP="00931078">
      <w:pPr>
        <w:ind w:firstLine="720"/>
        <w:jc w:val="both"/>
        <w:rPr>
          <w:bCs/>
          <w:sz w:val="28"/>
          <w:szCs w:val="28"/>
        </w:rPr>
      </w:pPr>
      <w:r w:rsidRPr="00347043">
        <w:rPr>
          <w:sz w:val="28"/>
          <w:szCs w:val="28"/>
        </w:rPr>
        <w:t>В рамках указанной подпрограммы в проекте областного бюджета на 2015 год в составе расходов комитета по жилищно-коммунальному хозяйству и транспорту Ленинградской области на реализацию мероприятий</w:t>
      </w:r>
      <w:r w:rsidRPr="00347043">
        <w:rPr>
          <w:bCs/>
          <w:sz w:val="28"/>
          <w:szCs w:val="28"/>
        </w:rPr>
        <w:t xml:space="preserve">, направленных на содействие развитию эффективных форм и внедрение современных механизмов  управления в </w:t>
      </w:r>
      <w:r w:rsidRPr="00347043">
        <w:rPr>
          <w:bCs/>
          <w:sz w:val="28"/>
          <w:szCs w:val="28"/>
        </w:rPr>
        <w:lastRenderedPageBreak/>
        <w:t xml:space="preserve">жилищно-коммунальной сфере  предусмотрены средства на сумму </w:t>
      </w:r>
      <w:r w:rsidRPr="008729DA">
        <w:rPr>
          <w:bCs/>
          <w:sz w:val="28"/>
          <w:szCs w:val="28"/>
        </w:rPr>
        <w:t>4</w:t>
      </w:r>
      <w:r w:rsidR="008729DA" w:rsidRPr="008729DA">
        <w:rPr>
          <w:bCs/>
          <w:sz w:val="28"/>
          <w:szCs w:val="28"/>
        </w:rPr>
        <w:t xml:space="preserve"> </w:t>
      </w:r>
      <w:r w:rsidRPr="008729DA">
        <w:rPr>
          <w:bCs/>
          <w:sz w:val="28"/>
          <w:szCs w:val="28"/>
        </w:rPr>
        <w:t>260,2 тыс</w:t>
      </w:r>
      <w:r w:rsidRPr="00347043">
        <w:rPr>
          <w:bCs/>
          <w:sz w:val="28"/>
          <w:szCs w:val="28"/>
        </w:rPr>
        <w:t>. руб.</w:t>
      </w:r>
    </w:p>
    <w:p w:rsidR="0074534C" w:rsidRDefault="0074534C" w:rsidP="00931078">
      <w:pPr>
        <w:pStyle w:val="a5"/>
        <w:ind w:right="0" w:firstLine="720"/>
        <w:jc w:val="both"/>
        <w:rPr>
          <w:b w:val="0"/>
          <w:szCs w:val="28"/>
        </w:rPr>
      </w:pPr>
      <w:r w:rsidRPr="00347043">
        <w:rPr>
          <w:b w:val="0"/>
          <w:szCs w:val="28"/>
        </w:rPr>
        <w:t>В целях оказания государственной поддержки из областного бюджета и стимулирования обновления парка машин и оборудования в 2015 году в проекте областного бюджета предусмотрены расходы в форме субсидий  юридическим лицам, оказывающим жилищно-коммунальные услуги, на возмещение части затрат при</w:t>
      </w:r>
      <w:r w:rsidRPr="00347043">
        <w:rPr>
          <w:b w:val="0"/>
          <w:i/>
          <w:szCs w:val="28"/>
        </w:rPr>
        <w:t xml:space="preserve"> </w:t>
      </w:r>
      <w:r w:rsidRPr="00347043">
        <w:rPr>
          <w:b w:val="0"/>
          <w:szCs w:val="28"/>
        </w:rPr>
        <w:t xml:space="preserve">приобретении </w:t>
      </w:r>
      <w:r>
        <w:rPr>
          <w:b w:val="0"/>
          <w:szCs w:val="28"/>
        </w:rPr>
        <w:t xml:space="preserve">коммунальной </w:t>
      </w:r>
      <w:r w:rsidRPr="00347043">
        <w:rPr>
          <w:b w:val="0"/>
          <w:szCs w:val="28"/>
        </w:rPr>
        <w:t>спецтехники и оборудования в лизинг (сублизинг)</w:t>
      </w:r>
      <w:r w:rsidRPr="00347043">
        <w:rPr>
          <w:b w:val="0"/>
          <w:i/>
          <w:szCs w:val="28"/>
        </w:rPr>
        <w:t xml:space="preserve">, </w:t>
      </w:r>
      <w:r w:rsidRPr="00347043">
        <w:rPr>
          <w:b w:val="0"/>
          <w:szCs w:val="28"/>
        </w:rPr>
        <w:t xml:space="preserve">на сумму 10 000,0 тыс. руб., и </w:t>
      </w:r>
      <w:r>
        <w:rPr>
          <w:b w:val="0"/>
          <w:szCs w:val="28"/>
        </w:rPr>
        <w:t>расходы</w:t>
      </w:r>
      <w:r w:rsidRPr="00347043">
        <w:rPr>
          <w:b w:val="0"/>
          <w:szCs w:val="28"/>
        </w:rPr>
        <w:t xml:space="preserve"> в форме субсидий муниципальным образованиям Ленинградской области </w:t>
      </w:r>
      <w:r>
        <w:rPr>
          <w:b w:val="0"/>
          <w:szCs w:val="28"/>
        </w:rPr>
        <w:t xml:space="preserve"> на </w:t>
      </w:r>
      <w:r w:rsidRPr="00347043">
        <w:rPr>
          <w:b w:val="0"/>
          <w:szCs w:val="28"/>
        </w:rPr>
        <w:t>приобретени</w:t>
      </w:r>
      <w:r>
        <w:rPr>
          <w:b w:val="0"/>
          <w:szCs w:val="28"/>
        </w:rPr>
        <w:t>е коммунальной спец</w:t>
      </w:r>
      <w:r w:rsidRPr="00347043">
        <w:rPr>
          <w:b w:val="0"/>
          <w:szCs w:val="28"/>
        </w:rPr>
        <w:t>техники и оборудования в лизинг (сублизинг)</w:t>
      </w:r>
      <w:r w:rsidRPr="00347043">
        <w:rPr>
          <w:b w:val="0"/>
          <w:i/>
          <w:szCs w:val="28"/>
        </w:rPr>
        <w:t xml:space="preserve"> </w:t>
      </w:r>
      <w:r w:rsidRPr="00347043">
        <w:rPr>
          <w:b w:val="0"/>
          <w:szCs w:val="28"/>
        </w:rPr>
        <w:t xml:space="preserve">на сумму 8 400,0 тыс. руб. </w:t>
      </w:r>
    </w:p>
    <w:p w:rsidR="0074534C" w:rsidRPr="00347043" w:rsidRDefault="0074534C" w:rsidP="00931078">
      <w:pPr>
        <w:pStyle w:val="a5"/>
        <w:ind w:right="0" w:firstLine="720"/>
        <w:jc w:val="both"/>
        <w:rPr>
          <w:b w:val="0"/>
          <w:szCs w:val="28"/>
        </w:rPr>
      </w:pPr>
    </w:p>
    <w:p w:rsidR="0074534C" w:rsidRPr="008729DA" w:rsidRDefault="0074534C" w:rsidP="00931078">
      <w:pPr>
        <w:widowControl/>
        <w:ind w:firstLine="720"/>
        <w:rPr>
          <w:b/>
          <w:i/>
          <w:sz w:val="28"/>
          <w:szCs w:val="28"/>
        </w:rPr>
      </w:pPr>
      <w:r w:rsidRPr="00AD73A5">
        <w:rPr>
          <w:b/>
          <w:i/>
          <w:sz w:val="28"/>
          <w:szCs w:val="28"/>
        </w:rPr>
        <w:t>Подпрограмма</w:t>
      </w:r>
      <w:r w:rsidRPr="00AD73A5">
        <w:rPr>
          <w:b/>
          <w:i/>
          <w:sz w:val="24"/>
          <w:szCs w:val="24"/>
        </w:rPr>
        <w:t xml:space="preserve"> </w:t>
      </w:r>
      <w:r w:rsidRPr="00AD73A5">
        <w:rPr>
          <w:b/>
          <w:i/>
          <w:sz w:val="28"/>
          <w:szCs w:val="28"/>
        </w:rPr>
        <w:t xml:space="preserve">"Совершенствование транспортного обслуживания населения </w:t>
      </w:r>
      <w:r w:rsidRPr="008729DA">
        <w:rPr>
          <w:b/>
          <w:i/>
          <w:sz w:val="28"/>
          <w:szCs w:val="28"/>
        </w:rPr>
        <w:t>Ленинградской области"</w:t>
      </w:r>
    </w:p>
    <w:p w:rsidR="0074534C" w:rsidRPr="008729DA" w:rsidRDefault="0040041B" w:rsidP="00931078">
      <w:pPr>
        <w:widowControl/>
        <w:ind w:firstLine="720"/>
        <w:jc w:val="both"/>
        <w:rPr>
          <w:sz w:val="28"/>
          <w:szCs w:val="28"/>
        </w:rPr>
      </w:pPr>
      <w:r w:rsidRPr="008729DA">
        <w:rPr>
          <w:sz w:val="28"/>
          <w:szCs w:val="28"/>
        </w:rPr>
        <w:t xml:space="preserve">По данной подпрограмме на 2015 год предусмотрены расходы в сумме </w:t>
      </w:r>
      <w:r w:rsidR="0074534C" w:rsidRPr="008729DA">
        <w:rPr>
          <w:sz w:val="28"/>
          <w:szCs w:val="28"/>
        </w:rPr>
        <w:t>77</w:t>
      </w:r>
      <w:r w:rsidR="008729DA" w:rsidRPr="008729DA">
        <w:rPr>
          <w:sz w:val="28"/>
          <w:szCs w:val="28"/>
        </w:rPr>
        <w:t> </w:t>
      </w:r>
      <w:r w:rsidR="0074534C" w:rsidRPr="008729DA">
        <w:rPr>
          <w:sz w:val="28"/>
          <w:szCs w:val="28"/>
        </w:rPr>
        <w:t>518</w:t>
      </w:r>
      <w:r w:rsidR="008729DA" w:rsidRPr="008729DA">
        <w:rPr>
          <w:sz w:val="28"/>
          <w:szCs w:val="28"/>
        </w:rPr>
        <w:t>,0</w:t>
      </w:r>
      <w:r w:rsidR="0074534C" w:rsidRPr="008729DA">
        <w:rPr>
          <w:sz w:val="28"/>
          <w:szCs w:val="28"/>
        </w:rPr>
        <w:t xml:space="preserve"> </w:t>
      </w:r>
      <w:r w:rsidR="00213232" w:rsidRPr="008729DA">
        <w:rPr>
          <w:sz w:val="28"/>
          <w:szCs w:val="28"/>
        </w:rPr>
        <w:t>тыс. руб.</w:t>
      </w:r>
      <w:r w:rsidR="0074534C" w:rsidRPr="008729DA">
        <w:rPr>
          <w:sz w:val="28"/>
          <w:szCs w:val="28"/>
        </w:rPr>
        <w:t>, из них:</w:t>
      </w:r>
    </w:p>
    <w:p w:rsidR="0074534C" w:rsidRPr="008729DA" w:rsidRDefault="0074534C" w:rsidP="00931078">
      <w:pPr>
        <w:widowControl/>
        <w:numPr>
          <w:ilvl w:val="0"/>
          <w:numId w:val="26"/>
        </w:numPr>
        <w:ind w:left="0" w:firstLine="720"/>
        <w:jc w:val="both"/>
        <w:rPr>
          <w:sz w:val="28"/>
          <w:szCs w:val="28"/>
        </w:rPr>
      </w:pPr>
      <w:r w:rsidRPr="008729DA">
        <w:rPr>
          <w:sz w:val="28"/>
          <w:szCs w:val="28"/>
        </w:rPr>
        <w:t xml:space="preserve">- 60 000,0 </w:t>
      </w:r>
      <w:r w:rsidR="00213232" w:rsidRPr="008729DA">
        <w:rPr>
          <w:sz w:val="28"/>
          <w:szCs w:val="28"/>
        </w:rPr>
        <w:t>тыс. руб.</w:t>
      </w:r>
      <w:r w:rsidRPr="008729DA">
        <w:rPr>
          <w:sz w:val="28"/>
          <w:szCs w:val="28"/>
        </w:rPr>
        <w:t xml:space="preserve"> – субсидии автономной некоммерческой организации, осуществляющей деятельность, направленную на реализацию мероприятий по развитию транспортной системы Санкт-Петербурга и Ленинградской области;</w:t>
      </w:r>
    </w:p>
    <w:p w:rsidR="0074534C" w:rsidRPr="008729DA" w:rsidRDefault="0074534C" w:rsidP="00931078">
      <w:pPr>
        <w:widowControl/>
        <w:numPr>
          <w:ilvl w:val="0"/>
          <w:numId w:val="26"/>
        </w:numPr>
        <w:ind w:left="0" w:firstLine="720"/>
        <w:jc w:val="both"/>
        <w:rPr>
          <w:b/>
          <w:sz w:val="28"/>
          <w:szCs w:val="28"/>
        </w:rPr>
      </w:pPr>
      <w:r w:rsidRPr="008729DA">
        <w:rPr>
          <w:sz w:val="28"/>
          <w:szCs w:val="28"/>
        </w:rPr>
        <w:t xml:space="preserve">17 518,0 </w:t>
      </w:r>
      <w:r w:rsidR="00213232" w:rsidRPr="008729DA">
        <w:rPr>
          <w:sz w:val="28"/>
          <w:szCs w:val="28"/>
        </w:rPr>
        <w:t>тыс. руб.</w:t>
      </w:r>
      <w:r w:rsidRPr="008729DA">
        <w:rPr>
          <w:sz w:val="28"/>
          <w:szCs w:val="28"/>
        </w:rPr>
        <w:t xml:space="preserve"> – на обеспечение деятельности КГУ «Ленинградское областное управление транспорта».</w:t>
      </w:r>
    </w:p>
    <w:p w:rsidR="0074534C" w:rsidRDefault="0074534C" w:rsidP="00931078">
      <w:pPr>
        <w:pStyle w:val="a9"/>
        <w:rPr>
          <w:szCs w:val="28"/>
        </w:rPr>
      </w:pPr>
    </w:p>
    <w:p w:rsidR="0074534C" w:rsidRPr="002809F5" w:rsidRDefault="0074534C" w:rsidP="00931078">
      <w:pPr>
        <w:tabs>
          <w:tab w:val="left" w:pos="4095"/>
        </w:tabs>
        <w:ind w:firstLine="720"/>
        <w:jc w:val="both"/>
        <w:rPr>
          <w:sz w:val="28"/>
          <w:szCs w:val="28"/>
        </w:rPr>
      </w:pPr>
      <w:r w:rsidRPr="002809F5">
        <w:rPr>
          <w:sz w:val="28"/>
          <w:szCs w:val="28"/>
        </w:rPr>
        <w:tab/>
      </w:r>
    </w:p>
    <w:p w:rsidR="0074534C" w:rsidRPr="007326B3" w:rsidRDefault="0074534C" w:rsidP="0074534C">
      <w:pPr>
        <w:widowControl/>
        <w:jc w:val="center"/>
        <w:rPr>
          <w:b/>
          <w:sz w:val="28"/>
          <w:szCs w:val="28"/>
          <w:u w:val="single"/>
        </w:rPr>
      </w:pPr>
      <w:r>
        <w:rPr>
          <w:b/>
          <w:color w:val="1F497D"/>
          <w:sz w:val="28"/>
          <w:szCs w:val="28"/>
          <w:u w:val="single"/>
        </w:rPr>
        <w:br w:type="page"/>
      </w:r>
      <w:r w:rsidRPr="000F034D">
        <w:rPr>
          <w:b/>
          <w:color w:val="000000"/>
          <w:sz w:val="28"/>
          <w:szCs w:val="28"/>
          <w:u w:val="single"/>
        </w:rPr>
        <w:lastRenderedPageBreak/>
        <w:t>8.</w:t>
      </w:r>
      <w:r w:rsidRPr="0016554E">
        <w:rPr>
          <w:b/>
          <w:color w:val="7030A0"/>
          <w:sz w:val="28"/>
          <w:szCs w:val="28"/>
          <w:u w:val="single"/>
        </w:rPr>
        <w:t xml:space="preserve"> </w:t>
      </w:r>
      <w:r w:rsidRPr="007326B3">
        <w:rPr>
          <w:b/>
          <w:sz w:val="28"/>
          <w:szCs w:val="28"/>
          <w:u w:val="single"/>
        </w:rPr>
        <w:t>Государственная программа Ленинградской области</w:t>
      </w:r>
    </w:p>
    <w:p w:rsidR="0074534C" w:rsidRPr="007326B3" w:rsidRDefault="0072131E" w:rsidP="0074534C">
      <w:pPr>
        <w:widowControl/>
        <w:jc w:val="center"/>
        <w:rPr>
          <w:b/>
          <w:sz w:val="28"/>
          <w:szCs w:val="28"/>
          <w:u w:val="single"/>
        </w:rPr>
      </w:pPr>
      <w:r>
        <w:rPr>
          <w:b/>
          <w:sz w:val="28"/>
          <w:szCs w:val="28"/>
          <w:u w:val="single"/>
        </w:rPr>
        <w:t xml:space="preserve">« </w:t>
      </w:r>
      <w:r w:rsidR="0074534C" w:rsidRPr="007326B3">
        <w:rPr>
          <w:b/>
          <w:sz w:val="28"/>
          <w:szCs w:val="28"/>
          <w:u w:val="single"/>
        </w:rPr>
        <w:t>Безопасность Ленинградской области</w:t>
      </w:r>
      <w:r>
        <w:rPr>
          <w:b/>
          <w:sz w:val="28"/>
          <w:szCs w:val="28"/>
          <w:u w:val="single"/>
        </w:rPr>
        <w:t xml:space="preserve">»   </w:t>
      </w:r>
    </w:p>
    <w:p w:rsidR="0074534C" w:rsidRPr="000E30BE"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101164">
        <w:rPr>
          <w:rFonts w:eastAsia="Calibri"/>
          <w:sz w:val="28"/>
          <w:szCs w:val="28"/>
          <w:lang w:eastAsia="en-US"/>
        </w:rPr>
        <w:t>«Безопасность Ленинградской области»</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Pr>
          <w:sz w:val="28"/>
          <w:szCs w:val="28"/>
        </w:rPr>
        <w:t>1 939 931,0 </w:t>
      </w:r>
      <w:r w:rsidR="00213232">
        <w:rPr>
          <w:sz w:val="28"/>
          <w:szCs w:val="28"/>
        </w:rPr>
        <w:t>тыс. руб.</w:t>
      </w:r>
      <w:r w:rsidRPr="000E30BE">
        <w:rPr>
          <w:sz w:val="28"/>
          <w:szCs w:val="28"/>
        </w:rPr>
        <w:t xml:space="preserve">, </w:t>
      </w:r>
      <w:r w:rsidRPr="003C2AF0">
        <w:rPr>
          <w:sz w:val="28"/>
          <w:szCs w:val="28"/>
        </w:rPr>
        <w:t xml:space="preserve">что составляет    </w:t>
      </w:r>
      <w:r>
        <w:rPr>
          <w:sz w:val="28"/>
          <w:szCs w:val="28"/>
        </w:rPr>
        <w:t>137,4</w:t>
      </w:r>
      <w:r w:rsidRPr="003C2AF0">
        <w:rPr>
          <w:sz w:val="28"/>
          <w:szCs w:val="28"/>
        </w:rPr>
        <w:t>% от уровня 2014 года.</w:t>
      </w:r>
    </w:p>
    <w:tbl>
      <w:tblPr>
        <w:tblW w:w="9960" w:type="dxa"/>
        <w:tblInd w:w="93" w:type="dxa"/>
        <w:tblLook w:val="04A0" w:firstRow="1" w:lastRow="0" w:firstColumn="1" w:lastColumn="0" w:noHBand="0" w:noVBand="1"/>
      </w:tblPr>
      <w:tblGrid>
        <w:gridCol w:w="7386"/>
        <w:gridCol w:w="2574"/>
      </w:tblGrid>
      <w:tr w:rsidR="0074534C" w:rsidRPr="008606C4" w:rsidTr="00A94714">
        <w:trPr>
          <w:trHeight w:val="436"/>
        </w:trPr>
        <w:tc>
          <w:tcPr>
            <w:tcW w:w="73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EE1A3A"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EE1A3A">
              <w:rPr>
                <w:b/>
                <w:bCs/>
                <w:sz w:val="28"/>
                <w:szCs w:val="28"/>
              </w:rPr>
              <w:t>главного распорядителя бюджетных средств</w:t>
            </w:r>
          </w:p>
        </w:tc>
        <w:tc>
          <w:tcPr>
            <w:tcW w:w="2574"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8606C4" w:rsidTr="00A94714">
        <w:trPr>
          <w:trHeight w:val="529"/>
        </w:trPr>
        <w:tc>
          <w:tcPr>
            <w:tcW w:w="73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8606C4" w:rsidRDefault="0074534C" w:rsidP="00A94714">
            <w:pPr>
              <w:widowControl/>
              <w:rPr>
                <w:sz w:val="28"/>
                <w:szCs w:val="28"/>
              </w:rPr>
            </w:pPr>
            <w:r w:rsidRPr="008606C4">
              <w:rPr>
                <w:sz w:val="28"/>
                <w:szCs w:val="28"/>
              </w:rPr>
              <w:t>Комитет по дорожному хозяйству Ленинградской области</w:t>
            </w:r>
          </w:p>
        </w:tc>
        <w:tc>
          <w:tcPr>
            <w:tcW w:w="2574" w:type="dxa"/>
            <w:tcBorders>
              <w:top w:val="single" w:sz="4" w:space="0" w:color="auto"/>
              <w:left w:val="nil"/>
              <w:bottom w:val="single" w:sz="4" w:space="0" w:color="auto"/>
              <w:right w:val="single" w:sz="4" w:space="0" w:color="auto"/>
            </w:tcBorders>
            <w:shd w:val="clear" w:color="auto" w:fill="auto"/>
            <w:vAlign w:val="center"/>
            <w:hideMark/>
          </w:tcPr>
          <w:p w:rsidR="0074534C" w:rsidRPr="008606C4" w:rsidRDefault="0074534C" w:rsidP="00A94714">
            <w:pPr>
              <w:widowControl/>
              <w:jc w:val="right"/>
              <w:rPr>
                <w:sz w:val="28"/>
                <w:szCs w:val="28"/>
              </w:rPr>
            </w:pPr>
            <w:r w:rsidRPr="008606C4">
              <w:rPr>
                <w:sz w:val="28"/>
                <w:szCs w:val="28"/>
              </w:rPr>
              <w:t>525 462,5</w:t>
            </w:r>
          </w:p>
        </w:tc>
      </w:tr>
      <w:tr w:rsidR="0074534C" w:rsidRPr="008606C4" w:rsidTr="00A94714">
        <w:trPr>
          <w:trHeight w:val="529"/>
        </w:trPr>
        <w:tc>
          <w:tcPr>
            <w:tcW w:w="7386" w:type="dxa"/>
            <w:tcBorders>
              <w:top w:val="nil"/>
              <w:left w:val="single" w:sz="4" w:space="0" w:color="auto"/>
              <w:bottom w:val="single" w:sz="4" w:space="0" w:color="auto"/>
              <w:right w:val="single" w:sz="4" w:space="0" w:color="auto"/>
            </w:tcBorders>
            <w:shd w:val="clear" w:color="auto" w:fill="auto"/>
            <w:vAlign w:val="center"/>
            <w:hideMark/>
          </w:tcPr>
          <w:p w:rsidR="0074534C" w:rsidRPr="008606C4" w:rsidRDefault="0074534C" w:rsidP="00A94714">
            <w:pPr>
              <w:widowControl/>
              <w:rPr>
                <w:sz w:val="28"/>
                <w:szCs w:val="28"/>
              </w:rPr>
            </w:pPr>
            <w:r w:rsidRPr="008606C4">
              <w:rPr>
                <w:sz w:val="28"/>
                <w:szCs w:val="28"/>
              </w:rPr>
              <w:t>Комитет по телекоммуникациям и информатизации Ленинградской области</w:t>
            </w:r>
          </w:p>
        </w:tc>
        <w:tc>
          <w:tcPr>
            <w:tcW w:w="2574" w:type="dxa"/>
            <w:tcBorders>
              <w:top w:val="nil"/>
              <w:left w:val="nil"/>
              <w:bottom w:val="single" w:sz="4" w:space="0" w:color="auto"/>
              <w:right w:val="single" w:sz="4" w:space="0" w:color="auto"/>
            </w:tcBorders>
            <w:shd w:val="clear" w:color="auto" w:fill="auto"/>
            <w:vAlign w:val="center"/>
            <w:hideMark/>
          </w:tcPr>
          <w:p w:rsidR="0074534C" w:rsidRPr="008606C4" w:rsidRDefault="0074534C" w:rsidP="00A94714">
            <w:pPr>
              <w:widowControl/>
              <w:jc w:val="right"/>
              <w:rPr>
                <w:sz w:val="28"/>
                <w:szCs w:val="28"/>
              </w:rPr>
            </w:pPr>
            <w:r w:rsidRPr="008606C4">
              <w:rPr>
                <w:sz w:val="28"/>
                <w:szCs w:val="28"/>
              </w:rPr>
              <w:t>44 603,4</w:t>
            </w:r>
          </w:p>
        </w:tc>
      </w:tr>
      <w:tr w:rsidR="0074534C" w:rsidRPr="008606C4" w:rsidTr="00A94714">
        <w:trPr>
          <w:trHeight w:val="529"/>
        </w:trPr>
        <w:tc>
          <w:tcPr>
            <w:tcW w:w="7386" w:type="dxa"/>
            <w:tcBorders>
              <w:top w:val="nil"/>
              <w:left w:val="single" w:sz="4" w:space="0" w:color="auto"/>
              <w:bottom w:val="single" w:sz="4" w:space="0" w:color="auto"/>
              <w:right w:val="single" w:sz="4" w:space="0" w:color="auto"/>
            </w:tcBorders>
            <w:shd w:val="clear" w:color="auto" w:fill="auto"/>
            <w:vAlign w:val="center"/>
            <w:hideMark/>
          </w:tcPr>
          <w:p w:rsidR="0074534C" w:rsidRPr="008606C4" w:rsidRDefault="0074534C" w:rsidP="00A94714">
            <w:pPr>
              <w:widowControl/>
              <w:rPr>
                <w:sz w:val="28"/>
                <w:szCs w:val="28"/>
              </w:rPr>
            </w:pPr>
            <w:r w:rsidRPr="008606C4">
              <w:rPr>
                <w:sz w:val="28"/>
                <w:szCs w:val="28"/>
              </w:rPr>
              <w:t>Комитет правопорядка и безопасности Ленинградской области</w:t>
            </w:r>
          </w:p>
        </w:tc>
        <w:tc>
          <w:tcPr>
            <w:tcW w:w="2574" w:type="dxa"/>
            <w:tcBorders>
              <w:top w:val="nil"/>
              <w:left w:val="nil"/>
              <w:bottom w:val="single" w:sz="4" w:space="0" w:color="auto"/>
              <w:right w:val="single" w:sz="4" w:space="0" w:color="auto"/>
            </w:tcBorders>
            <w:shd w:val="clear" w:color="auto" w:fill="auto"/>
            <w:vAlign w:val="center"/>
            <w:hideMark/>
          </w:tcPr>
          <w:p w:rsidR="0074534C" w:rsidRPr="008606C4" w:rsidRDefault="0074534C" w:rsidP="00A94714">
            <w:pPr>
              <w:widowControl/>
              <w:jc w:val="right"/>
              <w:rPr>
                <w:sz w:val="28"/>
                <w:szCs w:val="28"/>
              </w:rPr>
            </w:pPr>
            <w:r w:rsidRPr="008606C4">
              <w:rPr>
                <w:sz w:val="28"/>
                <w:szCs w:val="28"/>
              </w:rPr>
              <w:t>1 358 036,0</w:t>
            </w:r>
          </w:p>
        </w:tc>
      </w:tr>
      <w:tr w:rsidR="0074534C" w:rsidRPr="008606C4" w:rsidTr="00A94714">
        <w:trPr>
          <w:trHeight w:val="529"/>
        </w:trPr>
        <w:tc>
          <w:tcPr>
            <w:tcW w:w="7386" w:type="dxa"/>
            <w:tcBorders>
              <w:top w:val="nil"/>
              <w:left w:val="single" w:sz="4" w:space="0" w:color="auto"/>
              <w:bottom w:val="single" w:sz="4" w:space="0" w:color="auto"/>
              <w:right w:val="single" w:sz="4" w:space="0" w:color="auto"/>
            </w:tcBorders>
            <w:shd w:val="clear" w:color="auto" w:fill="auto"/>
            <w:vAlign w:val="center"/>
            <w:hideMark/>
          </w:tcPr>
          <w:p w:rsidR="0074534C" w:rsidRPr="008606C4" w:rsidRDefault="0074534C" w:rsidP="00A94714">
            <w:pPr>
              <w:widowControl/>
              <w:rPr>
                <w:sz w:val="28"/>
                <w:szCs w:val="28"/>
              </w:rPr>
            </w:pPr>
            <w:r w:rsidRPr="008606C4">
              <w:rPr>
                <w:sz w:val="28"/>
                <w:szCs w:val="28"/>
              </w:rPr>
              <w:t>Комитет по строительству Ленинградской области</w:t>
            </w:r>
          </w:p>
        </w:tc>
        <w:tc>
          <w:tcPr>
            <w:tcW w:w="2574" w:type="dxa"/>
            <w:tcBorders>
              <w:top w:val="nil"/>
              <w:left w:val="nil"/>
              <w:bottom w:val="single" w:sz="4" w:space="0" w:color="auto"/>
              <w:right w:val="single" w:sz="4" w:space="0" w:color="auto"/>
            </w:tcBorders>
            <w:shd w:val="clear" w:color="auto" w:fill="auto"/>
            <w:vAlign w:val="center"/>
            <w:hideMark/>
          </w:tcPr>
          <w:p w:rsidR="0074534C" w:rsidRPr="008606C4" w:rsidRDefault="0074534C" w:rsidP="00A94714">
            <w:pPr>
              <w:widowControl/>
              <w:jc w:val="right"/>
              <w:rPr>
                <w:sz w:val="28"/>
                <w:szCs w:val="28"/>
              </w:rPr>
            </w:pPr>
            <w:r w:rsidRPr="008606C4">
              <w:rPr>
                <w:sz w:val="28"/>
                <w:szCs w:val="28"/>
              </w:rPr>
              <w:t>5 500,0</w:t>
            </w:r>
          </w:p>
        </w:tc>
      </w:tr>
      <w:tr w:rsidR="0074534C" w:rsidRPr="008606C4" w:rsidTr="00A94714">
        <w:trPr>
          <w:trHeight w:val="794"/>
        </w:trPr>
        <w:tc>
          <w:tcPr>
            <w:tcW w:w="7386" w:type="dxa"/>
            <w:tcBorders>
              <w:top w:val="nil"/>
              <w:left w:val="single" w:sz="4" w:space="0" w:color="auto"/>
              <w:bottom w:val="single" w:sz="4" w:space="0" w:color="auto"/>
              <w:right w:val="single" w:sz="4" w:space="0" w:color="auto"/>
            </w:tcBorders>
            <w:shd w:val="clear" w:color="auto" w:fill="auto"/>
            <w:vAlign w:val="center"/>
            <w:hideMark/>
          </w:tcPr>
          <w:p w:rsidR="0074534C" w:rsidRPr="008606C4" w:rsidRDefault="0074534C" w:rsidP="00A94714">
            <w:pPr>
              <w:widowControl/>
              <w:rPr>
                <w:sz w:val="28"/>
                <w:szCs w:val="28"/>
              </w:rPr>
            </w:pPr>
            <w:r w:rsidRPr="008606C4">
              <w:rPr>
                <w:sz w:val="28"/>
                <w:szCs w:val="28"/>
              </w:rPr>
              <w:t>Комитет по жилищно-коммунальному хозяйству и транспорту  Ленинградской области</w:t>
            </w:r>
          </w:p>
        </w:tc>
        <w:tc>
          <w:tcPr>
            <w:tcW w:w="2574" w:type="dxa"/>
            <w:tcBorders>
              <w:top w:val="nil"/>
              <w:left w:val="nil"/>
              <w:bottom w:val="single" w:sz="4" w:space="0" w:color="auto"/>
              <w:right w:val="single" w:sz="4" w:space="0" w:color="auto"/>
            </w:tcBorders>
            <w:shd w:val="clear" w:color="auto" w:fill="auto"/>
            <w:vAlign w:val="center"/>
            <w:hideMark/>
          </w:tcPr>
          <w:p w:rsidR="0074534C" w:rsidRPr="008606C4" w:rsidRDefault="0074534C" w:rsidP="00A94714">
            <w:pPr>
              <w:widowControl/>
              <w:jc w:val="right"/>
              <w:rPr>
                <w:sz w:val="28"/>
                <w:szCs w:val="28"/>
              </w:rPr>
            </w:pPr>
            <w:r w:rsidRPr="008606C4">
              <w:rPr>
                <w:sz w:val="28"/>
                <w:szCs w:val="28"/>
              </w:rPr>
              <w:t>6 329,1</w:t>
            </w:r>
          </w:p>
        </w:tc>
      </w:tr>
      <w:tr w:rsidR="0074534C" w:rsidRPr="008606C4" w:rsidTr="00A94714">
        <w:trPr>
          <w:trHeight w:val="280"/>
        </w:trPr>
        <w:tc>
          <w:tcPr>
            <w:tcW w:w="7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8606C4" w:rsidRDefault="0074534C" w:rsidP="00A94714">
            <w:pPr>
              <w:widowControl/>
              <w:rPr>
                <w:b/>
                <w:bCs/>
                <w:sz w:val="28"/>
                <w:szCs w:val="28"/>
              </w:rPr>
            </w:pPr>
            <w:r w:rsidRPr="008606C4">
              <w:rPr>
                <w:b/>
                <w:bCs/>
                <w:sz w:val="28"/>
                <w:szCs w:val="28"/>
              </w:rPr>
              <w:t> </w:t>
            </w:r>
            <w:r w:rsidRPr="00EE1A3A">
              <w:rPr>
                <w:b/>
                <w:bCs/>
                <w:sz w:val="28"/>
                <w:szCs w:val="28"/>
              </w:rPr>
              <w:t>Итого:</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rsidR="0074534C" w:rsidRPr="008606C4" w:rsidRDefault="0074534C" w:rsidP="00A94714">
            <w:pPr>
              <w:widowControl/>
              <w:jc w:val="right"/>
              <w:rPr>
                <w:b/>
                <w:bCs/>
                <w:sz w:val="28"/>
                <w:szCs w:val="28"/>
              </w:rPr>
            </w:pPr>
            <w:r w:rsidRPr="008606C4">
              <w:rPr>
                <w:b/>
                <w:bCs/>
                <w:sz w:val="28"/>
                <w:szCs w:val="28"/>
              </w:rPr>
              <w:t>1 939 931,0</w:t>
            </w:r>
          </w:p>
        </w:tc>
      </w:tr>
    </w:tbl>
    <w:p w:rsidR="0074534C" w:rsidRPr="008606C4" w:rsidRDefault="0074534C" w:rsidP="0074534C">
      <w:pPr>
        <w:pStyle w:val="18"/>
        <w:jc w:val="center"/>
        <w:rPr>
          <w:i w:val="0"/>
          <w:u w:val="single"/>
        </w:rPr>
      </w:pPr>
    </w:p>
    <w:p w:rsidR="0074534C" w:rsidRPr="008E5ED8" w:rsidRDefault="0074534C" w:rsidP="00931078">
      <w:pPr>
        <w:widowControl/>
        <w:autoSpaceDE w:val="0"/>
        <w:autoSpaceDN w:val="0"/>
        <w:adjustRightInd w:val="0"/>
        <w:ind w:firstLine="539"/>
        <w:jc w:val="both"/>
        <w:rPr>
          <w:bCs/>
          <w:sz w:val="28"/>
          <w:szCs w:val="28"/>
        </w:rPr>
      </w:pPr>
      <w:r w:rsidRPr="008E5ED8">
        <w:rPr>
          <w:bCs/>
          <w:sz w:val="28"/>
          <w:szCs w:val="28"/>
        </w:rPr>
        <w:t>Целью программы является комплексное обеспечение безопасности населения и объектов на территории Ленинградской области</w:t>
      </w:r>
      <w:r>
        <w:rPr>
          <w:bCs/>
          <w:sz w:val="28"/>
          <w:szCs w:val="28"/>
        </w:rPr>
        <w:t>.</w:t>
      </w:r>
    </w:p>
    <w:p w:rsidR="0074534C" w:rsidRPr="008E5ED8" w:rsidRDefault="0074534C" w:rsidP="00931078">
      <w:pPr>
        <w:autoSpaceDE w:val="0"/>
        <w:autoSpaceDN w:val="0"/>
        <w:adjustRightInd w:val="0"/>
        <w:spacing w:line="240" w:lineRule="exact"/>
        <w:ind w:firstLine="539"/>
        <w:jc w:val="both"/>
        <w:rPr>
          <w:b/>
          <w:sz w:val="28"/>
          <w:szCs w:val="28"/>
        </w:rPr>
      </w:pPr>
    </w:p>
    <w:p w:rsidR="0074534C" w:rsidRPr="008E5ED8" w:rsidRDefault="0074534C" w:rsidP="00931078">
      <w:pPr>
        <w:pStyle w:val="18"/>
        <w:ind w:firstLine="539"/>
      </w:pPr>
      <w:r w:rsidRPr="008E5ED8">
        <w:t xml:space="preserve">Подпрограмма </w:t>
      </w:r>
      <w:r w:rsidR="0072131E">
        <w:t xml:space="preserve">« </w:t>
      </w:r>
      <w:r w:rsidRPr="008E5ED8">
        <w:t>Обеспечение правопорядка и профилактика правонарушений</w:t>
      </w:r>
      <w:r w:rsidR="0072131E">
        <w:t xml:space="preserve">»   </w:t>
      </w:r>
    </w:p>
    <w:p w:rsidR="0074534C" w:rsidRPr="008729DA" w:rsidRDefault="0040041B" w:rsidP="00931078">
      <w:pPr>
        <w:widowControl/>
        <w:ind w:firstLine="539"/>
        <w:jc w:val="both"/>
        <w:rPr>
          <w:bCs/>
          <w:sz w:val="28"/>
          <w:szCs w:val="28"/>
        </w:rPr>
      </w:pPr>
      <w:r w:rsidRPr="008729DA">
        <w:rPr>
          <w:sz w:val="28"/>
          <w:szCs w:val="28"/>
        </w:rPr>
        <w:t xml:space="preserve">По данной подпрограмме на 2015 год предусмотрены расходы в сумме </w:t>
      </w:r>
      <w:r w:rsidR="008729DA" w:rsidRPr="008729DA">
        <w:rPr>
          <w:sz w:val="28"/>
          <w:szCs w:val="28"/>
        </w:rPr>
        <w:t>127 788,8 тыс. руб.</w:t>
      </w:r>
      <w:r w:rsidR="00A03387" w:rsidRPr="008729DA">
        <w:rPr>
          <w:sz w:val="28"/>
          <w:szCs w:val="28"/>
        </w:rPr>
        <w:t>, в том числе</w:t>
      </w:r>
      <w:r w:rsidR="0074534C" w:rsidRPr="008729DA">
        <w:rPr>
          <w:bCs/>
          <w:sz w:val="28"/>
          <w:szCs w:val="28"/>
        </w:rPr>
        <w:t>:</w:t>
      </w:r>
    </w:p>
    <w:p w:rsidR="0074534C" w:rsidRPr="008E5ED8" w:rsidRDefault="0074534C" w:rsidP="00931078">
      <w:pPr>
        <w:widowControl/>
        <w:ind w:firstLine="539"/>
        <w:jc w:val="both"/>
        <w:rPr>
          <w:bCs/>
          <w:sz w:val="28"/>
          <w:szCs w:val="28"/>
        </w:rPr>
      </w:pPr>
      <w:r w:rsidRPr="008729DA">
        <w:rPr>
          <w:sz w:val="28"/>
          <w:szCs w:val="28"/>
        </w:rPr>
        <w:t>- по межбюджетным трансфертам</w:t>
      </w:r>
      <w:r w:rsidRPr="008729DA">
        <w:rPr>
          <w:sz w:val="28"/>
          <w:szCs w:val="24"/>
        </w:rPr>
        <w:t xml:space="preserve"> </w:t>
      </w:r>
      <w:r w:rsidRPr="008E5ED8">
        <w:rPr>
          <w:sz w:val="28"/>
          <w:szCs w:val="24"/>
        </w:rPr>
        <w:t>на исполнение отдельных государственных полномочий</w:t>
      </w:r>
      <w:r w:rsidRPr="008E5ED8">
        <w:rPr>
          <w:bCs/>
          <w:sz w:val="28"/>
          <w:szCs w:val="28"/>
        </w:rPr>
        <w:t xml:space="preserve"> </w:t>
      </w:r>
      <w:r w:rsidRPr="008E5ED8">
        <w:rPr>
          <w:sz w:val="28"/>
          <w:szCs w:val="24"/>
        </w:rPr>
        <w:t xml:space="preserve">в сфере административных правоотношений в сумме 53 377,8 </w:t>
      </w:r>
      <w:r w:rsidR="00213232">
        <w:rPr>
          <w:sz w:val="28"/>
          <w:szCs w:val="24"/>
        </w:rPr>
        <w:t>тыс. руб.</w:t>
      </w:r>
      <w:r w:rsidRPr="008E5ED8">
        <w:rPr>
          <w:sz w:val="28"/>
          <w:szCs w:val="24"/>
        </w:rPr>
        <w:t xml:space="preserve">, </w:t>
      </w:r>
      <w:r w:rsidRPr="008E5ED8">
        <w:rPr>
          <w:bCs/>
          <w:sz w:val="28"/>
          <w:szCs w:val="28"/>
        </w:rPr>
        <w:t xml:space="preserve">в сфере профилактики безнадзорности и правонарушений несовершеннолетних в сумме 41 111,0 </w:t>
      </w:r>
      <w:r w:rsidR="00213232">
        <w:rPr>
          <w:bCs/>
          <w:sz w:val="28"/>
          <w:szCs w:val="28"/>
        </w:rPr>
        <w:t>тыс. руб.</w:t>
      </w:r>
      <w:r w:rsidRPr="008E5ED8">
        <w:rPr>
          <w:bCs/>
          <w:sz w:val="28"/>
          <w:szCs w:val="28"/>
        </w:rPr>
        <w:t xml:space="preserve"> При расчете субвенции применен коэффициент 1,06 в соответствии с заложенной в проекте областного  бюджета индексацией заработной платы. </w:t>
      </w:r>
    </w:p>
    <w:p w:rsidR="0074534C" w:rsidRPr="008E5ED8" w:rsidRDefault="0074534C" w:rsidP="00931078">
      <w:pPr>
        <w:widowControl/>
        <w:ind w:firstLine="539"/>
        <w:jc w:val="both"/>
        <w:rPr>
          <w:sz w:val="28"/>
          <w:szCs w:val="24"/>
        </w:rPr>
      </w:pPr>
      <w:r w:rsidRPr="00360E1A">
        <w:rPr>
          <w:bCs/>
          <w:sz w:val="28"/>
          <w:szCs w:val="28"/>
        </w:rPr>
        <w:t xml:space="preserve">Распределение </w:t>
      </w:r>
      <w:r w:rsidRPr="00360E1A">
        <w:rPr>
          <w:bCs/>
          <w:sz w:val="28"/>
          <w:szCs w:val="28"/>
          <w:shd w:val="clear" w:color="auto" w:fill="FFFFFF"/>
        </w:rPr>
        <w:t xml:space="preserve">указанных субвенций осуществлено согласно Приложениям  </w:t>
      </w:r>
      <w:r w:rsidR="00D471B0" w:rsidRPr="00D471B0">
        <w:rPr>
          <w:bCs/>
          <w:sz w:val="28"/>
          <w:szCs w:val="28"/>
          <w:shd w:val="clear" w:color="auto" w:fill="FFFFFF"/>
        </w:rPr>
        <w:t xml:space="preserve">  </w:t>
      </w:r>
      <w:r w:rsidR="00360E1A" w:rsidRPr="00360E1A">
        <w:rPr>
          <w:bCs/>
          <w:sz w:val="28"/>
          <w:szCs w:val="28"/>
          <w:shd w:val="clear" w:color="auto" w:fill="FFFFFF"/>
        </w:rPr>
        <w:t>92-99</w:t>
      </w:r>
      <w:r w:rsidRPr="00360E1A">
        <w:rPr>
          <w:bCs/>
          <w:sz w:val="28"/>
          <w:szCs w:val="28"/>
          <w:shd w:val="clear" w:color="auto" w:fill="FFFFFF"/>
        </w:rPr>
        <w:t xml:space="preserve"> к настоящему законопроекту </w:t>
      </w:r>
      <w:r w:rsidRPr="008E5ED8">
        <w:rPr>
          <w:bCs/>
          <w:sz w:val="28"/>
          <w:szCs w:val="28"/>
          <w:shd w:val="clear" w:color="auto" w:fill="FFFFFF"/>
        </w:rPr>
        <w:t xml:space="preserve">и в соответствии с порядками, </w:t>
      </w:r>
      <w:r w:rsidRPr="008E5ED8">
        <w:rPr>
          <w:sz w:val="28"/>
          <w:szCs w:val="28"/>
          <w:shd w:val="clear" w:color="auto" w:fill="FFFFFF"/>
        </w:rPr>
        <w:t>утвержденными областными законами от 29 декабря 2005 года № 125-оз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профилактики безнадзорности и правонарушений несовершеннолетних» и от 13</w:t>
      </w:r>
      <w:r w:rsidR="00D471B0">
        <w:rPr>
          <w:sz w:val="28"/>
          <w:szCs w:val="28"/>
          <w:shd w:val="clear" w:color="auto" w:fill="FFFFFF"/>
          <w:lang w:val="en-US"/>
        </w:rPr>
        <w:t> </w:t>
      </w:r>
      <w:r w:rsidRPr="008E5ED8">
        <w:rPr>
          <w:sz w:val="28"/>
          <w:szCs w:val="28"/>
          <w:shd w:val="clear" w:color="auto" w:fill="FFFFFF"/>
        </w:rPr>
        <w:t>октября 2006 года № 116-оз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административных правоотношений</w:t>
      </w:r>
      <w:r w:rsidR="003856BD">
        <w:rPr>
          <w:sz w:val="28"/>
          <w:szCs w:val="28"/>
          <w:shd w:val="clear" w:color="auto" w:fill="FFFFFF"/>
        </w:rPr>
        <w:t xml:space="preserve">. </w:t>
      </w:r>
      <w:r w:rsidR="003856BD" w:rsidRPr="00DB7F6C">
        <w:rPr>
          <w:bCs/>
          <w:sz w:val="28"/>
          <w:szCs w:val="28"/>
        </w:rPr>
        <w:t xml:space="preserve">Расчеты субвенций приведены в </w:t>
      </w:r>
      <w:r w:rsidR="003856BD" w:rsidRPr="00DB7F6C">
        <w:rPr>
          <w:bCs/>
          <w:color w:val="00B050"/>
          <w:sz w:val="28"/>
          <w:szCs w:val="28"/>
        </w:rPr>
        <w:t>Приложениях</w:t>
      </w:r>
      <w:r w:rsidR="00D471B0">
        <w:rPr>
          <w:bCs/>
          <w:color w:val="00B050"/>
          <w:sz w:val="28"/>
          <w:szCs w:val="28"/>
          <w:lang w:val="en-US"/>
        </w:rPr>
        <w:t> </w:t>
      </w:r>
      <w:r w:rsidR="00DB7F6C" w:rsidRPr="00DB7F6C">
        <w:rPr>
          <w:bCs/>
          <w:color w:val="00B050"/>
          <w:sz w:val="28"/>
          <w:szCs w:val="28"/>
        </w:rPr>
        <w:t>47</w:t>
      </w:r>
      <w:r w:rsidR="00E8516E" w:rsidRPr="00DB7F6C">
        <w:rPr>
          <w:bCs/>
          <w:color w:val="00B050"/>
          <w:sz w:val="28"/>
          <w:szCs w:val="28"/>
        </w:rPr>
        <w:t xml:space="preserve"> и </w:t>
      </w:r>
      <w:r w:rsidR="00DB7F6C" w:rsidRPr="00DB7F6C">
        <w:rPr>
          <w:bCs/>
          <w:color w:val="00B050"/>
          <w:sz w:val="28"/>
          <w:szCs w:val="28"/>
        </w:rPr>
        <w:t>48</w:t>
      </w:r>
      <w:r w:rsidR="003856BD" w:rsidRPr="00DB7F6C">
        <w:rPr>
          <w:bCs/>
          <w:color w:val="00B050"/>
          <w:sz w:val="28"/>
          <w:szCs w:val="28"/>
        </w:rPr>
        <w:t xml:space="preserve"> </w:t>
      </w:r>
      <w:r w:rsidR="003856BD" w:rsidRPr="00DB7F6C">
        <w:rPr>
          <w:bCs/>
          <w:sz w:val="28"/>
          <w:szCs w:val="28"/>
        </w:rPr>
        <w:t>к настоящей пояснительной записке</w:t>
      </w:r>
      <w:r w:rsidR="008A50E6" w:rsidRPr="00DB7F6C">
        <w:rPr>
          <w:sz w:val="28"/>
          <w:szCs w:val="28"/>
          <w:shd w:val="clear" w:color="auto" w:fill="FFFFFF"/>
        </w:rPr>
        <w:t xml:space="preserve">. </w:t>
      </w:r>
    </w:p>
    <w:p w:rsidR="0074534C" w:rsidRPr="008E5ED8" w:rsidRDefault="0074534C" w:rsidP="00931078">
      <w:pPr>
        <w:widowControl/>
        <w:ind w:firstLine="539"/>
        <w:jc w:val="both"/>
        <w:rPr>
          <w:bCs/>
          <w:sz w:val="28"/>
          <w:szCs w:val="28"/>
        </w:rPr>
      </w:pPr>
      <w:r w:rsidRPr="008E5ED8">
        <w:rPr>
          <w:sz w:val="28"/>
          <w:szCs w:val="28"/>
        </w:rPr>
        <w:t>-по предоставлению с</w:t>
      </w:r>
      <w:r w:rsidRPr="008E5ED8">
        <w:rPr>
          <w:bCs/>
          <w:sz w:val="28"/>
          <w:szCs w:val="28"/>
        </w:rPr>
        <w:t>убсидий:</w:t>
      </w:r>
    </w:p>
    <w:p w:rsidR="0074534C" w:rsidRPr="008E5ED8" w:rsidRDefault="0074534C" w:rsidP="00931078">
      <w:pPr>
        <w:widowControl/>
        <w:ind w:firstLine="539"/>
        <w:jc w:val="both"/>
        <w:rPr>
          <w:bCs/>
          <w:sz w:val="28"/>
          <w:szCs w:val="28"/>
        </w:rPr>
      </w:pPr>
      <w:r w:rsidRPr="008E5ED8">
        <w:rPr>
          <w:bCs/>
          <w:sz w:val="28"/>
          <w:szCs w:val="28"/>
        </w:rPr>
        <w:lastRenderedPageBreak/>
        <w:t xml:space="preserve">на создание на территории Ленинградской области центра военно-патриотического воспитания и подготовки граждан (молодежи) к военной службе на базе регионального отделения ДОСААФ России Ленинградской области 10 000,0 </w:t>
      </w:r>
      <w:r w:rsidR="00213232">
        <w:rPr>
          <w:bCs/>
          <w:sz w:val="28"/>
          <w:szCs w:val="28"/>
        </w:rPr>
        <w:t>тыс. руб.</w:t>
      </w:r>
      <w:r w:rsidRPr="008E5ED8">
        <w:rPr>
          <w:bCs/>
          <w:sz w:val="28"/>
          <w:szCs w:val="28"/>
        </w:rPr>
        <w:t xml:space="preserve">, на создание в населенных пунктах Ленинградской области с численностью свыше 10 тысяч человек аппаратно-программного комплекса автоматизированной информационной системы "Безопасный город" 22 800,0 </w:t>
      </w:r>
      <w:r w:rsidR="00213232">
        <w:rPr>
          <w:bCs/>
          <w:sz w:val="28"/>
          <w:szCs w:val="28"/>
        </w:rPr>
        <w:t>тыс. руб.</w:t>
      </w:r>
      <w:r w:rsidRPr="008E5ED8">
        <w:rPr>
          <w:bCs/>
          <w:sz w:val="28"/>
          <w:szCs w:val="28"/>
        </w:rPr>
        <w:t>;</w:t>
      </w:r>
    </w:p>
    <w:p w:rsidR="0074534C" w:rsidRDefault="0074534C" w:rsidP="00931078">
      <w:pPr>
        <w:widowControl/>
        <w:ind w:firstLine="539"/>
        <w:jc w:val="both"/>
        <w:rPr>
          <w:bCs/>
          <w:sz w:val="28"/>
          <w:szCs w:val="28"/>
        </w:rPr>
      </w:pPr>
      <w:r w:rsidRPr="008E5ED8">
        <w:rPr>
          <w:bCs/>
          <w:sz w:val="28"/>
          <w:szCs w:val="28"/>
        </w:rPr>
        <w:t xml:space="preserve">- на реализацию мероприятия выплаты физическим лицам вознаграждения за добровольную сдачу в органы внутренних дел оружия, боеприпасов, взрывчатых веществ и взрывных устройств 500,0 </w:t>
      </w:r>
      <w:r w:rsidR="00213232">
        <w:rPr>
          <w:bCs/>
          <w:sz w:val="28"/>
          <w:szCs w:val="28"/>
        </w:rPr>
        <w:t>тыс. руб.</w:t>
      </w:r>
    </w:p>
    <w:p w:rsidR="0074534C" w:rsidRPr="008E5ED8" w:rsidRDefault="0074534C" w:rsidP="00931078">
      <w:pPr>
        <w:widowControl/>
        <w:ind w:firstLine="539"/>
        <w:jc w:val="both"/>
        <w:rPr>
          <w:bCs/>
          <w:sz w:val="28"/>
          <w:szCs w:val="28"/>
        </w:rPr>
      </w:pPr>
    </w:p>
    <w:p w:rsidR="0074534C" w:rsidRPr="008E5ED8" w:rsidRDefault="0074534C" w:rsidP="00931078">
      <w:pPr>
        <w:pStyle w:val="18"/>
        <w:ind w:firstLine="539"/>
      </w:pPr>
      <w:r w:rsidRPr="008E5ED8">
        <w:t>Подпрограмма "Предупреждение чрезвычайных ситуаций,</w:t>
      </w:r>
      <w:r>
        <w:t xml:space="preserve"> </w:t>
      </w:r>
      <w:r w:rsidRPr="008E5ED8">
        <w:t>развитие гражданской обороны, защита населения и территорий от чрезвычайных ситуаций природного и техногенного характера, обеспечение пожарной безопасности и безопасности людей на вод</w:t>
      </w:r>
      <w:r>
        <w:t>ных объектах"</w:t>
      </w:r>
    </w:p>
    <w:p w:rsidR="0074534C" w:rsidRPr="008729DA" w:rsidRDefault="0040041B" w:rsidP="00931078">
      <w:pPr>
        <w:widowControl/>
        <w:ind w:firstLine="539"/>
        <w:jc w:val="both"/>
        <w:rPr>
          <w:bCs/>
          <w:sz w:val="28"/>
          <w:szCs w:val="28"/>
        </w:rPr>
      </w:pPr>
      <w:r w:rsidRPr="008729DA">
        <w:rPr>
          <w:sz w:val="28"/>
          <w:szCs w:val="28"/>
        </w:rPr>
        <w:t xml:space="preserve">По данной подпрограмме на 2015 год предусмотрены расходы в сумме </w:t>
      </w:r>
      <w:r w:rsidR="008729DA" w:rsidRPr="008729DA">
        <w:rPr>
          <w:sz w:val="28"/>
          <w:szCs w:val="28"/>
        </w:rPr>
        <w:t>1 235 747,2 тыс. руб.,</w:t>
      </w:r>
      <w:r w:rsidR="00A03387" w:rsidRPr="008729DA">
        <w:rPr>
          <w:sz w:val="28"/>
          <w:szCs w:val="28"/>
        </w:rPr>
        <w:t xml:space="preserve"> в том числе</w:t>
      </w:r>
      <w:r w:rsidR="0074534C" w:rsidRPr="008729DA">
        <w:rPr>
          <w:bCs/>
          <w:sz w:val="28"/>
          <w:szCs w:val="28"/>
        </w:rPr>
        <w:t>:</w:t>
      </w:r>
    </w:p>
    <w:p w:rsidR="0074534C" w:rsidRPr="008E5ED8" w:rsidRDefault="0074534C" w:rsidP="00931078">
      <w:pPr>
        <w:widowControl/>
        <w:ind w:firstLine="539"/>
        <w:jc w:val="both"/>
        <w:rPr>
          <w:sz w:val="28"/>
          <w:szCs w:val="28"/>
        </w:rPr>
      </w:pPr>
      <w:r w:rsidRPr="008E5ED8">
        <w:rPr>
          <w:sz w:val="28"/>
          <w:szCs w:val="28"/>
        </w:rPr>
        <w:t xml:space="preserve">- бюджетные инвестиции на проектирование, строительство и реконструкцию поисково-спасательных станций 27 000,0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xml:space="preserve">-бюджетные инвестиции на проектирование, строительство и реконструкцию пожарных депо 24 323,0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xml:space="preserve">-приобретение пожарной техники, оборудования для вновь вводимых пожарных депо 28 400,0 </w:t>
      </w:r>
      <w:r w:rsidR="00213232">
        <w:rPr>
          <w:sz w:val="28"/>
          <w:szCs w:val="28"/>
        </w:rPr>
        <w:t>тыс. руб.</w:t>
      </w:r>
      <w:r w:rsidRPr="008E5ED8">
        <w:rPr>
          <w:sz w:val="28"/>
          <w:szCs w:val="28"/>
        </w:rPr>
        <w:t xml:space="preserve">; </w:t>
      </w:r>
    </w:p>
    <w:p w:rsidR="0074534C" w:rsidRPr="008E5ED8" w:rsidRDefault="0074534C" w:rsidP="00931078">
      <w:pPr>
        <w:widowControl/>
        <w:ind w:firstLine="539"/>
        <w:jc w:val="both"/>
        <w:rPr>
          <w:sz w:val="28"/>
          <w:szCs w:val="28"/>
        </w:rPr>
      </w:pPr>
      <w:r w:rsidRPr="008E5ED8">
        <w:rPr>
          <w:sz w:val="28"/>
          <w:szCs w:val="28"/>
        </w:rPr>
        <w:t xml:space="preserve">-вовлечение в обеспечение пожарной безопасности и безопасности людей на водных объектах на территории Ленинградской области граждан и организаций, стимулирование и поддержка гражданских инициатив 2 520,0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xml:space="preserve">-создание системы обеспечения вызова экстренных оперативных служб по единому номеру "112"  60 000,0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xml:space="preserve">- создание комплексной системы экстренного оповещения населения на базе местных систем оповещения Ленинградской области 16 508,3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создание резерва имущества гражданской обороны для неработающего населения Ленинградской области, обновление имущества гражданской обороны 9</w:t>
      </w:r>
      <w:r w:rsidR="00D471B0">
        <w:rPr>
          <w:sz w:val="28"/>
          <w:szCs w:val="28"/>
          <w:lang w:val="en-US"/>
        </w:rPr>
        <w:t> </w:t>
      </w:r>
      <w:r w:rsidRPr="008E5ED8">
        <w:rPr>
          <w:sz w:val="28"/>
          <w:szCs w:val="28"/>
        </w:rPr>
        <w:t xml:space="preserve">624,0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w:t>
      </w:r>
      <w:r w:rsidRPr="008E5ED8">
        <w:rPr>
          <w:sz w:val="24"/>
          <w:szCs w:val="24"/>
        </w:rPr>
        <w:t xml:space="preserve"> </w:t>
      </w:r>
      <w:r w:rsidRPr="008E5ED8">
        <w:rPr>
          <w:sz w:val="28"/>
          <w:szCs w:val="28"/>
        </w:rPr>
        <w:t xml:space="preserve">обеспечение предупреждения и ликвидации последствий чрезвычайных ситуаций и стихийных бедствий 3 497,1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 xml:space="preserve">-оснащение поисково-спасательных станций аварийно-спасательным оборудованием в сфере информационно-коммуникационных технологий 400,0 </w:t>
      </w:r>
      <w:r w:rsidR="00213232">
        <w:rPr>
          <w:sz w:val="28"/>
          <w:szCs w:val="28"/>
        </w:rPr>
        <w:t>тыс. руб.</w:t>
      </w:r>
      <w:r w:rsidRPr="008E5ED8">
        <w:rPr>
          <w:sz w:val="28"/>
          <w:szCs w:val="28"/>
        </w:rPr>
        <w:t>;</w:t>
      </w:r>
    </w:p>
    <w:p w:rsidR="0074534C" w:rsidRPr="008E5ED8" w:rsidRDefault="0074534C" w:rsidP="00931078">
      <w:pPr>
        <w:widowControl/>
        <w:ind w:firstLine="539"/>
        <w:jc w:val="both"/>
        <w:rPr>
          <w:sz w:val="28"/>
          <w:szCs w:val="28"/>
        </w:rPr>
      </w:pPr>
      <w:r w:rsidRPr="008E5ED8">
        <w:rPr>
          <w:sz w:val="28"/>
          <w:szCs w:val="28"/>
        </w:rPr>
        <w:t>-</w:t>
      </w:r>
      <w:r w:rsidRPr="008E5ED8">
        <w:rPr>
          <w:sz w:val="24"/>
          <w:szCs w:val="24"/>
        </w:rPr>
        <w:t xml:space="preserve"> </w:t>
      </w:r>
      <w:r w:rsidRPr="008E5ED8">
        <w:rPr>
          <w:sz w:val="28"/>
          <w:szCs w:val="28"/>
        </w:rPr>
        <w:t xml:space="preserve">оснащение поисково-спасательных станций специальной техникой 37 616,5 </w:t>
      </w:r>
      <w:r w:rsidR="00213232">
        <w:rPr>
          <w:sz w:val="28"/>
          <w:szCs w:val="28"/>
        </w:rPr>
        <w:t>тыс. руб.</w:t>
      </w:r>
      <w:r w:rsidRPr="008E5ED8">
        <w:rPr>
          <w:sz w:val="28"/>
          <w:szCs w:val="28"/>
        </w:rPr>
        <w:t>;</w:t>
      </w:r>
    </w:p>
    <w:p w:rsidR="0074534C" w:rsidRPr="008E5ED8" w:rsidRDefault="0074534C" w:rsidP="00931078">
      <w:pPr>
        <w:widowControl/>
        <w:ind w:firstLine="539"/>
        <w:jc w:val="both"/>
        <w:rPr>
          <w:bCs/>
          <w:sz w:val="28"/>
          <w:szCs w:val="28"/>
        </w:rPr>
      </w:pPr>
      <w:r w:rsidRPr="008E5ED8">
        <w:rPr>
          <w:bCs/>
          <w:sz w:val="28"/>
          <w:szCs w:val="28"/>
        </w:rPr>
        <w:t>-</w:t>
      </w:r>
      <w:r w:rsidRPr="008E5ED8">
        <w:rPr>
          <w:sz w:val="28"/>
          <w:szCs w:val="28"/>
        </w:rPr>
        <w:t xml:space="preserve"> на </w:t>
      </w:r>
      <w:r w:rsidRPr="008E5ED8">
        <w:rPr>
          <w:bCs/>
          <w:sz w:val="28"/>
          <w:szCs w:val="28"/>
        </w:rPr>
        <w:t>мероприятия ведомственной целевой программы "Обеспечение деятельности государственного казенного учреждения Ленинградской области "Управление по обеспечению мероприятий гражданской защиты Ленинградской области" 139</w:t>
      </w:r>
      <w:r>
        <w:rPr>
          <w:bCs/>
          <w:sz w:val="28"/>
          <w:szCs w:val="28"/>
        </w:rPr>
        <w:t> </w:t>
      </w:r>
      <w:r w:rsidRPr="008E5ED8">
        <w:rPr>
          <w:bCs/>
          <w:sz w:val="28"/>
          <w:szCs w:val="28"/>
        </w:rPr>
        <w:t xml:space="preserve">361,9 </w:t>
      </w:r>
      <w:r w:rsidR="00213232">
        <w:rPr>
          <w:bCs/>
          <w:sz w:val="28"/>
          <w:szCs w:val="28"/>
        </w:rPr>
        <w:t>тыс. руб.</w:t>
      </w:r>
      <w:r w:rsidRPr="008E5ED8">
        <w:rPr>
          <w:bCs/>
          <w:sz w:val="28"/>
          <w:szCs w:val="28"/>
        </w:rPr>
        <w:t xml:space="preserve">, в том числе </w:t>
      </w:r>
      <w:r w:rsidRPr="008E5ED8">
        <w:rPr>
          <w:sz w:val="28"/>
          <w:szCs w:val="28"/>
        </w:rPr>
        <w:t xml:space="preserve">на заработную плату, исходя из штатной </w:t>
      </w:r>
      <w:r w:rsidRPr="008E5ED8">
        <w:rPr>
          <w:sz w:val="28"/>
          <w:szCs w:val="28"/>
        </w:rPr>
        <w:lastRenderedPageBreak/>
        <w:t xml:space="preserve">численности 256 единиц, предусмотрены в сумме </w:t>
      </w:r>
      <w:r w:rsidRPr="008E5ED8">
        <w:rPr>
          <w:bCs/>
          <w:sz w:val="28"/>
          <w:szCs w:val="28"/>
        </w:rPr>
        <w:t>95 116,6</w:t>
      </w:r>
      <w:r w:rsidRPr="008E5ED8">
        <w:rPr>
          <w:rFonts w:ascii="Arial Narrow" w:hAnsi="Arial Narrow" w:cs="Arial"/>
          <w:b/>
          <w:bCs/>
          <w:sz w:val="28"/>
          <w:szCs w:val="28"/>
        </w:rPr>
        <w:t xml:space="preserve"> </w:t>
      </w:r>
      <w:r w:rsidR="00213232">
        <w:rPr>
          <w:sz w:val="28"/>
          <w:szCs w:val="28"/>
        </w:rPr>
        <w:t>тыс. руб.</w:t>
      </w:r>
      <w:r w:rsidRPr="008E5ED8">
        <w:rPr>
          <w:sz w:val="28"/>
          <w:szCs w:val="28"/>
        </w:rPr>
        <w:t xml:space="preserve">, на текущие расходы предусмотрено 44 245,3 </w:t>
      </w:r>
      <w:r w:rsidR="00213232">
        <w:rPr>
          <w:sz w:val="28"/>
          <w:szCs w:val="28"/>
        </w:rPr>
        <w:t>тыс. руб.</w:t>
      </w:r>
      <w:r w:rsidRPr="008E5ED8">
        <w:rPr>
          <w:sz w:val="28"/>
          <w:szCs w:val="28"/>
        </w:rPr>
        <w:t>;</w:t>
      </w:r>
      <w:r w:rsidRPr="008E5ED8">
        <w:rPr>
          <w:bCs/>
          <w:sz w:val="28"/>
          <w:szCs w:val="28"/>
        </w:rPr>
        <w:t xml:space="preserve"> </w:t>
      </w:r>
    </w:p>
    <w:p w:rsidR="0074534C" w:rsidRPr="008E5ED8" w:rsidRDefault="0074534C" w:rsidP="00931078">
      <w:pPr>
        <w:widowControl/>
        <w:ind w:firstLine="539"/>
        <w:jc w:val="both"/>
        <w:rPr>
          <w:bCs/>
          <w:sz w:val="28"/>
          <w:szCs w:val="28"/>
        </w:rPr>
      </w:pPr>
      <w:r w:rsidRPr="008E5ED8">
        <w:rPr>
          <w:bCs/>
          <w:sz w:val="28"/>
          <w:szCs w:val="28"/>
        </w:rPr>
        <w:t>-</w:t>
      </w:r>
      <w:r w:rsidRPr="008E5ED8">
        <w:rPr>
          <w:sz w:val="28"/>
          <w:szCs w:val="28"/>
        </w:rPr>
        <w:t xml:space="preserve"> на </w:t>
      </w:r>
      <w:r w:rsidRPr="008E5ED8">
        <w:rPr>
          <w:bCs/>
          <w:sz w:val="28"/>
          <w:szCs w:val="28"/>
        </w:rPr>
        <w:t xml:space="preserve">мероприятия ведомственной целевой программы "Обеспечение деятельности государственного казенного учреждения Ленинградской области "Объект № 58 Правительства Ленинградской области" 77 573,6 </w:t>
      </w:r>
      <w:r w:rsidR="00213232">
        <w:rPr>
          <w:bCs/>
          <w:sz w:val="28"/>
          <w:szCs w:val="28"/>
        </w:rPr>
        <w:t>тыс. руб.</w:t>
      </w:r>
      <w:r w:rsidRPr="008E5ED8">
        <w:rPr>
          <w:bCs/>
          <w:sz w:val="28"/>
          <w:szCs w:val="28"/>
        </w:rPr>
        <w:t xml:space="preserve">, в том числе </w:t>
      </w:r>
      <w:r w:rsidRPr="008E5ED8">
        <w:rPr>
          <w:sz w:val="28"/>
          <w:szCs w:val="28"/>
        </w:rPr>
        <w:t xml:space="preserve">на заработную плату, исходя из штатной численности 80 единиц, предусмотрены в сумме </w:t>
      </w:r>
      <w:r w:rsidRPr="008E5ED8">
        <w:rPr>
          <w:bCs/>
          <w:sz w:val="28"/>
          <w:szCs w:val="28"/>
        </w:rPr>
        <w:t>35 151,8</w:t>
      </w:r>
      <w:r w:rsidRPr="008E5ED8">
        <w:rPr>
          <w:rFonts w:ascii="Arial Narrow" w:hAnsi="Arial Narrow" w:cs="Arial"/>
          <w:b/>
          <w:bCs/>
          <w:sz w:val="28"/>
          <w:szCs w:val="28"/>
        </w:rPr>
        <w:t xml:space="preserve"> </w:t>
      </w:r>
      <w:r w:rsidR="00213232">
        <w:rPr>
          <w:sz w:val="28"/>
          <w:szCs w:val="28"/>
        </w:rPr>
        <w:t>тыс. руб.</w:t>
      </w:r>
      <w:r w:rsidRPr="008E5ED8">
        <w:rPr>
          <w:sz w:val="28"/>
          <w:szCs w:val="28"/>
        </w:rPr>
        <w:t xml:space="preserve">, на текущие расходы предусмотрено 42 421,8 </w:t>
      </w:r>
      <w:r w:rsidR="00213232">
        <w:rPr>
          <w:sz w:val="28"/>
          <w:szCs w:val="28"/>
        </w:rPr>
        <w:t>тыс. руб.</w:t>
      </w:r>
      <w:r w:rsidRPr="008E5ED8">
        <w:rPr>
          <w:sz w:val="28"/>
          <w:szCs w:val="28"/>
        </w:rPr>
        <w:t>;</w:t>
      </w:r>
      <w:r w:rsidRPr="008E5ED8">
        <w:rPr>
          <w:bCs/>
          <w:sz w:val="28"/>
          <w:szCs w:val="28"/>
        </w:rPr>
        <w:t xml:space="preserve">  </w:t>
      </w:r>
    </w:p>
    <w:p w:rsidR="0074534C" w:rsidRPr="008E5ED8" w:rsidRDefault="0074534C" w:rsidP="00931078">
      <w:pPr>
        <w:widowControl/>
        <w:ind w:firstLine="539"/>
        <w:jc w:val="both"/>
        <w:rPr>
          <w:bCs/>
          <w:sz w:val="28"/>
          <w:szCs w:val="28"/>
        </w:rPr>
      </w:pPr>
      <w:r w:rsidRPr="008E5ED8">
        <w:rPr>
          <w:bCs/>
          <w:sz w:val="28"/>
          <w:szCs w:val="28"/>
        </w:rPr>
        <w:t xml:space="preserve">-на мероприятия ведомственной целевой программы "Организация обеспечения деятельности государственного казенного учреждения Ленинградской области "Ленинградская областная противопожарно-спасательная служба" 773 485,7 </w:t>
      </w:r>
      <w:r w:rsidR="00213232">
        <w:rPr>
          <w:bCs/>
          <w:sz w:val="28"/>
          <w:szCs w:val="28"/>
        </w:rPr>
        <w:t>тыс. руб.</w:t>
      </w:r>
      <w:r w:rsidRPr="008E5ED8">
        <w:rPr>
          <w:bCs/>
          <w:sz w:val="28"/>
          <w:szCs w:val="28"/>
        </w:rPr>
        <w:t xml:space="preserve">, в том числе </w:t>
      </w:r>
      <w:r w:rsidRPr="008E5ED8">
        <w:rPr>
          <w:sz w:val="28"/>
          <w:szCs w:val="28"/>
        </w:rPr>
        <w:t xml:space="preserve">на заработную плату, исходя из штатной численности 1 742 единиц, предусмотрены в сумме </w:t>
      </w:r>
      <w:r w:rsidRPr="008E5ED8">
        <w:rPr>
          <w:bCs/>
          <w:sz w:val="28"/>
          <w:szCs w:val="28"/>
        </w:rPr>
        <w:t>590 115,6</w:t>
      </w:r>
      <w:r w:rsidRPr="008E5ED8">
        <w:rPr>
          <w:rFonts w:ascii="Arial Narrow" w:hAnsi="Arial Narrow" w:cs="Arial"/>
          <w:b/>
          <w:bCs/>
          <w:sz w:val="28"/>
          <w:szCs w:val="28"/>
        </w:rPr>
        <w:t xml:space="preserve"> </w:t>
      </w:r>
      <w:r w:rsidR="00213232">
        <w:rPr>
          <w:sz w:val="28"/>
          <w:szCs w:val="28"/>
        </w:rPr>
        <w:t>тыс. руб.</w:t>
      </w:r>
      <w:r w:rsidRPr="008E5ED8">
        <w:rPr>
          <w:sz w:val="28"/>
          <w:szCs w:val="28"/>
        </w:rPr>
        <w:t xml:space="preserve">, на текущие расходы предусмотрено 183 370,1 </w:t>
      </w:r>
      <w:r w:rsidR="00213232">
        <w:rPr>
          <w:sz w:val="28"/>
          <w:szCs w:val="28"/>
        </w:rPr>
        <w:t>тыс. руб.</w:t>
      </w:r>
      <w:r w:rsidRPr="008E5ED8">
        <w:rPr>
          <w:sz w:val="28"/>
          <w:szCs w:val="28"/>
        </w:rPr>
        <w:t>;</w:t>
      </w:r>
      <w:r w:rsidRPr="008E5ED8">
        <w:rPr>
          <w:bCs/>
          <w:sz w:val="28"/>
          <w:szCs w:val="28"/>
        </w:rPr>
        <w:t xml:space="preserve">  </w:t>
      </w:r>
    </w:p>
    <w:p w:rsidR="0074534C" w:rsidRDefault="0074534C" w:rsidP="00931078">
      <w:pPr>
        <w:widowControl/>
        <w:ind w:firstLine="539"/>
        <w:jc w:val="both"/>
        <w:rPr>
          <w:bCs/>
          <w:sz w:val="28"/>
          <w:szCs w:val="28"/>
        </w:rPr>
      </w:pPr>
      <w:r w:rsidRPr="008E5ED8">
        <w:rPr>
          <w:bCs/>
          <w:sz w:val="28"/>
          <w:szCs w:val="28"/>
        </w:rPr>
        <w:t xml:space="preserve">-на мероприятия ведомственной целевой программы "Обеспечение деятельности государственного казенного учреждения Ленинградской области "Управление по обеспечению функционирования системы вызова экстренных оперативных служб по единому номеру "112" 29 937,1 </w:t>
      </w:r>
      <w:r w:rsidR="00213232">
        <w:rPr>
          <w:bCs/>
          <w:sz w:val="28"/>
          <w:szCs w:val="28"/>
        </w:rPr>
        <w:t>тыс. руб.</w:t>
      </w:r>
      <w:r w:rsidRPr="008E5ED8">
        <w:rPr>
          <w:bCs/>
          <w:sz w:val="28"/>
          <w:szCs w:val="28"/>
        </w:rPr>
        <w:t xml:space="preserve">, в том числе </w:t>
      </w:r>
      <w:r w:rsidRPr="008E5ED8">
        <w:rPr>
          <w:sz w:val="28"/>
          <w:szCs w:val="28"/>
        </w:rPr>
        <w:t xml:space="preserve">на заработную плату, исходя из штатной численности 54 единиц, предусмотрены в сумме </w:t>
      </w:r>
      <w:r w:rsidRPr="008E5ED8">
        <w:rPr>
          <w:bCs/>
          <w:sz w:val="28"/>
          <w:szCs w:val="28"/>
        </w:rPr>
        <w:t>21 246,7</w:t>
      </w:r>
      <w:r w:rsidRPr="008E5ED8">
        <w:rPr>
          <w:rFonts w:ascii="Arial Narrow" w:hAnsi="Arial Narrow" w:cs="Arial"/>
          <w:b/>
          <w:bCs/>
          <w:sz w:val="28"/>
          <w:szCs w:val="28"/>
        </w:rPr>
        <w:t xml:space="preserve"> </w:t>
      </w:r>
      <w:r w:rsidR="00213232">
        <w:rPr>
          <w:sz w:val="28"/>
          <w:szCs w:val="28"/>
        </w:rPr>
        <w:t>тыс. руб.</w:t>
      </w:r>
      <w:r w:rsidRPr="008E5ED8">
        <w:rPr>
          <w:sz w:val="28"/>
          <w:szCs w:val="28"/>
        </w:rPr>
        <w:t xml:space="preserve">, на текущие расходы предусмотрено 8 690,4 </w:t>
      </w:r>
      <w:r w:rsidR="00213232">
        <w:rPr>
          <w:sz w:val="28"/>
          <w:szCs w:val="28"/>
        </w:rPr>
        <w:t>тыс. руб.</w:t>
      </w:r>
      <w:r w:rsidRPr="008E5ED8">
        <w:rPr>
          <w:sz w:val="28"/>
          <w:szCs w:val="28"/>
        </w:rPr>
        <w:t>;</w:t>
      </w:r>
      <w:r w:rsidRPr="008E5ED8">
        <w:rPr>
          <w:bCs/>
          <w:sz w:val="28"/>
          <w:szCs w:val="28"/>
        </w:rPr>
        <w:t xml:space="preserve">  </w:t>
      </w:r>
    </w:p>
    <w:p w:rsidR="0074534C" w:rsidRPr="0044475B" w:rsidRDefault="0074534C" w:rsidP="00931078">
      <w:pPr>
        <w:widowControl/>
        <w:ind w:firstLine="539"/>
        <w:jc w:val="both"/>
        <w:rPr>
          <w:color w:val="000000"/>
          <w:sz w:val="28"/>
          <w:szCs w:val="28"/>
        </w:rPr>
      </w:pPr>
      <w:r>
        <w:rPr>
          <w:bCs/>
          <w:sz w:val="28"/>
          <w:szCs w:val="28"/>
        </w:rPr>
        <w:tab/>
      </w:r>
      <w:r w:rsidRPr="00BE3F0F">
        <w:rPr>
          <w:color w:val="000000"/>
          <w:sz w:val="28"/>
          <w:szCs w:val="28"/>
        </w:rPr>
        <w:t>Комитету правопорядка и безопасности Ленинградской области в</w:t>
      </w:r>
      <w:r w:rsidRPr="0044475B">
        <w:rPr>
          <w:color w:val="000000"/>
          <w:sz w:val="28"/>
          <w:szCs w:val="28"/>
        </w:rPr>
        <w:t xml:space="preserve"> проекте областного бюджета 2015 года бюджетные инвестиции на проектирование, строительство и реконструкцию поисково-спасательных станций  предусмотрены в объеме 27 000,0 тыс. руб., что на 17 000,0 тыс. руб. меньше ассигнований 2014 года.</w:t>
      </w:r>
    </w:p>
    <w:p w:rsidR="0074534C" w:rsidRPr="0044475B" w:rsidRDefault="0074534C" w:rsidP="00931078">
      <w:pPr>
        <w:widowControl/>
        <w:ind w:firstLine="539"/>
        <w:jc w:val="both"/>
        <w:rPr>
          <w:color w:val="000000"/>
          <w:sz w:val="28"/>
          <w:szCs w:val="28"/>
        </w:rPr>
      </w:pPr>
      <w:r w:rsidRPr="0044475B">
        <w:rPr>
          <w:color w:val="000000"/>
          <w:sz w:val="28"/>
          <w:szCs w:val="28"/>
        </w:rPr>
        <w:t>Бюджетные инвестиции на проектирование, строительство и реконструкцию пожарных депо на 2015 год запланированы в размере 24 323,0 тыс. руб., что на 40 677,0 тыс.</w:t>
      </w:r>
      <w:r w:rsidR="00742CFC">
        <w:rPr>
          <w:color w:val="000000"/>
          <w:sz w:val="28"/>
          <w:szCs w:val="28"/>
        </w:rPr>
        <w:t> </w:t>
      </w:r>
      <w:r w:rsidRPr="0044475B">
        <w:rPr>
          <w:color w:val="000000"/>
          <w:sz w:val="28"/>
          <w:szCs w:val="28"/>
        </w:rPr>
        <w:t xml:space="preserve">руб. меньше плановых назначений 2014 года. </w:t>
      </w:r>
    </w:p>
    <w:p w:rsidR="0074534C" w:rsidRPr="0044475B" w:rsidRDefault="00931078" w:rsidP="00931078">
      <w:pPr>
        <w:widowControl/>
        <w:ind w:firstLine="539"/>
        <w:jc w:val="both"/>
        <w:rPr>
          <w:sz w:val="28"/>
          <w:szCs w:val="28"/>
        </w:rPr>
      </w:pPr>
      <w:r>
        <w:rPr>
          <w:sz w:val="28"/>
          <w:szCs w:val="28"/>
        </w:rPr>
        <w:t>К</w:t>
      </w:r>
      <w:r w:rsidR="0074534C" w:rsidRPr="0044475B">
        <w:rPr>
          <w:sz w:val="28"/>
          <w:szCs w:val="28"/>
        </w:rPr>
        <w:t>омитет</w:t>
      </w:r>
      <w:r w:rsidR="0074534C">
        <w:rPr>
          <w:sz w:val="28"/>
          <w:szCs w:val="28"/>
        </w:rPr>
        <w:t>у</w:t>
      </w:r>
      <w:r w:rsidR="0074534C" w:rsidRPr="0044475B">
        <w:rPr>
          <w:sz w:val="28"/>
          <w:szCs w:val="28"/>
        </w:rPr>
        <w:t xml:space="preserve"> по строительству</w:t>
      </w:r>
      <w:r w:rsidR="0074534C">
        <w:rPr>
          <w:sz w:val="28"/>
          <w:szCs w:val="28"/>
        </w:rPr>
        <w:t xml:space="preserve"> Ленинградской области п</w:t>
      </w:r>
      <w:r w:rsidR="0074534C" w:rsidRPr="0044475B">
        <w:rPr>
          <w:sz w:val="28"/>
          <w:szCs w:val="28"/>
        </w:rPr>
        <w:t>роектом областного бюджета 2015 года предусмотрены бюджетные инвестиции на проектирование, строительство и реконструкцию поисково-спасательных станций в объеме 2 000,0 тыс. руб., бюджетные инвестиции на проектирование, строительство и реконструкцию пожарных депо – 3 500,0 тыс. руб.</w:t>
      </w:r>
    </w:p>
    <w:p w:rsidR="0074534C" w:rsidRDefault="0074534C" w:rsidP="00931078">
      <w:pPr>
        <w:widowControl/>
        <w:ind w:firstLine="539"/>
        <w:jc w:val="center"/>
        <w:rPr>
          <w:b/>
          <w:color w:val="000000"/>
          <w:sz w:val="28"/>
          <w:szCs w:val="28"/>
          <w:u w:val="single"/>
        </w:rPr>
      </w:pPr>
    </w:p>
    <w:p w:rsidR="0074534C" w:rsidRDefault="0074534C" w:rsidP="00931078">
      <w:pPr>
        <w:pStyle w:val="18"/>
        <w:ind w:firstLine="539"/>
      </w:pPr>
      <w:r>
        <w:t>П</w:t>
      </w:r>
      <w:r w:rsidRPr="00CF09CF">
        <w:t>одпрограмм</w:t>
      </w:r>
      <w:r>
        <w:t>а</w:t>
      </w:r>
      <w:r w:rsidRPr="00CF09CF">
        <w:t xml:space="preserve"> </w:t>
      </w:r>
      <w:r w:rsidR="0072131E">
        <w:t xml:space="preserve">« </w:t>
      </w:r>
      <w:r w:rsidRPr="00CF09CF">
        <w:t>Повышение безопасности</w:t>
      </w:r>
      <w:r>
        <w:t xml:space="preserve"> </w:t>
      </w:r>
      <w:r w:rsidRPr="00CF09CF">
        <w:t>дорожного движения в Ленинградской области</w:t>
      </w:r>
      <w:r w:rsidR="0072131E">
        <w:t xml:space="preserve">»   </w:t>
      </w:r>
    </w:p>
    <w:p w:rsidR="0074534C" w:rsidRPr="00187D26" w:rsidRDefault="0040041B" w:rsidP="00931078">
      <w:pPr>
        <w:widowControl/>
        <w:ind w:firstLine="539"/>
        <w:jc w:val="both"/>
        <w:rPr>
          <w:sz w:val="28"/>
          <w:szCs w:val="28"/>
        </w:rPr>
      </w:pPr>
      <w:r w:rsidRPr="00187D26">
        <w:rPr>
          <w:sz w:val="28"/>
          <w:szCs w:val="28"/>
        </w:rPr>
        <w:t xml:space="preserve">По данной подпрограмме на 2015 год предусмотрены расходы в сумме </w:t>
      </w:r>
      <w:r w:rsidR="00187D26" w:rsidRPr="00187D26">
        <w:rPr>
          <w:sz w:val="28"/>
          <w:szCs w:val="28"/>
        </w:rPr>
        <w:t>576 395,0</w:t>
      </w:r>
      <w:r w:rsidR="0074534C" w:rsidRPr="00187D26">
        <w:rPr>
          <w:sz w:val="28"/>
          <w:szCs w:val="28"/>
        </w:rPr>
        <w:t xml:space="preserve"> </w:t>
      </w:r>
      <w:r w:rsidR="00213232" w:rsidRPr="00187D26">
        <w:rPr>
          <w:sz w:val="28"/>
          <w:szCs w:val="28"/>
        </w:rPr>
        <w:t>тыс. руб.</w:t>
      </w:r>
    </w:p>
    <w:p w:rsidR="0074534C" w:rsidRPr="00FA2190" w:rsidRDefault="0074534C" w:rsidP="00931078">
      <w:pPr>
        <w:widowControl/>
        <w:ind w:firstLine="539"/>
        <w:jc w:val="both"/>
        <w:rPr>
          <w:color w:val="000000"/>
          <w:sz w:val="24"/>
          <w:szCs w:val="24"/>
        </w:rPr>
      </w:pPr>
      <w:r w:rsidRPr="00FA2190">
        <w:rPr>
          <w:color w:val="000000"/>
          <w:sz w:val="28"/>
          <w:szCs w:val="28"/>
        </w:rPr>
        <w:t xml:space="preserve">Расходы планируются в сумме 525 000,0 </w:t>
      </w:r>
      <w:r w:rsidR="00213232">
        <w:rPr>
          <w:color w:val="000000"/>
          <w:sz w:val="28"/>
          <w:szCs w:val="28"/>
        </w:rPr>
        <w:t>тыс. руб.</w:t>
      </w:r>
      <w:r w:rsidRPr="00FA2190">
        <w:rPr>
          <w:color w:val="000000"/>
          <w:sz w:val="28"/>
          <w:szCs w:val="28"/>
        </w:rPr>
        <w:t xml:space="preserve"> на сокращение аварийности на участках концентрации ДТП инженерными методами  и в сумме 462,5 </w:t>
      </w:r>
      <w:r w:rsidR="00213232">
        <w:rPr>
          <w:color w:val="000000"/>
          <w:sz w:val="28"/>
          <w:szCs w:val="28"/>
        </w:rPr>
        <w:t>тыс. руб.</w:t>
      </w:r>
      <w:r w:rsidRPr="00FA2190">
        <w:rPr>
          <w:bCs/>
          <w:iCs/>
          <w:color w:val="000000"/>
          <w:sz w:val="28"/>
          <w:szCs w:val="28"/>
        </w:rPr>
        <w:t xml:space="preserve"> на </w:t>
      </w:r>
      <w:r w:rsidRPr="00FA2190">
        <w:rPr>
          <w:color w:val="000000"/>
          <w:sz w:val="28"/>
          <w:szCs w:val="28"/>
        </w:rPr>
        <w:t>проведение аудита по дорожной безопасности региональных дорог, выявление опасных участков концентрации ДТП.</w:t>
      </w:r>
    </w:p>
    <w:p w:rsidR="0074534C" w:rsidRPr="000C6263" w:rsidRDefault="0074534C" w:rsidP="00931078">
      <w:pPr>
        <w:suppressAutoHyphens/>
        <w:ind w:firstLine="539"/>
        <w:jc w:val="both"/>
        <w:rPr>
          <w:sz w:val="28"/>
          <w:szCs w:val="28"/>
        </w:rPr>
      </w:pPr>
      <w:r w:rsidRPr="000C6263">
        <w:rPr>
          <w:sz w:val="28"/>
          <w:szCs w:val="28"/>
        </w:rPr>
        <w:t xml:space="preserve">Расходы на приобретение стационарных комплексов автоматической фото- видеофиксации нарушений ПДД в рамках </w:t>
      </w:r>
      <w:r>
        <w:rPr>
          <w:sz w:val="28"/>
          <w:szCs w:val="28"/>
        </w:rPr>
        <w:t xml:space="preserve">данной  </w:t>
      </w:r>
      <w:r w:rsidRPr="002737C0">
        <w:rPr>
          <w:color w:val="000000"/>
          <w:sz w:val="28"/>
          <w:szCs w:val="28"/>
        </w:rPr>
        <w:t xml:space="preserve">подпрограммы </w:t>
      </w:r>
      <w:r w:rsidRPr="000C6263">
        <w:rPr>
          <w:sz w:val="28"/>
          <w:szCs w:val="28"/>
        </w:rPr>
        <w:t xml:space="preserve"> запланированы комитету по телекоммуникациям и информатизации Ленинградской области на 2015 год в общей сумме 44 603,4 </w:t>
      </w:r>
      <w:r w:rsidR="00213232">
        <w:rPr>
          <w:sz w:val="28"/>
          <w:szCs w:val="28"/>
        </w:rPr>
        <w:t>тыс. руб.</w:t>
      </w:r>
      <w:r w:rsidRPr="000C6263">
        <w:rPr>
          <w:sz w:val="28"/>
          <w:szCs w:val="28"/>
        </w:rPr>
        <w:t xml:space="preserve"> или 9,1% общих годовых назначений в сумме </w:t>
      </w:r>
      <w:r w:rsidRPr="000C6263">
        <w:rPr>
          <w:sz w:val="28"/>
          <w:szCs w:val="28"/>
        </w:rPr>
        <w:lastRenderedPageBreak/>
        <w:t xml:space="preserve">492 420,9 </w:t>
      </w:r>
      <w:r w:rsidR="00213232">
        <w:rPr>
          <w:sz w:val="28"/>
          <w:szCs w:val="28"/>
        </w:rPr>
        <w:t>тыс. руб.</w:t>
      </w:r>
    </w:p>
    <w:p w:rsidR="0074534C" w:rsidRPr="00175E9C" w:rsidRDefault="0074534C" w:rsidP="00931078">
      <w:pPr>
        <w:widowControl/>
        <w:ind w:firstLine="539"/>
        <w:jc w:val="both"/>
        <w:rPr>
          <w:sz w:val="28"/>
          <w:szCs w:val="28"/>
        </w:rPr>
      </w:pPr>
      <w:r w:rsidRPr="00175E9C">
        <w:rPr>
          <w:sz w:val="28"/>
          <w:szCs w:val="28"/>
        </w:rPr>
        <w:t>Всего комитету по жилищно-коммунальному хозяйству и транспорту</w:t>
      </w:r>
      <w:r>
        <w:rPr>
          <w:sz w:val="28"/>
          <w:szCs w:val="28"/>
        </w:rPr>
        <w:t xml:space="preserve"> Ленинградской области</w:t>
      </w:r>
      <w:r w:rsidRPr="00175E9C">
        <w:rPr>
          <w:sz w:val="28"/>
          <w:szCs w:val="28"/>
        </w:rPr>
        <w:t xml:space="preserve"> на реализацию в 2015 году мероприятий в рамках указанной подпрограммы предусмотрено 6 329,1 </w:t>
      </w:r>
      <w:r w:rsidR="00213232">
        <w:rPr>
          <w:sz w:val="28"/>
          <w:szCs w:val="28"/>
        </w:rPr>
        <w:t>тыс. руб.</w:t>
      </w:r>
    </w:p>
    <w:p w:rsidR="0074534C" w:rsidRPr="00175E9C" w:rsidRDefault="0074534C" w:rsidP="00931078">
      <w:pPr>
        <w:widowControl/>
        <w:ind w:firstLine="539"/>
        <w:jc w:val="both"/>
        <w:rPr>
          <w:sz w:val="28"/>
          <w:szCs w:val="28"/>
        </w:rPr>
      </w:pPr>
      <w:r w:rsidRPr="00175E9C">
        <w:rPr>
          <w:sz w:val="28"/>
          <w:szCs w:val="28"/>
        </w:rPr>
        <w:t>В рамках подпрограммы планируется: обследование трасс регулярных автобусных маршрутов на соответствие требованиям обеспечения БДД, организация и проведение конкурсов профессионального мастерства, проведение специализированных обучающих семинаров и целевых конференций, организация и проведение занятий по ПДД с учащимися младших классов в общеобразовательных учреждениях.</w:t>
      </w: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74534C" w:rsidRDefault="0074534C" w:rsidP="0074534C">
      <w:pPr>
        <w:widowControl/>
        <w:ind w:left="1080"/>
        <w:jc w:val="center"/>
        <w:rPr>
          <w:b/>
          <w:color w:val="7030A0"/>
          <w:sz w:val="28"/>
          <w:szCs w:val="28"/>
          <w:u w:val="single"/>
        </w:rPr>
      </w:pPr>
    </w:p>
    <w:p w:rsidR="0040041B" w:rsidRDefault="0040041B" w:rsidP="0074534C">
      <w:pPr>
        <w:widowControl/>
        <w:ind w:left="1080"/>
        <w:jc w:val="center"/>
        <w:rPr>
          <w:b/>
          <w:color w:val="000000"/>
          <w:sz w:val="28"/>
          <w:szCs w:val="28"/>
          <w:u w:val="single"/>
        </w:rPr>
      </w:pPr>
      <w:r>
        <w:rPr>
          <w:b/>
          <w:color w:val="000000"/>
          <w:sz w:val="28"/>
          <w:szCs w:val="28"/>
          <w:u w:val="single"/>
        </w:rPr>
        <w:br w:type="page"/>
      </w:r>
    </w:p>
    <w:p w:rsidR="0074534C" w:rsidRPr="007326B3" w:rsidRDefault="0074534C" w:rsidP="0074534C">
      <w:pPr>
        <w:widowControl/>
        <w:ind w:left="1080"/>
        <w:jc w:val="center"/>
        <w:rPr>
          <w:b/>
          <w:sz w:val="28"/>
          <w:szCs w:val="28"/>
          <w:u w:val="single"/>
        </w:rPr>
      </w:pPr>
      <w:r w:rsidRPr="00FA2190">
        <w:rPr>
          <w:b/>
          <w:color w:val="000000"/>
          <w:sz w:val="28"/>
          <w:szCs w:val="28"/>
          <w:u w:val="single"/>
        </w:rPr>
        <w:lastRenderedPageBreak/>
        <w:t>9.</w:t>
      </w:r>
      <w:r w:rsidRPr="00C32E5A">
        <w:rPr>
          <w:b/>
          <w:color w:val="7030A0"/>
          <w:sz w:val="28"/>
          <w:szCs w:val="28"/>
          <w:u w:val="single"/>
        </w:rPr>
        <w:t xml:space="preserve"> </w:t>
      </w:r>
      <w:r w:rsidRPr="007326B3">
        <w:rPr>
          <w:b/>
          <w:sz w:val="28"/>
          <w:szCs w:val="28"/>
          <w:u w:val="single"/>
        </w:rPr>
        <w:t>Государственная программа Ленинградской области</w:t>
      </w:r>
    </w:p>
    <w:p w:rsidR="0074534C" w:rsidRPr="007326B3" w:rsidRDefault="0074534C" w:rsidP="0074534C">
      <w:pPr>
        <w:widowControl/>
        <w:ind w:left="1080"/>
        <w:jc w:val="center"/>
        <w:rPr>
          <w:b/>
          <w:sz w:val="28"/>
          <w:szCs w:val="28"/>
          <w:u w:val="single"/>
        </w:rPr>
      </w:pPr>
      <w:r w:rsidRPr="007326B3">
        <w:rPr>
          <w:b/>
          <w:sz w:val="28"/>
          <w:szCs w:val="28"/>
          <w:u w:val="single"/>
        </w:rPr>
        <w:t xml:space="preserve"> </w:t>
      </w:r>
      <w:r w:rsidR="0072131E">
        <w:rPr>
          <w:b/>
          <w:sz w:val="28"/>
          <w:szCs w:val="28"/>
          <w:u w:val="single"/>
        </w:rPr>
        <w:t xml:space="preserve">« </w:t>
      </w:r>
      <w:r w:rsidRPr="007326B3">
        <w:rPr>
          <w:b/>
          <w:sz w:val="28"/>
          <w:szCs w:val="28"/>
          <w:u w:val="single"/>
        </w:rPr>
        <w:t>Охрана окружающей среды Ленинградской области</w:t>
      </w:r>
      <w:r w:rsidR="0072131E">
        <w:rPr>
          <w:b/>
          <w:sz w:val="28"/>
          <w:szCs w:val="28"/>
          <w:u w:val="single"/>
        </w:rPr>
        <w:t xml:space="preserve">»   </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BF2C36">
        <w:rPr>
          <w:sz w:val="28"/>
          <w:szCs w:val="28"/>
        </w:rPr>
        <w:t>«Охрана окружающей среды Ленинградской области»</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Pr>
          <w:sz w:val="28"/>
          <w:szCs w:val="28"/>
        </w:rPr>
        <w:t>1 379 920,6 </w:t>
      </w:r>
      <w:r w:rsidR="00213232">
        <w:rPr>
          <w:sz w:val="28"/>
          <w:szCs w:val="28"/>
        </w:rPr>
        <w:t>тыс. руб</w:t>
      </w:r>
      <w:r w:rsidR="00F4654D">
        <w:rPr>
          <w:sz w:val="28"/>
          <w:szCs w:val="28"/>
        </w:rPr>
        <w:t>. Рост</w:t>
      </w:r>
      <w:r w:rsidR="00F4654D" w:rsidRPr="003C2AF0">
        <w:rPr>
          <w:sz w:val="28"/>
          <w:szCs w:val="28"/>
        </w:rPr>
        <w:t xml:space="preserve"> составляет </w:t>
      </w:r>
      <w:r w:rsidR="00F4654D">
        <w:rPr>
          <w:sz w:val="28"/>
          <w:szCs w:val="28"/>
        </w:rPr>
        <w:t>106,4% от уровня 2014 года, в том числе за счет собственных средств – 108,5% от уровня 2014 года.</w:t>
      </w:r>
    </w:p>
    <w:p w:rsidR="0074534C" w:rsidRPr="000E30BE" w:rsidRDefault="0074534C" w:rsidP="0074534C">
      <w:pPr>
        <w:ind w:firstLine="708"/>
        <w:jc w:val="both"/>
        <w:rPr>
          <w:sz w:val="28"/>
          <w:szCs w:val="28"/>
        </w:rPr>
      </w:pPr>
    </w:p>
    <w:tbl>
      <w:tblPr>
        <w:tblW w:w="10147" w:type="dxa"/>
        <w:tblInd w:w="93" w:type="dxa"/>
        <w:tblLook w:val="04A0" w:firstRow="1" w:lastRow="0" w:firstColumn="1" w:lastColumn="0" w:noHBand="0" w:noVBand="1"/>
      </w:tblPr>
      <w:tblGrid>
        <w:gridCol w:w="6751"/>
        <w:gridCol w:w="3396"/>
      </w:tblGrid>
      <w:tr w:rsidR="0074534C" w:rsidRPr="002F30AD" w:rsidTr="00A94714">
        <w:trPr>
          <w:trHeight w:val="441"/>
        </w:trPr>
        <w:tc>
          <w:tcPr>
            <w:tcW w:w="67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3396"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2F30AD" w:rsidTr="00A94714">
        <w:trPr>
          <w:trHeight w:val="268"/>
        </w:trPr>
        <w:tc>
          <w:tcPr>
            <w:tcW w:w="67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2F30AD" w:rsidRDefault="0074534C" w:rsidP="00A94714">
            <w:pPr>
              <w:widowControl/>
              <w:rPr>
                <w:sz w:val="28"/>
                <w:szCs w:val="28"/>
              </w:rPr>
            </w:pPr>
            <w:r w:rsidRPr="002F30AD">
              <w:rPr>
                <w:sz w:val="28"/>
                <w:szCs w:val="28"/>
              </w:rPr>
              <w:t>Комитет по культуре Ленинградской области</w:t>
            </w:r>
          </w:p>
        </w:tc>
        <w:tc>
          <w:tcPr>
            <w:tcW w:w="3396" w:type="dxa"/>
            <w:tcBorders>
              <w:top w:val="single" w:sz="4" w:space="0" w:color="auto"/>
              <w:left w:val="nil"/>
              <w:bottom w:val="single" w:sz="4" w:space="0" w:color="auto"/>
              <w:right w:val="single" w:sz="4" w:space="0" w:color="auto"/>
            </w:tcBorders>
            <w:shd w:val="clear" w:color="auto" w:fill="auto"/>
            <w:vAlign w:val="center"/>
            <w:hideMark/>
          </w:tcPr>
          <w:p w:rsidR="0074534C" w:rsidRPr="002F30AD" w:rsidRDefault="0074534C" w:rsidP="00A94714">
            <w:pPr>
              <w:widowControl/>
              <w:jc w:val="right"/>
              <w:rPr>
                <w:sz w:val="28"/>
                <w:szCs w:val="28"/>
              </w:rPr>
            </w:pPr>
            <w:r w:rsidRPr="002F30AD">
              <w:rPr>
                <w:sz w:val="28"/>
                <w:szCs w:val="28"/>
              </w:rPr>
              <w:t>1 534,7</w:t>
            </w:r>
          </w:p>
        </w:tc>
      </w:tr>
      <w:tr w:rsidR="0074534C" w:rsidRPr="002F30AD" w:rsidTr="00A94714">
        <w:trPr>
          <w:trHeight w:val="536"/>
        </w:trPr>
        <w:tc>
          <w:tcPr>
            <w:tcW w:w="6751" w:type="dxa"/>
            <w:tcBorders>
              <w:top w:val="nil"/>
              <w:left w:val="single" w:sz="4" w:space="0" w:color="auto"/>
              <w:bottom w:val="single" w:sz="4" w:space="0" w:color="auto"/>
              <w:right w:val="single" w:sz="4" w:space="0" w:color="auto"/>
            </w:tcBorders>
            <w:shd w:val="clear" w:color="auto" w:fill="auto"/>
            <w:vAlign w:val="center"/>
            <w:hideMark/>
          </w:tcPr>
          <w:p w:rsidR="0074534C" w:rsidRPr="002F30AD" w:rsidRDefault="0074534C" w:rsidP="00A94714">
            <w:pPr>
              <w:widowControl/>
              <w:rPr>
                <w:sz w:val="28"/>
                <w:szCs w:val="28"/>
              </w:rPr>
            </w:pPr>
            <w:r w:rsidRPr="002F30AD">
              <w:rPr>
                <w:sz w:val="28"/>
                <w:szCs w:val="28"/>
              </w:rPr>
              <w:t>Комитет по природным ресурсам Ленинградской области</w:t>
            </w:r>
          </w:p>
        </w:tc>
        <w:tc>
          <w:tcPr>
            <w:tcW w:w="3396" w:type="dxa"/>
            <w:tcBorders>
              <w:top w:val="nil"/>
              <w:left w:val="nil"/>
              <w:bottom w:val="single" w:sz="4" w:space="0" w:color="auto"/>
              <w:right w:val="single" w:sz="4" w:space="0" w:color="auto"/>
            </w:tcBorders>
            <w:shd w:val="clear" w:color="auto" w:fill="auto"/>
            <w:vAlign w:val="center"/>
            <w:hideMark/>
          </w:tcPr>
          <w:p w:rsidR="0074534C" w:rsidRPr="002F30AD" w:rsidRDefault="0074534C" w:rsidP="00A94714">
            <w:pPr>
              <w:widowControl/>
              <w:jc w:val="right"/>
              <w:rPr>
                <w:sz w:val="28"/>
                <w:szCs w:val="28"/>
              </w:rPr>
            </w:pPr>
            <w:r w:rsidRPr="002F30AD">
              <w:rPr>
                <w:sz w:val="28"/>
                <w:szCs w:val="28"/>
              </w:rPr>
              <w:t>1 242 729,0</w:t>
            </w:r>
          </w:p>
        </w:tc>
      </w:tr>
      <w:tr w:rsidR="0074534C" w:rsidRPr="002F30AD" w:rsidTr="00A94714">
        <w:trPr>
          <w:trHeight w:val="536"/>
        </w:trPr>
        <w:tc>
          <w:tcPr>
            <w:tcW w:w="6751" w:type="dxa"/>
            <w:tcBorders>
              <w:top w:val="nil"/>
              <w:left w:val="single" w:sz="4" w:space="0" w:color="auto"/>
              <w:bottom w:val="single" w:sz="4" w:space="0" w:color="auto"/>
              <w:right w:val="single" w:sz="4" w:space="0" w:color="auto"/>
            </w:tcBorders>
            <w:shd w:val="clear" w:color="auto" w:fill="auto"/>
            <w:vAlign w:val="center"/>
            <w:hideMark/>
          </w:tcPr>
          <w:p w:rsidR="0074534C" w:rsidRPr="002F30AD" w:rsidRDefault="0074534C" w:rsidP="00A94714">
            <w:pPr>
              <w:widowControl/>
              <w:rPr>
                <w:sz w:val="28"/>
                <w:szCs w:val="28"/>
              </w:rPr>
            </w:pPr>
            <w:r w:rsidRPr="002F30AD">
              <w:rPr>
                <w:sz w:val="28"/>
                <w:szCs w:val="28"/>
              </w:rPr>
              <w:t>Комитет государственного экологического надзора Ленинградской области</w:t>
            </w:r>
          </w:p>
        </w:tc>
        <w:tc>
          <w:tcPr>
            <w:tcW w:w="3396" w:type="dxa"/>
            <w:tcBorders>
              <w:top w:val="nil"/>
              <w:left w:val="nil"/>
              <w:bottom w:val="single" w:sz="4" w:space="0" w:color="auto"/>
              <w:right w:val="single" w:sz="4" w:space="0" w:color="auto"/>
            </w:tcBorders>
            <w:shd w:val="clear" w:color="auto" w:fill="auto"/>
            <w:vAlign w:val="center"/>
            <w:hideMark/>
          </w:tcPr>
          <w:p w:rsidR="0074534C" w:rsidRPr="002F30AD" w:rsidRDefault="0074534C" w:rsidP="00A94714">
            <w:pPr>
              <w:widowControl/>
              <w:jc w:val="right"/>
              <w:rPr>
                <w:sz w:val="28"/>
                <w:szCs w:val="28"/>
              </w:rPr>
            </w:pPr>
            <w:r w:rsidRPr="002F30AD">
              <w:rPr>
                <w:sz w:val="28"/>
                <w:szCs w:val="28"/>
              </w:rPr>
              <w:t>40 877,4</w:t>
            </w:r>
          </w:p>
        </w:tc>
      </w:tr>
      <w:tr w:rsidR="0074534C" w:rsidRPr="002F30AD" w:rsidTr="00A94714">
        <w:trPr>
          <w:trHeight w:val="804"/>
        </w:trPr>
        <w:tc>
          <w:tcPr>
            <w:tcW w:w="6751" w:type="dxa"/>
            <w:tcBorders>
              <w:top w:val="nil"/>
              <w:left w:val="single" w:sz="4" w:space="0" w:color="auto"/>
              <w:bottom w:val="single" w:sz="4" w:space="0" w:color="auto"/>
              <w:right w:val="single" w:sz="4" w:space="0" w:color="auto"/>
            </w:tcBorders>
            <w:shd w:val="clear" w:color="auto" w:fill="auto"/>
            <w:vAlign w:val="center"/>
            <w:hideMark/>
          </w:tcPr>
          <w:p w:rsidR="0074534C" w:rsidRPr="002F30AD" w:rsidRDefault="0074534C" w:rsidP="00A94714">
            <w:pPr>
              <w:widowControl/>
              <w:rPr>
                <w:sz w:val="28"/>
                <w:szCs w:val="28"/>
              </w:rPr>
            </w:pPr>
            <w:r w:rsidRPr="002F30AD">
              <w:rPr>
                <w:sz w:val="28"/>
                <w:szCs w:val="28"/>
              </w:rPr>
              <w:t>комитет по охране, контролю и регулированию использования объектов животного мира Ленинградской области</w:t>
            </w:r>
          </w:p>
        </w:tc>
        <w:tc>
          <w:tcPr>
            <w:tcW w:w="3396" w:type="dxa"/>
            <w:tcBorders>
              <w:top w:val="nil"/>
              <w:left w:val="nil"/>
              <w:bottom w:val="single" w:sz="4" w:space="0" w:color="auto"/>
              <w:right w:val="single" w:sz="4" w:space="0" w:color="auto"/>
            </w:tcBorders>
            <w:shd w:val="clear" w:color="auto" w:fill="auto"/>
            <w:vAlign w:val="center"/>
            <w:hideMark/>
          </w:tcPr>
          <w:p w:rsidR="0074534C" w:rsidRPr="002F30AD" w:rsidRDefault="0074534C" w:rsidP="00A94714">
            <w:pPr>
              <w:widowControl/>
              <w:jc w:val="right"/>
              <w:rPr>
                <w:sz w:val="28"/>
                <w:szCs w:val="28"/>
              </w:rPr>
            </w:pPr>
            <w:r w:rsidRPr="002F30AD">
              <w:rPr>
                <w:sz w:val="28"/>
                <w:szCs w:val="28"/>
              </w:rPr>
              <w:t>94 779,5</w:t>
            </w:r>
          </w:p>
        </w:tc>
      </w:tr>
      <w:tr w:rsidR="0074534C" w:rsidRPr="002F30AD" w:rsidTr="00A94714">
        <w:trPr>
          <w:trHeight w:val="284"/>
        </w:trPr>
        <w:tc>
          <w:tcPr>
            <w:tcW w:w="67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2F30AD" w:rsidRDefault="0074534C" w:rsidP="00A94714">
            <w:pPr>
              <w:widowControl/>
              <w:rPr>
                <w:b/>
                <w:bCs/>
                <w:sz w:val="28"/>
                <w:szCs w:val="28"/>
              </w:rPr>
            </w:pPr>
            <w:r w:rsidRPr="002F30AD">
              <w:rPr>
                <w:b/>
                <w:bCs/>
                <w:sz w:val="28"/>
                <w:szCs w:val="28"/>
              </w:rPr>
              <w:t> </w:t>
            </w:r>
            <w:r w:rsidRPr="00D37A2F">
              <w:rPr>
                <w:b/>
                <w:bCs/>
                <w:sz w:val="28"/>
                <w:szCs w:val="28"/>
              </w:rPr>
              <w:t>Итого:</w:t>
            </w:r>
          </w:p>
        </w:tc>
        <w:tc>
          <w:tcPr>
            <w:tcW w:w="3396" w:type="dxa"/>
            <w:tcBorders>
              <w:top w:val="single" w:sz="4" w:space="0" w:color="auto"/>
              <w:left w:val="nil"/>
              <w:bottom w:val="single" w:sz="4" w:space="0" w:color="auto"/>
              <w:right w:val="single" w:sz="4" w:space="0" w:color="auto"/>
            </w:tcBorders>
            <w:shd w:val="clear" w:color="auto" w:fill="auto"/>
            <w:noWrap/>
            <w:vAlign w:val="bottom"/>
            <w:hideMark/>
          </w:tcPr>
          <w:p w:rsidR="0074534C" w:rsidRPr="002F30AD" w:rsidRDefault="0074534C" w:rsidP="00A94714">
            <w:pPr>
              <w:widowControl/>
              <w:jc w:val="right"/>
              <w:rPr>
                <w:b/>
                <w:bCs/>
                <w:sz w:val="28"/>
                <w:szCs w:val="28"/>
              </w:rPr>
            </w:pPr>
            <w:r w:rsidRPr="002F30AD">
              <w:rPr>
                <w:b/>
                <w:bCs/>
                <w:sz w:val="28"/>
                <w:szCs w:val="28"/>
              </w:rPr>
              <w:t>1 379 920,6</w:t>
            </w:r>
          </w:p>
        </w:tc>
      </w:tr>
    </w:tbl>
    <w:p w:rsidR="0074534C" w:rsidRDefault="0074534C" w:rsidP="0074534C">
      <w:pPr>
        <w:pStyle w:val="18"/>
        <w:jc w:val="center"/>
        <w:rPr>
          <w:i w:val="0"/>
          <w:u w:val="single"/>
        </w:rPr>
      </w:pPr>
    </w:p>
    <w:p w:rsidR="0074534C" w:rsidRPr="00CF5749" w:rsidRDefault="0074534C" w:rsidP="00931078">
      <w:pPr>
        <w:widowControl/>
        <w:ind w:firstLine="709"/>
        <w:jc w:val="both"/>
        <w:rPr>
          <w:sz w:val="28"/>
          <w:szCs w:val="28"/>
        </w:rPr>
      </w:pPr>
      <w:r w:rsidRPr="00CF5749">
        <w:rPr>
          <w:sz w:val="28"/>
          <w:szCs w:val="28"/>
        </w:rPr>
        <w:t>Целью государственной программы является обеспечение условий для устойчивого развития территории Ленинградской области, в том числе:</w:t>
      </w:r>
    </w:p>
    <w:p w:rsidR="0074534C" w:rsidRPr="00CF5749" w:rsidRDefault="0074534C" w:rsidP="00931078">
      <w:pPr>
        <w:widowControl/>
        <w:ind w:firstLine="709"/>
        <w:jc w:val="both"/>
        <w:rPr>
          <w:sz w:val="28"/>
          <w:szCs w:val="28"/>
        </w:rPr>
      </w:pPr>
      <w:r w:rsidRPr="00CF5749">
        <w:rPr>
          <w:sz w:val="28"/>
          <w:szCs w:val="28"/>
        </w:rPr>
        <w:t>- обеспечение экологической безопасности и качества окружающей среды;</w:t>
      </w:r>
    </w:p>
    <w:p w:rsidR="0074534C" w:rsidRPr="00CF5749" w:rsidRDefault="0074534C" w:rsidP="00931078">
      <w:pPr>
        <w:widowControl/>
        <w:ind w:firstLine="709"/>
        <w:jc w:val="both"/>
        <w:rPr>
          <w:sz w:val="28"/>
          <w:szCs w:val="28"/>
        </w:rPr>
      </w:pPr>
      <w:r w:rsidRPr="00CF5749">
        <w:rPr>
          <w:sz w:val="28"/>
          <w:szCs w:val="28"/>
        </w:rPr>
        <w:t>- сохранение природной среды (естественных экосистем, природных ландшафтов и комплексов);</w:t>
      </w:r>
    </w:p>
    <w:p w:rsidR="0074534C" w:rsidRPr="00CF5749" w:rsidRDefault="0074534C" w:rsidP="00931078">
      <w:pPr>
        <w:widowControl/>
        <w:ind w:firstLine="709"/>
        <w:jc w:val="both"/>
        <w:rPr>
          <w:sz w:val="28"/>
          <w:szCs w:val="28"/>
        </w:rPr>
      </w:pPr>
      <w:r w:rsidRPr="00CF5749">
        <w:rPr>
          <w:sz w:val="28"/>
          <w:szCs w:val="28"/>
        </w:rPr>
        <w:t>- обеспечение рационального природопользования;</w:t>
      </w:r>
    </w:p>
    <w:p w:rsidR="0074534C" w:rsidRPr="00CF5749" w:rsidRDefault="0074534C" w:rsidP="00931078">
      <w:pPr>
        <w:widowControl/>
        <w:ind w:firstLine="709"/>
        <w:jc w:val="both"/>
        <w:rPr>
          <w:sz w:val="28"/>
          <w:szCs w:val="28"/>
        </w:rPr>
      </w:pPr>
      <w:r w:rsidRPr="00CF5749">
        <w:rPr>
          <w:sz w:val="28"/>
          <w:szCs w:val="28"/>
        </w:rPr>
        <w:t>- обеспечение права жителей Ленинградской области на благоприятную окружающую среду.</w:t>
      </w:r>
      <w:r w:rsidRPr="00CF5749">
        <w:rPr>
          <w:sz w:val="28"/>
          <w:szCs w:val="28"/>
        </w:rPr>
        <w:tab/>
      </w:r>
    </w:p>
    <w:p w:rsidR="0074534C" w:rsidRPr="00CF5749" w:rsidRDefault="0074534C" w:rsidP="00931078">
      <w:pPr>
        <w:widowControl/>
        <w:shd w:val="clear" w:color="auto" w:fill="FFFFFF"/>
        <w:ind w:firstLine="709"/>
        <w:jc w:val="both"/>
        <w:rPr>
          <w:b/>
          <w:sz w:val="28"/>
          <w:szCs w:val="28"/>
        </w:rPr>
      </w:pPr>
      <w:r w:rsidRPr="00CF5749">
        <w:rPr>
          <w:sz w:val="28"/>
          <w:szCs w:val="28"/>
        </w:rPr>
        <w:t xml:space="preserve">Объем финансирования государственной программы на 2015 год предусмотрен в размере </w:t>
      </w:r>
      <w:r w:rsidRPr="008529E4">
        <w:rPr>
          <w:sz w:val="28"/>
          <w:szCs w:val="28"/>
        </w:rPr>
        <w:t xml:space="preserve">1 379 920,6 </w:t>
      </w:r>
      <w:r w:rsidR="00213232">
        <w:rPr>
          <w:sz w:val="28"/>
          <w:szCs w:val="28"/>
        </w:rPr>
        <w:t>тыс. руб.</w:t>
      </w:r>
    </w:p>
    <w:p w:rsidR="0074534C" w:rsidRDefault="0074534C" w:rsidP="00931078">
      <w:pPr>
        <w:widowControl/>
        <w:ind w:firstLine="709"/>
        <w:jc w:val="center"/>
        <w:rPr>
          <w:b/>
          <w:sz w:val="28"/>
          <w:szCs w:val="28"/>
          <w:u w:val="single"/>
        </w:rPr>
      </w:pPr>
    </w:p>
    <w:p w:rsidR="0074534C" w:rsidRPr="00E61743" w:rsidRDefault="0074534C" w:rsidP="00931078">
      <w:pPr>
        <w:pStyle w:val="18"/>
        <w:ind w:firstLine="709"/>
      </w:pPr>
      <w:r w:rsidRPr="00E61743">
        <w:t xml:space="preserve">Подпрограмма </w:t>
      </w:r>
      <w:r w:rsidR="0072131E">
        <w:t xml:space="preserve">« </w:t>
      </w:r>
      <w:r w:rsidRPr="00E61743">
        <w:t>Регулирование качества окружающей среды</w:t>
      </w:r>
      <w:r w:rsidR="0072131E">
        <w:t xml:space="preserve">»   </w:t>
      </w:r>
    </w:p>
    <w:p w:rsidR="0074534C" w:rsidRPr="00CF5749"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shd w:val="clear" w:color="auto" w:fill="FFFFFF"/>
        </w:rPr>
        <w:t>3</w:t>
      </w:r>
      <w:r w:rsidRPr="00187D26">
        <w:rPr>
          <w:sz w:val="28"/>
          <w:szCs w:val="28"/>
          <w:shd w:val="clear" w:color="auto" w:fill="FFFFFF"/>
        </w:rPr>
        <w:t> </w:t>
      </w:r>
      <w:r w:rsidR="0074534C" w:rsidRPr="00187D26">
        <w:rPr>
          <w:sz w:val="28"/>
          <w:szCs w:val="28"/>
          <w:shd w:val="clear" w:color="auto" w:fill="FFFFFF"/>
        </w:rPr>
        <w:t>684,1</w:t>
      </w:r>
      <w:r w:rsidR="0074534C" w:rsidRPr="00187D26">
        <w:rPr>
          <w:b/>
          <w:sz w:val="28"/>
          <w:szCs w:val="28"/>
        </w:rPr>
        <w:t xml:space="preserve"> </w:t>
      </w:r>
      <w:r w:rsidR="0074534C" w:rsidRPr="00E8756F">
        <w:rPr>
          <w:sz w:val="28"/>
          <w:szCs w:val="28"/>
        </w:rPr>
        <w:t>тыс. руб.</w:t>
      </w:r>
      <w:r w:rsidR="0074534C" w:rsidRPr="00CF5749">
        <w:rPr>
          <w:sz w:val="24"/>
          <w:szCs w:val="24"/>
        </w:rPr>
        <w:t xml:space="preserve"> </w:t>
      </w:r>
      <w:r w:rsidR="0074534C" w:rsidRPr="00CF5749">
        <w:rPr>
          <w:sz w:val="28"/>
          <w:szCs w:val="28"/>
        </w:rPr>
        <w:t xml:space="preserve">Подпрограмма включает в себя </w:t>
      </w:r>
      <w:r w:rsidR="0074534C" w:rsidRPr="00CF5749">
        <w:rPr>
          <w:sz w:val="28"/>
          <w:szCs w:val="28"/>
          <w:shd w:val="clear" w:color="auto" w:fill="FFFFFF"/>
        </w:rPr>
        <w:t>мероприятия</w:t>
      </w:r>
      <w:r w:rsidR="0074534C" w:rsidRPr="00CF5749">
        <w:rPr>
          <w:sz w:val="28"/>
          <w:szCs w:val="28"/>
        </w:rPr>
        <w:t xml:space="preserve">, направленные на обеспечение экологической безопасности Ленинградской области. </w:t>
      </w:r>
    </w:p>
    <w:p w:rsidR="0074534C" w:rsidRPr="00CF5749" w:rsidRDefault="0074534C" w:rsidP="00931078">
      <w:pPr>
        <w:widowControl/>
        <w:shd w:val="clear" w:color="auto" w:fill="FFFFFF"/>
        <w:ind w:firstLine="709"/>
        <w:jc w:val="both"/>
        <w:rPr>
          <w:sz w:val="28"/>
          <w:szCs w:val="28"/>
        </w:rPr>
      </w:pPr>
      <w:r w:rsidRPr="00CF5749">
        <w:rPr>
          <w:sz w:val="28"/>
          <w:szCs w:val="28"/>
        </w:rPr>
        <w:t xml:space="preserve">В рамках подпрограммы планируется выполнение мероприятий по  разработке и актуализации цифровой экологической карты Ленинградской области, актуализации информации о  территориях Ленинградской области, находящихся в зонах периодических подтоплений и затоплений, оценке  состояния климата в пределах территории Ленинградской области, разработке мер по ликвидации негативного воздействия объектов с накопленным прошлым  экологическим ущербом и проведению ежегодных учений по  ликвидации аварийных разливов нефтепродуктов.   </w:t>
      </w:r>
    </w:p>
    <w:p w:rsidR="0074534C" w:rsidRPr="00CF5749" w:rsidRDefault="0074534C" w:rsidP="00931078">
      <w:pPr>
        <w:widowControl/>
        <w:shd w:val="clear" w:color="auto" w:fill="FFFFFF"/>
        <w:ind w:firstLine="709"/>
        <w:jc w:val="both"/>
        <w:rPr>
          <w:b/>
          <w:sz w:val="28"/>
          <w:szCs w:val="28"/>
        </w:rPr>
      </w:pPr>
    </w:p>
    <w:p w:rsidR="009E2F59" w:rsidRDefault="009E2F59" w:rsidP="00931078">
      <w:pPr>
        <w:pStyle w:val="18"/>
        <w:ind w:firstLine="709"/>
      </w:pPr>
    </w:p>
    <w:p w:rsidR="0074534C" w:rsidRPr="00E61743" w:rsidRDefault="0074534C" w:rsidP="00931078">
      <w:pPr>
        <w:pStyle w:val="18"/>
        <w:ind w:firstLine="709"/>
      </w:pPr>
      <w:r w:rsidRPr="00E61743">
        <w:lastRenderedPageBreak/>
        <w:t xml:space="preserve">Подпрограмма </w:t>
      </w:r>
      <w:r w:rsidR="0072131E">
        <w:t xml:space="preserve">« </w:t>
      </w:r>
      <w:r w:rsidRPr="00E61743">
        <w:t>Гидрометеорология и мониторинг окружающей среды</w:t>
      </w:r>
      <w:r w:rsidR="0072131E">
        <w:t xml:space="preserve">»   </w:t>
      </w:r>
    </w:p>
    <w:p w:rsidR="0074534C" w:rsidRPr="00CF5749"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shd w:val="clear" w:color="auto" w:fill="FFFFFF"/>
        </w:rPr>
        <w:t>31 332,1</w:t>
      </w:r>
      <w:r w:rsidR="0074534C" w:rsidRPr="00187D26">
        <w:rPr>
          <w:sz w:val="28"/>
          <w:szCs w:val="28"/>
        </w:rPr>
        <w:t xml:space="preserve"> тыс. руб. </w:t>
      </w:r>
    </w:p>
    <w:p w:rsidR="0074534C" w:rsidRPr="00CF5749" w:rsidRDefault="0074534C" w:rsidP="00931078">
      <w:pPr>
        <w:widowControl/>
        <w:ind w:firstLine="709"/>
        <w:jc w:val="both"/>
        <w:rPr>
          <w:sz w:val="28"/>
          <w:szCs w:val="28"/>
        </w:rPr>
      </w:pPr>
      <w:r w:rsidRPr="00CF5749">
        <w:rPr>
          <w:sz w:val="28"/>
          <w:szCs w:val="28"/>
        </w:rPr>
        <w:t>В рамках подпрограммы запланировано проведение следующих меро</w:t>
      </w:r>
      <w:r>
        <w:rPr>
          <w:sz w:val="28"/>
          <w:szCs w:val="28"/>
        </w:rPr>
        <w:t>п</w:t>
      </w:r>
      <w:r w:rsidRPr="00CF5749">
        <w:rPr>
          <w:sz w:val="28"/>
          <w:szCs w:val="28"/>
        </w:rPr>
        <w:t>риятий:</w:t>
      </w:r>
    </w:p>
    <w:p w:rsidR="0074534C" w:rsidRPr="00CF5749" w:rsidRDefault="0074534C" w:rsidP="00931078">
      <w:pPr>
        <w:widowControl/>
        <w:ind w:firstLine="709"/>
        <w:jc w:val="both"/>
        <w:rPr>
          <w:sz w:val="28"/>
          <w:szCs w:val="28"/>
        </w:rPr>
      </w:pPr>
      <w:r w:rsidRPr="00CF5749">
        <w:rPr>
          <w:sz w:val="28"/>
          <w:szCs w:val="28"/>
        </w:rPr>
        <w:t>-регулярное получение достоверных данных о состоянии и загрязнении окружающей среды, выполнение на их основе оценки качества компонентов окружающей среды Ленинградской области (воды в крупных реках, в восточной части Финского залива и Ладожском озере, атмосферного воздуха в  населенных пунктах, почвенного покрова, радиационной обстановки, объемов выбросов парниковых газов, определение границ зон затопления, подтопления</w:t>
      </w:r>
      <w:r w:rsidRPr="00CF5749">
        <w:rPr>
          <w:sz w:val="24"/>
          <w:szCs w:val="24"/>
        </w:rPr>
        <w:t xml:space="preserve"> </w:t>
      </w:r>
      <w:r w:rsidRPr="00CF5749">
        <w:rPr>
          <w:sz w:val="28"/>
          <w:szCs w:val="28"/>
        </w:rPr>
        <w:t>на территории  Ленинградской области);</w:t>
      </w:r>
    </w:p>
    <w:p w:rsidR="0074534C" w:rsidRPr="00CF5749" w:rsidRDefault="0074534C" w:rsidP="00931078">
      <w:pPr>
        <w:widowControl/>
        <w:ind w:firstLine="709"/>
        <w:jc w:val="both"/>
        <w:rPr>
          <w:sz w:val="28"/>
          <w:szCs w:val="28"/>
        </w:rPr>
      </w:pPr>
      <w:r w:rsidRPr="00CF5749">
        <w:rPr>
          <w:sz w:val="28"/>
          <w:szCs w:val="28"/>
        </w:rPr>
        <w:t>-обеспечение функционирования информационно-аналитической системы «Отходы» и информационно-аналитического комплекса водопользования, в том числе разработка и поддержка блока  «Региональный мониторинг водных объектов Ленинградской области», обеспечивающих сбор, обработку, обобщение и хранение сведений, полученных в результате наблюдений.</w:t>
      </w:r>
    </w:p>
    <w:p w:rsidR="0074534C" w:rsidRPr="00CF5749" w:rsidRDefault="0074534C" w:rsidP="00931078">
      <w:pPr>
        <w:widowControl/>
        <w:ind w:firstLine="709"/>
        <w:jc w:val="both"/>
        <w:rPr>
          <w:b/>
          <w:sz w:val="28"/>
          <w:szCs w:val="28"/>
        </w:rPr>
      </w:pPr>
    </w:p>
    <w:p w:rsidR="0074534C" w:rsidRPr="00237018" w:rsidRDefault="0074534C" w:rsidP="00931078">
      <w:pPr>
        <w:pStyle w:val="18"/>
        <w:ind w:firstLine="709"/>
      </w:pPr>
      <w:r w:rsidRPr="00237018">
        <w:t xml:space="preserve">Подпрограмма </w:t>
      </w:r>
      <w:r w:rsidR="0072131E">
        <w:t xml:space="preserve">« </w:t>
      </w:r>
      <w:r w:rsidRPr="00237018">
        <w:t>Развитие водохозяйственного комплекса</w:t>
      </w:r>
      <w:r w:rsidR="0072131E">
        <w:t xml:space="preserve">»   </w:t>
      </w:r>
      <w:r w:rsidRPr="00237018">
        <w:t xml:space="preserve"> </w:t>
      </w:r>
      <w:r w:rsidRPr="00237018">
        <w:tab/>
      </w:r>
    </w:p>
    <w:p w:rsidR="0074534C" w:rsidRPr="00CF5749" w:rsidRDefault="0074534C" w:rsidP="00931078">
      <w:pPr>
        <w:widowControl/>
        <w:ind w:firstLine="709"/>
        <w:jc w:val="both"/>
        <w:rPr>
          <w:sz w:val="28"/>
          <w:szCs w:val="28"/>
        </w:rPr>
      </w:pPr>
      <w:r w:rsidRPr="00CF5749">
        <w:rPr>
          <w:sz w:val="28"/>
          <w:szCs w:val="28"/>
        </w:rPr>
        <w:t>В рамках</w:t>
      </w:r>
      <w:r>
        <w:rPr>
          <w:sz w:val="28"/>
          <w:szCs w:val="28"/>
        </w:rPr>
        <w:t xml:space="preserve"> данной </w:t>
      </w:r>
      <w:r w:rsidRPr="00CF5749">
        <w:rPr>
          <w:sz w:val="28"/>
          <w:szCs w:val="28"/>
        </w:rPr>
        <w:t>подпрограммы</w:t>
      </w:r>
      <w:r w:rsidRPr="00971639">
        <w:rPr>
          <w:sz w:val="28"/>
          <w:szCs w:val="28"/>
        </w:rPr>
        <w:t xml:space="preserve"> </w:t>
      </w:r>
      <w:r w:rsidRPr="00AA468D">
        <w:rPr>
          <w:sz w:val="28"/>
          <w:szCs w:val="28"/>
        </w:rPr>
        <w:t>комитету по природным ресурсам Ленинградской области</w:t>
      </w:r>
      <w:r w:rsidRPr="00CF5749">
        <w:rPr>
          <w:sz w:val="28"/>
          <w:szCs w:val="28"/>
        </w:rPr>
        <w:t xml:space="preserve"> на 2015 год предусмотрены средства на осуществление отдельных полномочий Российской Федерации в области водных отношений за счет </w:t>
      </w:r>
      <w:r w:rsidRPr="00187D26">
        <w:rPr>
          <w:sz w:val="28"/>
          <w:szCs w:val="28"/>
        </w:rPr>
        <w:t xml:space="preserve">субвенций федерального бюджета в размере 25 134,0 </w:t>
      </w:r>
      <w:r w:rsidR="00213232" w:rsidRPr="00187D26">
        <w:rPr>
          <w:sz w:val="28"/>
          <w:szCs w:val="28"/>
        </w:rPr>
        <w:t>тыс. руб.</w:t>
      </w:r>
    </w:p>
    <w:p w:rsidR="0074534C" w:rsidRPr="00CF5749" w:rsidRDefault="0074534C" w:rsidP="00931078">
      <w:pPr>
        <w:widowControl/>
        <w:ind w:firstLine="709"/>
        <w:jc w:val="both"/>
        <w:rPr>
          <w:sz w:val="28"/>
          <w:szCs w:val="28"/>
        </w:rPr>
      </w:pPr>
      <w:r w:rsidRPr="00CF5749">
        <w:rPr>
          <w:sz w:val="28"/>
          <w:szCs w:val="28"/>
        </w:rPr>
        <w:t>По данному направлению планируется выполнение следующих мероприятий:</w:t>
      </w:r>
    </w:p>
    <w:p w:rsidR="0074534C" w:rsidRPr="00CF5749" w:rsidRDefault="0074534C" w:rsidP="00931078">
      <w:pPr>
        <w:widowControl/>
        <w:ind w:firstLine="709"/>
        <w:jc w:val="both"/>
        <w:rPr>
          <w:sz w:val="28"/>
          <w:szCs w:val="28"/>
        </w:rPr>
      </w:pPr>
      <w:r w:rsidRPr="00CF5749">
        <w:rPr>
          <w:sz w:val="28"/>
          <w:szCs w:val="28"/>
        </w:rPr>
        <w:t>- расчистка устьевой части реки Паша МО «Волховский муниципальный район» Ленинградской области (2 этап);</w:t>
      </w:r>
    </w:p>
    <w:p w:rsidR="0074534C" w:rsidRPr="00CF5749" w:rsidRDefault="0074534C" w:rsidP="00931078">
      <w:pPr>
        <w:widowControl/>
        <w:ind w:firstLine="709"/>
        <w:jc w:val="both"/>
        <w:rPr>
          <w:sz w:val="28"/>
          <w:szCs w:val="28"/>
        </w:rPr>
      </w:pPr>
      <w:r w:rsidRPr="00CF5749">
        <w:rPr>
          <w:sz w:val="28"/>
          <w:szCs w:val="28"/>
        </w:rPr>
        <w:t>- закрепление на местности специальными информационными знаками границ водоохранных зон и прибрежных защитных полос реки Парицы МО «Гатчинский муниципальный район» Ленинградской области;</w:t>
      </w:r>
    </w:p>
    <w:p w:rsidR="0074534C" w:rsidRDefault="0074534C" w:rsidP="00931078">
      <w:pPr>
        <w:widowControl/>
        <w:ind w:firstLine="709"/>
        <w:jc w:val="both"/>
        <w:rPr>
          <w:sz w:val="28"/>
          <w:szCs w:val="28"/>
        </w:rPr>
      </w:pPr>
      <w:r w:rsidRPr="00CF5749">
        <w:rPr>
          <w:sz w:val="28"/>
          <w:szCs w:val="28"/>
        </w:rPr>
        <w:t>- определение границ водоохранных зон  и прибрежных защитных полос реки Луга  в границах Ленинградской области.</w:t>
      </w:r>
    </w:p>
    <w:p w:rsidR="0074534C" w:rsidRPr="00CF5749" w:rsidRDefault="0074534C" w:rsidP="00931078">
      <w:pPr>
        <w:widowControl/>
        <w:ind w:firstLine="709"/>
        <w:jc w:val="both"/>
        <w:rPr>
          <w:sz w:val="28"/>
          <w:szCs w:val="28"/>
        </w:rPr>
      </w:pPr>
    </w:p>
    <w:p w:rsidR="0074534C" w:rsidRPr="00237018" w:rsidRDefault="0074534C" w:rsidP="00931078">
      <w:pPr>
        <w:pStyle w:val="18"/>
        <w:ind w:firstLine="709"/>
      </w:pPr>
      <w:r w:rsidRPr="00237018">
        <w:t xml:space="preserve">Подпрограмма </w:t>
      </w:r>
      <w:r w:rsidR="0072131E">
        <w:t xml:space="preserve">« </w:t>
      </w:r>
      <w:r w:rsidRPr="00237018">
        <w:t>Организация экологического воспитания,</w:t>
      </w:r>
      <w:r w:rsidR="0040041B">
        <w:t xml:space="preserve"> </w:t>
      </w:r>
      <w:r w:rsidRPr="00237018">
        <w:t>образования и просвещения</w:t>
      </w:r>
      <w:r w:rsidR="0072131E">
        <w:t xml:space="preserve">»   </w:t>
      </w:r>
    </w:p>
    <w:p w:rsidR="0074534C" w:rsidRPr="00187D26"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rPr>
        <w:t xml:space="preserve">  11 983,8 тыс. руб. </w:t>
      </w:r>
    </w:p>
    <w:p w:rsidR="0074534C" w:rsidRPr="00CF5749" w:rsidRDefault="0074534C" w:rsidP="00931078">
      <w:pPr>
        <w:widowControl/>
        <w:ind w:firstLine="709"/>
        <w:jc w:val="both"/>
        <w:rPr>
          <w:sz w:val="28"/>
          <w:szCs w:val="28"/>
        </w:rPr>
      </w:pPr>
      <w:r w:rsidRPr="00CF5749">
        <w:rPr>
          <w:sz w:val="28"/>
          <w:szCs w:val="28"/>
        </w:rPr>
        <w:t>Подпрограмма включает в себя мероприятия, направленные на поддержку экологического</w:t>
      </w:r>
      <w:r w:rsidRPr="00CF5749">
        <w:rPr>
          <w:sz w:val="24"/>
          <w:szCs w:val="24"/>
        </w:rPr>
        <w:t xml:space="preserve"> </w:t>
      </w:r>
      <w:r w:rsidRPr="00CF5749">
        <w:rPr>
          <w:sz w:val="28"/>
          <w:szCs w:val="28"/>
        </w:rPr>
        <w:t xml:space="preserve">воспитания, образования и просвещения школьников и информирования населения Ленинградской области. </w:t>
      </w:r>
    </w:p>
    <w:p w:rsidR="0074534C" w:rsidRPr="00CF5749" w:rsidRDefault="0074534C" w:rsidP="00931078">
      <w:pPr>
        <w:widowControl/>
        <w:ind w:firstLine="709"/>
        <w:jc w:val="both"/>
        <w:rPr>
          <w:sz w:val="28"/>
          <w:szCs w:val="28"/>
        </w:rPr>
      </w:pPr>
      <w:r w:rsidRPr="00CF5749">
        <w:rPr>
          <w:sz w:val="28"/>
          <w:szCs w:val="28"/>
        </w:rPr>
        <w:t>В рамах указанной подпрограммы планируется проведение детских экологических экспедиций на особо охраняемые природные территории, разработка и издание  ежегодного информационно-аналитического сборника «Состояние  окружающей среды в Ленинградской области» и сборника «Труды школьников Ленинградской области по экологии и краеведению родного края»,  участие в международном форуме «Экология».</w:t>
      </w:r>
    </w:p>
    <w:p w:rsidR="0074534C" w:rsidRPr="00CF5749" w:rsidRDefault="0074534C" w:rsidP="00931078">
      <w:pPr>
        <w:widowControl/>
        <w:ind w:firstLine="709"/>
        <w:jc w:val="both"/>
        <w:rPr>
          <w:b/>
          <w:sz w:val="28"/>
          <w:szCs w:val="28"/>
          <w:u w:val="single"/>
        </w:rPr>
      </w:pPr>
    </w:p>
    <w:p w:rsidR="0074534C" w:rsidRPr="00237018" w:rsidRDefault="0074534C" w:rsidP="00931078">
      <w:pPr>
        <w:pStyle w:val="18"/>
        <w:ind w:firstLine="709"/>
      </w:pPr>
      <w:r w:rsidRPr="00237018">
        <w:lastRenderedPageBreak/>
        <w:t xml:space="preserve">Подпрограмма </w:t>
      </w:r>
      <w:r w:rsidR="0072131E">
        <w:t xml:space="preserve">« </w:t>
      </w:r>
      <w:r w:rsidRPr="00237018">
        <w:t>Государственная экологическая экспертиза</w:t>
      </w:r>
      <w:r w:rsidR="0072131E">
        <w:t xml:space="preserve">»   </w:t>
      </w:r>
    </w:p>
    <w:p w:rsidR="0074534C" w:rsidRPr="00187D26"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shd w:val="clear" w:color="auto" w:fill="FFFFFF"/>
        </w:rPr>
        <w:t>1 341,3</w:t>
      </w:r>
      <w:r w:rsidR="0074534C" w:rsidRPr="00187D26">
        <w:rPr>
          <w:sz w:val="28"/>
          <w:szCs w:val="28"/>
        </w:rPr>
        <w:t xml:space="preserve"> </w:t>
      </w:r>
      <w:r w:rsidR="00213232" w:rsidRPr="00187D26">
        <w:rPr>
          <w:sz w:val="28"/>
          <w:szCs w:val="28"/>
        </w:rPr>
        <w:t>тыс. руб.</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В результате исполнения подпрограммы планируется выполнение мероприятий  по организации и проведению государственной экологической экспертизы регионального уровня. Государственная экологическая экспертиза направлена на установление соответствия документации, обосновывающей намечаемую хозяйственную и иную деятельность, экологическому законодательству в целях предотвращения негативного воздействия последней на окружающую среду.</w:t>
      </w:r>
    </w:p>
    <w:p w:rsidR="0074534C" w:rsidRPr="00CF5749" w:rsidRDefault="0074534C" w:rsidP="00931078">
      <w:pPr>
        <w:widowControl/>
        <w:ind w:firstLine="709"/>
        <w:jc w:val="both"/>
        <w:rPr>
          <w:sz w:val="28"/>
          <w:szCs w:val="28"/>
        </w:rPr>
      </w:pPr>
    </w:p>
    <w:p w:rsidR="0074534C" w:rsidRPr="00CA4C32" w:rsidRDefault="0074534C" w:rsidP="00931078">
      <w:pPr>
        <w:pStyle w:val="18"/>
        <w:ind w:firstLine="709"/>
      </w:pPr>
      <w:r w:rsidRPr="00CA4C32">
        <w:t xml:space="preserve"> Подпрограмма </w:t>
      </w:r>
      <w:r w:rsidR="0072131E">
        <w:t xml:space="preserve">« </w:t>
      </w:r>
      <w:r w:rsidRPr="00CA4C32">
        <w:t>Особо охраняемые природные территории</w:t>
      </w:r>
      <w:r w:rsidR="0072131E">
        <w:t xml:space="preserve">»   </w:t>
      </w:r>
    </w:p>
    <w:p w:rsidR="0074534C" w:rsidRPr="00187D26" w:rsidRDefault="0074534C" w:rsidP="00931078">
      <w:pPr>
        <w:widowControl/>
        <w:ind w:firstLine="709"/>
        <w:jc w:val="both"/>
        <w:rPr>
          <w:sz w:val="28"/>
          <w:szCs w:val="28"/>
        </w:rPr>
      </w:pPr>
      <w:r w:rsidRPr="00187D26">
        <w:rPr>
          <w:sz w:val="28"/>
          <w:szCs w:val="28"/>
        </w:rPr>
        <w:t xml:space="preserve">Данная подпрограмма направлена на повышение уровня экологической безопасности граждан, сохранение природных систем Ленинградской области и обеспечение функционирования региональной системы особо охраняемых природных территорий. </w:t>
      </w:r>
      <w:r w:rsidR="0040041B" w:rsidRPr="00187D26">
        <w:rPr>
          <w:sz w:val="28"/>
          <w:szCs w:val="28"/>
        </w:rPr>
        <w:t xml:space="preserve">По данной подпрограмме на 2015 год предусмотрены расходы в сумме </w:t>
      </w:r>
      <w:r w:rsidRPr="00187D26">
        <w:rPr>
          <w:sz w:val="28"/>
          <w:szCs w:val="28"/>
        </w:rPr>
        <w:t xml:space="preserve">46 142,3 </w:t>
      </w:r>
      <w:r w:rsidR="00213232" w:rsidRPr="00187D26">
        <w:rPr>
          <w:sz w:val="28"/>
          <w:szCs w:val="28"/>
        </w:rPr>
        <w:t>тыс. руб.</w:t>
      </w:r>
    </w:p>
    <w:p w:rsidR="0074534C" w:rsidRPr="00CF5749" w:rsidRDefault="0074534C" w:rsidP="00931078">
      <w:pPr>
        <w:widowControl/>
        <w:ind w:firstLine="709"/>
        <w:jc w:val="both"/>
        <w:rPr>
          <w:sz w:val="28"/>
          <w:szCs w:val="28"/>
        </w:rPr>
      </w:pPr>
      <w:r w:rsidRPr="00CF5749">
        <w:rPr>
          <w:sz w:val="28"/>
          <w:szCs w:val="28"/>
        </w:rPr>
        <w:t xml:space="preserve">Всего на реализацию в 2015 году мероприятий в рамках указанной подпрограммы </w:t>
      </w:r>
      <w:r w:rsidRPr="00AA468D">
        <w:rPr>
          <w:sz w:val="28"/>
          <w:szCs w:val="28"/>
        </w:rPr>
        <w:t>комитету по природным ресурсам Ленинградской области</w:t>
      </w:r>
      <w:r w:rsidRPr="00CF5749">
        <w:rPr>
          <w:sz w:val="28"/>
          <w:szCs w:val="28"/>
        </w:rPr>
        <w:t xml:space="preserve"> предусмотрено </w:t>
      </w:r>
      <w:r w:rsidRPr="00296236">
        <w:rPr>
          <w:sz w:val="28"/>
          <w:szCs w:val="28"/>
        </w:rPr>
        <w:t xml:space="preserve">44 607,6 </w:t>
      </w:r>
      <w:r w:rsidR="00213232">
        <w:rPr>
          <w:sz w:val="28"/>
          <w:szCs w:val="28"/>
        </w:rPr>
        <w:t>тыс. руб.</w:t>
      </w:r>
      <w:r w:rsidRPr="00296236">
        <w:rPr>
          <w:sz w:val="28"/>
          <w:szCs w:val="28"/>
        </w:rPr>
        <w:t>,</w:t>
      </w:r>
      <w:r w:rsidRPr="00CF5749">
        <w:rPr>
          <w:sz w:val="28"/>
          <w:szCs w:val="28"/>
        </w:rPr>
        <w:t xml:space="preserve"> из них:</w:t>
      </w:r>
    </w:p>
    <w:p w:rsidR="0074534C" w:rsidRPr="00CF5749" w:rsidRDefault="0074534C" w:rsidP="00931078">
      <w:pPr>
        <w:widowControl/>
        <w:ind w:firstLine="709"/>
        <w:jc w:val="both"/>
        <w:rPr>
          <w:sz w:val="28"/>
          <w:szCs w:val="28"/>
        </w:rPr>
      </w:pPr>
      <w:r w:rsidRPr="00CF5749">
        <w:rPr>
          <w:sz w:val="28"/>
          <w:szCs w:val="28"/>
        </w:rPr>
        <w:t xml:space="preserve">- 18 520,8 </w:t>
      </w:r>
      <w:r w:rsidR="00213232">
        <w:rPr>
          <w:sz w:val="28"/>
          <w:szCs w:val="28"/>
        </w:rPr>
        <w:t>тыс. руб.</w:t>
      </w:r>
      <w:r w:rsidRPr="00CF5749">
        <w:rPr>
          <w:sz w:val="28"/>
          <w:szCs w:val="28"/>
        </w:rPr>
        <w:t xml:space="preserve"> – на реализацию мероприятий по поддержке и развитию особо охраняемых природных территорий Ленинградской области. По данному направлению планируется выполнение мероприятий по экологическому обследованию участков территорий, обосновывающих создание особо охраняемые природных территорий регионального значения,</w:t>
      </w:r>
      <w:r w:rsidRPr="00CF5749">
        <w:rPr>
          <w:sz w:val="24"/>
          <w:szCs w:val="24"/>
        </w:rPr>
        <w:t xml:space="preserve"> </w:t>
      </w:r>
      <w:r w:rsidRPr="00CF5749">
        <w:rPr>
          <w:sz w:val="28"/>
          <w:szCs w:val="28"/>
        </w:rPr>
        <w:t>по экологическому обследованию на островах Финского залива, входящих в состав особо охраняемых природных территорий, мероприятий по благоустройству ООПТ, изготовлению и установке информационных щитов и аншлагов, созданию мест организованной рекреации</w:t>
      </w:r>
      <w:r w:rsidRPr="00CF5749">
        <w:rPr>
          <w:sz w:val="24"/>
          <w:szCs w:val="24"/>
        </w:rPr>
        <w:t xml:space="preserve"> </w:t>
      </w:r>
      <w:r w:rsidRPr="00CF5749">
        <w:rPr>
          <w:sz w:val="28"/>
          <w:szCs w:val="28"/>
        </w:rPr>
        <w:t>для организации познавательного туризма,</w:t>
      </w:r>
      <w:r w:rsidRPr="00CF5749">
        <w:rPr>
          <w:sz w:val="24"/>
          <w:szCs w:val="24"/>
        </w:rPr>
        <w:t xml:space="preserve"> </w:t>
      </w:r>
      <w:r w:rsidRPr="00CF5749">
        <w:rPr>
          <w:sz w:val="28"/>
          <w:szCs w:val="28"/>
        </w:rPr>
        <w:t>оснащению эколого-просветительского центра и гостевых домов в заказнике «Раковые озера», проектированию эколого-просветительского Цен</w:t>
      </w:r>
      <w:r>
        <w:rPr>
          <w:sz w:val="28"/>
          <w:szCs w:val="28"/>
        </w:rPr>
        <w:t>тра и гостевых домов в природном</w:t>
      </w:r>
      <w:r w:rsidRPr="00CF5749">
        <w:rPr>
          <w:sz w:val="28"/>
          <w:szCs w:val="28"/>
        </w:rPr>
        <w:t xml:space="preserve"> парке "Вепсский лес", мероприятия по проведению мониторинга состояния охраняемых объектов, занесенных в Красную книгу Российской Федерации и Ленинградской области, проведению тематических семинаров, формированию информационных Интернет ресурсов</w:t>
      </w:r>
      <w:r w:rsidRPr="00CF5749">
        <w:rPr>
          <w:sz w:val="24"/>
          <w:szCs w:val="24"/>
        </w:rPr>
        <w:t xml:space="preserve"> </w:t>
      </w:r>
      <w:r w:rsidRPr="00CF5749">
        <w:rPr>
          <w:sz w:val="28"/>
          <w:szCs w:val="28"/>
        </w:rPr>
        <w:t>по особо охраняемые природным территориям, подготовке и изданию книг, путеводителей, картографических материалов, брошюр и буклетов по особо охраняемым природным территориям Ленинградской области на русском и английском языках.</w:t>
      </w:r>
    </w:p>
    <w:p w:rsidR="0074534C" w:rsidRPr="00CF5749" w:rsidRDefault="0074534C" w:rsidP="00931078">
      <w:pPr>
        <w:widowControl/>
        <w:ind w:firstLine="709"/>
        <w:jc w:val="both"/>
        <w:rPr>
          <w:sz w:val="28"/>
          <w:szCs w:val="28"/>
        </w:rPr>
      </w:pPr>
      <w:r w:rsidRPr="00CF5749">
        <w:rPr>
          <w:sz w:val="28"/>
          <w:szCs w:val="28"/>
        </w:rPr>
        <w:t>-</w:t>
      </w:r>
      <w:r w:rsidRPr="00CF5749">
        <w:rPr>
          <w:sz w:val="28"/>
          <w:szCs w:val="28"/>
        </w:rPr>
        <w:tab/>
        <w:t xml:space="preserve">26 086,8 </w:t>
      </w:r>
      <w:r w:rsidR="00213232">
        <w:rPr>
          <w:sz w:val="28"/>
          <w:szCs w:val="28"/>
        </w:rPr>
        <w:t>тыс. руб.</w:t>
      </w:r>
      <w:r w:rsidRPr="00CF5749">
        <w:rPr>
          <w:sz w:val="28"/>
          <w:szCs w:val="28"/>
        </w:rPr>
        <w:t xml:space="preserve"> – на обеспечение деятельности казенного учреждения (филиала ЛОГКУ «Ленобллес» - дирекции особо охраняемых природных территорий Ленинградской области). В рамках деятельности казенного учреждения обеспечивается проведение природоохранных рейдов на особо охраняемых природных территориях регионального значения.</w:t>
      </w:r>
    </w:p>
    <w:p w:rsidR="0074534C" w:rsidRPr="00E81BD0" w:rsidRDefault="0074534C" w:rsidP="00931078">
      <w:pPr>
        <w:pStyle w:val="msonormalcxspmiddle"/>
        <w:spacing w:before="0" w:beforeAutospacing="0" w:after="0" w:afterAutospacing="0"/>
        <w:ind w:firstLine="709"/>
        <w:jc w:val="both"/>
        <w:rPr>
          <w:sz w:val="28"/>
          <w:szCs w:val="28"/>
        </w:rPr>
      </w:pPr>
      <w:r>
        <w:rPr>
          <w:sz w:val="28"/>
          <w:szCs w:val="28"/>
        </w:rPr>
        <w:t>П</w:t>
      </w:r>
      <w:r w:rsidRPr="00E3138A">
        <w:rPr>
          <w:sz w:val="28"/>
          <w:szCs w:val="28"/>
        </w:rPr>
        <w:t>о подпрограмм</w:t>
      </w:r>
      <w:r>
        <w:rPr>
          <w:sz w:val="28"/>
          <w:szCs w:val="28"/>
        </w:rPr>
        <w:t>е</w:t>
      </w:r>
      <w:r w:rsidRPr="00E3138A">
        <w:rPr>
          <w:sz w:val="28"/>
          <w:szCs w:val="28"/>
        </w:rPr>
        <w:t xml:space="preserve"> </w:t>
      </w:r>
      <w:r w:rsidRPr="001A434A">
        <w:rPr>
          <w:sz w:val="28"/>
          <w:szCs w:val="28"/>
        </w:rPr>
        <w:t>"Особо охраняемые природные территории"</w:t>
      </w:r>
      <w:r w:rsidRPr="00E3138A">
        <w:rPr>
          <w:sz w:val="28"/>
          <w:szCs w:val="28"/>
        </w:rPr>
        <w:t xml:space="preserve"> </w:t>
      </w:r>
      <w:r w:rsidRPr="00E81BD0">
        <w:rPr>
          <w:sz w:val="28"/>
          <w:szCs w:val="28"/>
        </w:rPr>
        <w:t xml:space="preserve">комитету по культуре Ленинградской области </w:t>
      </w:r>
      <w:r>
        <w:rPr>
          <w:sz w:val="28"/>
          <w:szCs w:val="28"/>
        </w:rPr>
        <w:t>запланированы расходы</w:t>
      </w:r>
      <w:r w:rsidRPr="00E81BD0">
        <w:rPr>
          <w:sz w:val="28"/>
          <w:szCs w:val="28"/>
        </w:rPr>
        <w:t xml:space="preserve"> в сумме 1 </w:t>
      </w:r>
      <w:r>
        <w:rPr>
          <w:sz w:val="28"/>
          <w:szCs w:val="28"/>
        </w:rPr>
        <w:t>534</w:t>
      </w:r>
      <w:r w:rsidRPr="00E81BD0">
        <w:rPr>
          <w:sz w:val="28"/>
          <w:szCs w:val="28"/>
        </w:rPr>
        <w:t>,</w:t>
      </w:r>
      <w:r>
        <w:rPr>
          <w:sz w:val="28"/>
          <w:szCs w:val="28"/>
        </w:rPr>
        <w:t>7</w:t>
      </w:r>
      <w:r w:rsidRPr="00E81BD0">
        <w:rPr>
          <w:sz w:val="28"/>
          <w:szCs w:val="28"/>
        </w:rPr>
        <w:t xml:space="preserve"> </w:t>
      </w:r>
      <w:r w:rsidR="00213232">
        <w:rPr>
          <w:sz w:val="28"/>
          <w:szCs w:val="28"/>
        </w:rPr>
        <w:t>тыс. руб.</w:t>
      </w:r>
    </w:p>
    <w:p w:rsidR="0074534C" w:rsidRPr="00E81BD0" w:rsidRDefault="0074534C" w:rsidP="00931078">
      <w:pPr>
        <w:pStyle w:val="ConsPlusCell"/>
        <w:ind w:firstLine="709"/>
        <w:jc w:val="both"/>
      </w:pPr>
      <w:r w:rsidRPr="00E81BD0">
        <w:lastRenderedPageBreak/>
        <w:t xml:space="preserve">В пределах указанных ассигнований комитет по культуре Ленинградской области планирует осуществить ремонт здания Училищного дома под создание эколого-просветительского  центра  на  территории  памятника   природы   «Музей-усадьба Н.К.Рериха».    </w:t>
      </w:r>
    </w:p>
    <w:p w:rsidR="0074534C" w:rsidRPr="00CF5749" w:rsidRDefault="0074534C" w:rsidP="00931078">
      <w:pPr>
        <w:widowControl/>
        <w:ind w:firstLine="709"/>
        <w:jc w:val="both"/>
        <w:rPr>
          <w:b/>
          <w:sz w:val="28"/>
          <w:szCs w:val="28"/>
        </w:rPr>
      </w:pPr>
    </w:p>
    <w:p w:rsidR="0074534C" w:rsidRPr="00494AC6" w:rsidRDefault="0074534C" w:rsidP="00931078">
      <w:pPr>
        <w:pStyle w:val="18"/>
        <w:ind w:firstLine="709"/>
      </w:pPr>
      <w:r w:rsidRPr="00494AC6">
        <w:t xml:space="preserve">Подпрограмма </w:t>
      </w:r>
      <w:r w:rsidR="0072131E">
        <w:t xml:space="preserve">« </w:t>
      </w:r>
      <w:r w:rsidRPr="00494AC6">
        <w:t>Минерально-сырьевая база</w:t>
      </w:r>
      <w:r w:rsidR="0072131E">
        <w:t xml:space="preserve">»   </w:t>
      </w:r>
    </w:p>
    <w:p w:rsidR="0074534C" w:rsidRPr="00187D26" w:rsidRDefault="0040041B" w:rsidP="00931078">
      <w:pPr>
        <w:widowControl/>
        <w:ind w:firstLine="709"/>
        <w:jc w:val="both"/>
        <w:rPr>
          <w:sz w:val="24"/>
          <w:szCs w:val="24"/>
        </w:rPr>
      </w:pPr>
      <w:r w:rsidRPr="00187D26">
        <w:rPr>
          <w:sz w:val="28"/>
          <w:szCs w:val="28"/>
        </w:rPr>
        <w:t xml:space="preserve">По данной подпрограмме на 2015 год предусмотрены расходы в сумме </w:t>
      </w:r>
      <w:r w:rsidR="0074534C" w:rsidRPr="00187D26">
        <w:rPr>
          <w:sz w:val="28"/>
          <w:szCs w:val="28"/>
        </w:rPr>
        <w:t xml:space="preserve">6 870,0 </w:t>
      </w:r>
      <w:r w:rsidR="00213232" w:rsidRPr="00187D26">
        <w:rPr>
          <w:sz w:val="28"/>
          <w:szCs w:val="28"/>
        </w:rPr>
        <w:t>тыс. руб.</w:t>
      </w:r>
    </w:p>
    <w:p w:rsidR="0074534C" w:rsidRPr="00CF5749" w:rsidRDefault="0074534C" w:rsidP="00931078">
      <w:pPr>
        <w:widowControl/>
        <w:ind w:firstLine="709"/>
        <w:jc w:val="both"/>
        <w:rPr>
          <w:sz w:val="28"/>
          <w:szCs w:val="28"/>
        </w:rPr>
      </w:pPr>
      <w:r w:rsidRPr="00CF5749">
        <w:rPr>
          <w:sz w:val="28"/>
          <w:szCs w:val="28"/>
        </w:rPr>
        <w:t>В результате исполнения подпрограммы планируется обеспечение функционирования территориально распределенной автоматизированной информационной системы «Недропользование», разработка блоков «Мониторинг выполнения условий пользования недрами», «Геология и гидрогеология», «Зоны санитарной охраны скважин на воду для питьевого и хозяйственного водоснабжения» в составе информационной системы  «Недропользование», подготовка электронной карты Ленинградской области по местоположению минерально-сырьевых ресурсов, земель государственного лесного фонда, особо охраняемых природных территорий в составе модуля АИС «Недропользование».</w:t>
      </w:r>
    </w:p>
    <w:p w:rsidR="0074534C" w:rsidRPr="00CF5749" w:rsidRDefault="0074534C" w:rsidP="00931078">
      <w:pPr>
        <w:pStyle w:val="18"/>
        <w:ind w:firstLine="709"/>
      </w:pPr>
    </w:p>
    <w:p w:rsidR="0074534C" w:rsidRPr="007326B3" w:rsidRDefault="0074534C" w:rsidP="00931078">
      <w:pPr>
        <w:pStyle w:val="18"/>
        <w:ind w:firstLine="709"/>
      </w:pPr>
      <w:r w:rsidRPr="007326B3">
        <w:t xml:space="preserve">Подпрограмма </w:t>
      </w:r>
      <w:r w:rsidR="0072131E">
        <w:t xml:space="preserve">« </w:t>
      </w:r>
      <w:r w:rsidRPr="007326B3">
        <w:t>Развитие лесного хозяйства</w:t>
      </w:r>
      <w:r w:rsidR="0072131E">
        <w:t xml:space="preserve">»   </w:t>
      </w:r>
    </w:p>
    <w:p w:rsidR="0074534C" w:rsidRPr="00FD1C2B"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rPr>
        <w:t>1 104 914,7</w:t>
      </w:r>
      <w:r w:rsidR="0074534C" w:rsidRPr="00187D26">
        <w:rPr>
          <w:sz w:val="24"/>
          <w:szCs w:val="24"/>
        </w:rPr>
        <w:t xml:space="preserve"> </w:t>
      </w:r>
      <w:r w:rsidR="00213232" w:rsidRPr="00187D26">
        <w:rPr>
          <w:sz w:val="28"/>
          <w:szCs w:val="28"/>
        </w:rPr>
        <w:t>тыс. руб.</w:t>
      </w:r>
      <w:r w:rsidR="0074534C" w:rsidRPr="00187D26">
        <w:rPr>
          <w:sz w:val="28"/>
          <w:szCs w:val="28"/>
        </w:rPr>
        <w:t xml:space="preserve">,  </w:t>
      </w:r>
      <w:r w:rsidR="0074534C" w:rsidRPr="00FD1C2B">
        <w:rPr>
          <w:sz w:val="28"/>
          <w:szCs w:val="28"/>
        </w:rPr>
        <w:t xml:space="preserve">в том числе за счет средств областного бюджета Ленинградской области 716 475,7 </w:t>
      </w:r>
      <w:r w:rsidR="00213232">
        <w:rPr>
          <w:sz w:val="28"/>
          <w:szCs w:val="28"/>
        </w:rPr>
        <w:t>тыс. руб.</w:t>
      </w:r>
      <w:r w:rsidR="0074534C" w:rsidRPr="00FD1C2B">
        <w:rPr>
          <w:sz w:val="28"/>
          <w:szCs w:val="28"/>
        </w:rPr>
        <w:t xml:space="preserve">, за счет средств федерального бюджета 388 439,0 </w:t>
      </w:r>
      <w:r w:rsidR="00213232">
        <w:rPr>
          <w:sz w:val="28"/>
          <w:szCs w:val="28"/>
        </w:rPr>
        <w:t>тыс. руб.</w:t>
      </w:r>
      <w:r w:rsidR="0074534C" w:rsidRPr="00FD1C2B">
        <w:rPr>
          <w:sz w:val="28"/>
          <w:szCs w:val="28"/>
        </w:rPr>
        <w:t>:</w:t>
      </w:r>
    </w:p>
    <w:p w:rsidR="0074534C" w:rsidRPr="00187D26" w:rsidRDefault="0074534C" w:rsidP="00931078">
      <w:pPr>
        <w:widowControl/>
        <w:ind w:firstLine="709"/>
        <w:jc w:val="both"/>
        <w:rPr>
          <w:sz w:val="28"/>
          <w:szCs w:val="28"/>
        </w:rPr>
      </w:pPr>
      <w:r w:rsidRPr="00187D26">
        <w:rPr>
          <w:sz w:val="28"/>
          <w:szCs w:val="28"/>
        </w:rPr>
        <w:t xml:space="preserve">- 1 085 165,6 </w:t>
      </w:r>
      <w:r w:rsidR="00213232" w:rsidRPr="00187D26">
        <w:rPr>
          <w:sz w:val="28"/>
          <w:szCs w:val="28"/>
        </w:rPr>
        <w:t>тыс. руб.</w:t>
      </w:r>
      <w:r w:rsidRPr="00187D26">
        <w:rPr>
          <w:sz w:val="28"/>
          <w:szCs w:val="28"/>
        </w:rPr>
        <w:t xml:space="preserve">, в том числе 374 588,8 </w:t>
      </w:r>
      <w:r w:rsidR="00213232" w:rsidRPr="00187D26">
        <w:rPr>
          <w:sz w:val="28"/>
          <w:szCs w:val="28"/>
        </w:rPr>
        <w:t>тыс. руб.</w:t>
      </w:r>
      <w:r w:rsidRPr="00187D26">
        <w:rPr>
          <w:sz w:val="28"/>
          <w:szCs w:val="28"/>
        </w:rPr>
        <w:t xml:space="preserve"> за счет субвенций федерального бюджета на осуществление отдельных полномочий Российской Федерации в области лесных отношений, в рамках обеспечения деятельности казенного учреждения ЛОГКУ «Ленобллес», выполняющего государственные полномочия в сфере использования, охраны,  защиты и воспроизводства лесов;</w:t>
      </w:r>
    </w:p>
    <w:p w:rsidR="0074534C" w:rsidRPr="00187D26" w:rsidRDefault="0074534C" w:rsidP="00931078">
      <w:pPr>
        <w:widowControl/>
        <w:ind w:firstLine="709"/>
        <w:jc w:val="both"/>
        <w:rPr>
          <w:sz w:val="28"/>
          <w:szCs w:val="28"/>
        </w:rPr>
      </w:pPr>
      <w:r w:rsidRPr="00187D26">
        <w:rPr>
          <w:sz w:val="28"/>
          <w:szCs w:val="28"/>
        </w:rPr>
        <w:t xml:space="preserve">- 17 312,8 </w:t>
      </w:r>
      <w:r w:rsidR="00213232" w:rsidRPr="00187D26">
        <w:rPr>
          <w:sz w:val="28"/>
          <w:szCs w:val="28"/>
        </w:rPr>
        <w:t>тыс. руб.</w:t>
      </w:r>
      <w:r w:rsidRPr="00187D26">
        <w:rPr>
          <w:sz w:val="28"/>
          <w:szCs w:val="28"/>
        </w:rPr>
        <w:t xml:space="preserve"> - на приобретение специализированной лесопожарной техники и оборудования, в том числе</w:t>
      </w:r>
      <w:r w:rsidRPr="00187D26">
        <w:rPr>
          <w:sz w:val="24"/>
          <w:szCs w:val="24"/>
        </w:rPr>
        <w:t xml:space="preserve"> </w:t>
      </w:r>
      <w:r w:rsidRPr="00187D26">
        <w:rPr>
          <w:sz w:val="28"/>
          <w:szCs w:val="28"/>
        </w:rPr>
        <w:t xml:space="preserve">за счет средств областного бюджета Ленинградской области 3 462,6 </w:t>
      </w:r>
      <w:r w:rsidR="00213232" w:rsidRPr="00187D26">
        <w:rPr>
          <w:sz w:val="28"/>
          <w:szCs w:val="28"/>
        </w:rPr>
        <w:t>тыс. руб.</w:t>
      </w:r>
      <w:r w:rsidRPr="00187D26">
        <w:rPr>
          <w:sz w:val="28"/>
          <w:szCs w:val="28"/>
        </w:rPr>
        <w:t xml:space="preserve">, за счет средств федерального бюджета 13 850,2 </w:t>
      </w:r>
      <w:r w:rsidR="00213232" w:rsidRPr="00187D26">
        <w:rPr>
          <w:sz w:val="28"/>
          <w:szCs w:val="28"/>
        </w:rPr>
        <w:t>тыс. руб.</w:t>
      </w:r>
      <w:r w:rsidRPr="00187D26">
        <w:rPr>
          <w:sz w:val="28"/>
          <w:szCs w:val="28"/>
        </w:rPr>
        <w:t>;</w:t>
      </w:r>
    </w:p>
    <w:p w:rsidR="0074534C" w:rsidRPr="00CF5749" w:rsidRDefault="0074534C" w:rsidP="00931078">
      <w:pPr>
        <w:widowControl/>
        <w:ind w:firstLine="709"/>
        <w:jc w:val="both"/>
        <w:rPr>
          <w:sz w:val="28"/>
          <w:szCs w:val="28"/>
        </w:rPr>
      </w:pPr>
      <w:r w:rsidRPr="00187D26">
        <w:rPr>
          <w:sz w:val="28"/>
          <w:szCs w:val="28"/>
        </w:rPr>
        <w:t xml:space="preserve">- 757,7 </w:t>
      </w:r>
      <w:r w:rsidR="00213232" w:rsidRPr="00187D26">
        <w:rPr>
          <w:sz w:val="28"/>
          <w:szCs w:val="28"/>
        </w:rPr>
        <w:t>тыс. руб.</w:t>
      </w:r>
      <w:r w:rsidRPr="00187D26">
        <w:rPr>
          <w:sz w:val="28"/>
          <w:szCs w:val="28"/>
        </w:rPr>
        <w:t xml:space="preserve"> - на </w:t>
      </w:r>
      <w:r w:rsidRPr="00CF5749">
        <w:rPr>
          <w:sz w:val="28"/>
          <w:szCs w:val="28"/>
        </w:rPr>
        <w:t>организацию работы школьных лесничеств. По данному направлению планируется выполнение мероприятий по организации соревнований школьных лесничеств, олимпиад эколого-биологической направленности регионального этапа Всероссийского конкурса "Подрост", размещению информации о школьных лесничествах в средствах массовой информации;</w:t>
      </w:r>
    </w:p>
    <w:p w:rsidR="0074534C" w:rsidRPr="00CF5749" w:rsidRDefault="0074534C" w:rsidP="00931078">
      <w:pPr>
        <w:widowControl/>
        <w:ind w:firstLine="709"/>
        <w:jc w:val="both"/>
        <w:rPr>
          <w:sz w:val="28"/>
          <w:szCs w:val="28"/>
        </w:rPr>
      </w:pPr>
      <w:r w:rsidRPr="00CF5749">
        <w:rPr>
          <w:sz w:val="28"/>
          <w:szCs w:val="28"/>
        </w:rPr>
        <w:t xml:space="preserve">- 901,6 </w:t>
      </w:r>
      <w:r w:rsidR="00213232">
        <w:rPr>
          <w:sz w:val="28"/>
          <w:szCs w:val="28"/>
        </w:rPr>
        <w:t>тыс. руб.</w:t>
      </w:r>
      <w:r w:rsidRPr="00CF5749">
        <w:rPr>
          <w:sz w:val="28"/>
          <w:szCs w:val="28"/>
        </w:rPr>
        <w:t xml:space="preserve"> -   субсидии муниципальным образованиям на поддержку работы школьных лесничеств:</w:t>
      </w:r>
      <w:r w:rsidRPr="00CF5749">
        <w:rPr>
          <w:sz w:val="24"/>
          <w:szCs w:val="24"/>
        </w:rPr>
        <w:t xml:space="preserve"> </w:t>
      </w:r>
      <w:r w:rsidRPr="00CF5749">
        <w:rPr>
          <w:sz w:val="28"/>
          <w:szCs w:val="28"/>
        </w:rPr>
        <w:t>на доукомплектование материально-технической базы школьных лесничеств, приобретение комплектов форменного обмундирования для членов школьных лесничеств и организация экскурсий</w:t>
      </w:r>
      <w:r w:rsidRPr="00CF5749">
        <w:rPr>
          <w:sz w:val="24"/>
          <w:szCs w:val="24"/>
        </w:rPr>
        <w:t xml:space="preserve"> </w:t>
      </w:r>
      <w:r w:rsidRPr="00CF5749">
        <w:rPr>
          <w:sz w:val="28"/>
          <w:szCs w:val="28"/>
        </w:rPr>
        <w:t xml:space="preserve">для членов школьных лесничеств; </w:t>
      </w:r>
    </w:p>
    <w:p w:rsidR="0074534C" w:rsidRPr="00CF5749" w:rsidRDefault="0074534C" w:rsidP="00931078">
      <w:pPr>
        <w:widowControl/>
        <w:ind w:firstLine="709"/>
        <w:jc w:val="both"/>
        <w:rPr>
          <w:sz w:val="28"/>
          <w:szCs w:val="28"/>
        </w:rPr>
      </w:pPr>
      <w:r w:rsidRPr="00CF5749">
        <w:rPr>
          <w:sz w:val="28"/>
          <w:szCs w:val="28"/>
        </w:rPr>
        <w:t xml:space="preserve">- 777,0 </w:t>
      </w:r>
      <w:r w:rsidR="00213232">
        <w:rPr>
          <w:sz w:val="28"/>
          <w:szCs w:val="28"/>
        </w:rPr>
        <w:t>тыс. руб.</w:t>
      </w:r>
      <w:r w:rsidRPr="00CF5749">
        <w:rPr>
          <w:sz w:val="28"/>
          <w:szCs w:val="28"/>
        </w:rPr>
        <w:t xml:space="preserve"> – на организацию форумов, выставок и конференций с участием государственных органов исполнительной власти, представителей международных и российских организаций лесного комплекса.</w:t>
      </w:r>
    </w:p>
    <w:p w:rsidR="0074534C" w:rsidRPr="00187D26" w:rsidRDefault="0074534C" w:rsidP="00931078">
      <w:pPr>
        <w:pStyle w:val="18"/>
        <w:ind w:firstLine="709"/>
      </w:pPr>
      <w:r w:rsidRPr="00494AC6">
        <w:lastRenderedPageBreak/>
        <w:t xml:space="preserve">Подпрограмма </w:t>
      </w:r>
      <w:r w:rsidR="0072131E">
        <w:t xml:space="preserve">« </w:t>
      </w:r>
      <w:r w:rsidRPr="00494AC6">
        <w:t>Обеспечение реализации мероприятий, направленных на охрану окружающей среды, рациональное природопользование минерально-сырьевой базы</w:t>
      </w:r>
      <w:r w:rsidR="0072131E">
        <w:t xml:space="preserve">»   </w:t>
      </w:r>
    </w:p>
    <w:p w:rsidR="0074534C" w:rsidRPr="00187D26"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shd w:val="clear" w:color="auto" w:fill="FFFFFF"/>
        </w:rPr>
        <w:t>12 861,4</w:t>
      </w:r>
      <w:r w:rsidR="0074534C" w:rsidRPr="00187D26">
        <w:rPr>
          <w:sz w:val="28"/>
          <w:szCs w:val="28"/>
        </w:rPr>
        <w:t xml:space="preserve"> </w:t>
      </w:r>
      <w:r w:rsidR="00742CFC" w:rsidRPr="00187D26">
        <w:rPr>
          <w:sz w:val="28"/>
          <w:szCs w:val="28"/>
        </w:rPr>
        <w:t>тыс. руб</w:t>
      </w:r>
      <w:r w:rsidR="0074534C" w:rsidRPr="00187D26">
        <w:rPr>
          <w:sz w:val="28"/>
          <w:szCs w:val="28"/>
        </w:rPr>
        <w:t>.</w:t>
      </w:r>
    </w:p>
    <w:p w:rsidR="0074534C" w:rsidRPr="00CF5749" w:rsidRDefault="0074534C" w:rsidP="00931078">
      <w:pPr>
        <w:widowControl/>
        <w:ind w:firstLine="709"/>
        <w:jc w:val="both"/>
        <w:rPr>
          <w:sz w:val="28"/>
          <w:szCs w:val="28"/>
        </w:rPr>
      </w:pPr>
      <w:r w:rsidRPr="00CF5749">
        <w:rPr>
          <w:sz w:val="28"/>
          <w:szCs w:val="28"/>
        </w:rPr>
        <w:t xml:space="preserve">На выполнение  указанной подпрограммы предусмотрены средства на обеспечение деятельности казенного учреждения ЛОГКУ «Региональное агентство природопользования и охраны окружающей среды», осуществляющее реализацию полномочий комитета по природным ресурсам в сфере недропользования, охраны окружающей среды, водных отношений. </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ЛОГКУ "Региональное агентство природопользования и охраны окружающей среды" осуществляет следующие виды деятельности:</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участие в геологической экспертизе заявочных материалов на право пользования недрами, в подготовке проектов лицензионных соглашений;</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обеспечение проведения государственной экспертизы запасов общераспространенных полезных ископаемых, геологической, экономической и экологической информации о предоставляемых в пользование участках недр в Ленинградской области;</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обеспечение создания, ведения, пополнения фонда геологической информации;</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обеспечение составления территориального баланса общераспространенных полезных ископаемых;</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обеспечение ведения территориального кадастра месторождений и проявлений общераспространенных полезных ископаемых;</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сбор, анализ и обобщение материалов по водохозяйственным и водоохранным мероприятиям на водных объектах или их частях, находящихся в федеральной собственности и расположенных на территории Ленинградской области;</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обеспечение подготовки информации по минерально-сырьевой базе для схем территориального планирования;</w:t>
      </w:r>
    </w:p>
    <w:p w:rsidR="0074534C" w:rsidRPr="00CF5749" w:rsidRDefault="0074534C" w:rsidP="00931078">
      <w:pPr>
        <w:widowControl/>
        <w:autoSpaceDE w:val="0"/>
        <w:autoSpaceDN w:val="0"/>
        <w:adjustRightInd w:val="0"/>
        <w:ind w:firstLine="709"/>
        <w:jc w:val="both"/>
        <w:rPr>
          <w:sz w:val="28"/>
          <w:szCs w:val="28"/>
        </w:rPr>
      </w:pPr>
      <w:r w:rsidRPr="00CF5749">
        <w:rPr>
          <w:sz w:val="28"/>
          <w:szCs w:val="28"/>
        </w:rPr>
        <w:t>участие в разработке и проведении водохозяйственных мероприятий, мероприятий по охране водных объектов или их частей, находящихся в федеральной собственности и расположенных на территории Ленинградской области, предупреждению их загрязнения, засорения и истощения вод, а также мер по ликвидации последствий указанных явлений.</w:t>
      </w:r>
    </w:p>
    <w:p w:rsidR="0074534C" w:rsidRDefault="0074534C" w:rsidP="00931078">
      <w:pPr>
        <w:widowControl/>
        <w:ind w:firstLine="709"/>
        <w:jc w:val="both"/>
        <w:rPr>
          <w:sz w:val="28"/>
          <w:szCs w:val="28"/>
        </w:rPr>
      </w:pPr>
    </w:p>
    <w:p w:rsidR="0074534C" w:rsidRPr="00CF5749" w:rsidRDefault="0074534C" w:rsidP="00931078">
      <w:pPr>
        <w:pStyle w:val="18"/>
        <w:ind w:firstLine="709"/>
      </w:pPr>
      <w:r w:rsidRPr="00093F41">
        <w:t xml:space="preserve">Подпрограмма </w:t>
      </w:r>
      <w:r w:rsidR="0072131E">
        <w:t xml:space="preserve">« </w:t>
      </w:r>
      <w:r w:rsidRPr="00093F41">
        <w:t>Экологический надзор</w:t>
      </w:r>
      <w:r w:rsidR="0072131E">
        <w:t xml:space="preserve">»   </w:t>
      </w:r>
      <w:r>
        <w:t xml:space="preserve"> </w:t>
      </w:r>
      <w:r w:rsidRPr="00CF5749">
        <w:t>Комитет государственного экологическо</w:t>
      </w:r>
      <w:r>
        <w:t>го надзора</w:t>
      </w:r>
      <w:r w:rsidRPr="00CF5749">
        <w:t xml:space="preserve"> </w:t>
      </w:r>
      <w:r>
        <w:t>Ленинградской области</w:t>
      </w:r>
    </w:p>
    <w:p w:rsidR="0074534C" w:rsidRPr="00187D26" w:rsidRDefault="0040041B" w:rsidP="00931078">
      <w:pPr>
        <w:widowControl/>
        <w:ind w:firstLine="709"/>
        <w:jc w:val="both"/>
        <w:rPr>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rPr>
        <w:t xml:space="preserve">40 877,4 </w:t>
      </w:r>
      <w:r w:rsidR="00213232" w:rsidRPr="00187D26">
        <w:rPr>
          <w:sz w:val="28"/>
          <w:szCs w:val="28"/>
        </w:rPr>
        <w:t>тыс. руб.</w:t>
      </w:r>
      <w:r w:rsidR="0074534C" w:rsidRPr="00187D26">
        <w:rPr>
          <w:sz w:val="28"/>
          <w:szCs w:val="28"/>
        </w:rPr>
        <w:t xml:space="preserve"> на обеспечение деятельности казенного учреждения ЛОГКУ «Леноблэкоконтроль».</w:t>
      </w:r>
    </w:p>
    <w:p w:rsidR="0074534C" w:rsidRPr="00CF5749" w:rsidRDefault="0074534C" w:rsidP="00931078">
      <w:pPr>
        <w:widowControl/>
        <w:ind w:firstLine="709"/>
        <w:jc w:val="both"/>
        <w:rPr>
          <w:sz w:val="28"/>
          <w:szCs w:val="28"/>
        </w:rPr>
      </w:pPr>
      <w:r w:rsidRPr="00CF5749">
        <w:rPr>
          <w:sz w:val="28"/>
          <w:szCs w:val="28"/>
        </w:rPr>
        <w:t>В рамках своей деятельности ЛОГКУ «Леноблэкоконтроль» осуществляет:</w:t>
      </w:r>
    </w:p>
    <w:p w:rsidR="0074534C" w:rsidRPr="00CF5749" w:rsidRDefault="0074534C" w:rsidP="00931078">
      <w:pPr>
        <w:widowControl/>
        <w:ind w:firstLine="709"/>
        <w:jc w:val="both"/>
        <w:rPr>
          <w:sz w:val="28"/>
          <w:szCs w:val="28"/>
        </w:rPr>
      </w:pPr>
      <w:r w:rsidRPr="00CF5749">
        <w:rPr>
          <w:sz w:val="28"/>
          <w:szCs w:val="28"/>
        </w:rPr>
        <w:t xml:space="preserve">- государственный лесной надзор на землях лесного фонда, расположенных на территории Ленинградской области, </w:t>
      </w:r>
    </w:p>
    <w:p w:rsidR="0074534C" w:rsidRPr="00CF5749" w:rsidRDefault="0074534C" w:rsidP="00931078">
      <w:pPr>
        <w:widowControl/>
        <w:ind w:firstLine="709"/>
        <w:jc w:val="both"/>
        <w:rPr>
          <w:sz w:val="28"/>
          <w:szCs w:val="28"/>
        </w:rPr>
      </w:pPr>
      <w:r w:rsidRPr="00CF5749">
        <w:rPr>
          <w:sz w:val="28"/>
          <w:szCs w:val="28"/>
        </w:rPr>
        <w:t xml:space="preserve">- государственный пожарный надзор в лесах </w:t>
      </w:r>
      <w:r>
        <w:rPr>
          <w:sz w:val="28"/>
          <w:szCs w:val="28"/>
        </w:rPr>
        <w:t xml:space="preserve">и </w:t>
      </w:r>
      <w:r w:rsidRPr="00CF5749">
        <w:rPr>
          <w:sz w:val="28"/>
          <w:szCs w:val="28"/>
        </w:rPr>
        <w:t>на землях лесного фонда, расположенных на территории Ленинградской области;</w:t>
      </w:r>
    </w:p>
    <w:p w:rsidR="0074534C" w:rsidRDefault="0074534C" w:rsidP="00931078">
      <w:pPr>
        <w:widowControl/>
        <w:ind w:firstLine="709"/>
        <w:jc w:val="both"/>
        <w:rPr>
          <w:sz w:val="28"/>
          <w:szCs w:val="28"/>
        </w:rPr>
      </w:pPr>
      <w:r w:rsidRPr="00CF5749">
        <w:rPr>
          <w:sz w:val="28"/>
          <w:szCs w:val="28"/>
        </w:rPr>
        <w:lastRenderedPageBreak/>
        <w:t xml:space="preserve"> - выполнение мероприятий в сфере экологического надзора на базе передвижной лаборатории: маркшейдерский обмер безлиценционной разработки недр, проведение анализа воды,</w:t>
      </w:r>
      <w:r w:rsidRPr="00CF5749">
        <w:rPr>
          <w:sz w:val="24"/>
          <w:szCs w:val="24"/>
        </w:rPr>
        <w:t xml:space="preserve"> </w:t>
      </w:r>
      <w:r w:rsidRPr="00CF5749">
        <w:rPr>
          <w:sz w:val="28"/>
          <w:szCs w:val="28"/>
        </w:rPr>
        <w:t>атмосферного воздуха, почвы, проведение геодезической экспертизы, экспертизы по определению класса опасности выявленных отходов и загрязненных площадей отходами производства и иными опасными веществами.</w:t>
      </w:r>
    </w:p>
    <w:p w:rsidR="0074534C" w:rsidRPr="00CF5749" w:rsidRDefault="0074534C" w:rsidP="00931078">
      <w:pPr>
        <w:widowControl/>
        <w:ind w:firstLine="709"/>
        <w:jc w:val="both"/>
        <w:rPr>
          <w:sz w:val="28"/>
          <w:szCs w:val="28"/>
        </w:rPr>
      </w:pPr>
    </w:p>
    <w:p w:rsidR="0074534C" w:rsidRPr="00187D26" w:rsidRDefault="0074534C" w:rsidP="00931078">
      <w:pPr>
        <w:pStyle w:val="18"/>
        <w:ind w:firstLine="709"/>
      </w:pPr>
      <w:r w:rsidRPr="00187D26">
        <w:t xml:space="preserve">Подпрограмма </w:t>
      </w:r>
      <w:r w:rsidR="0072131E">
        <w:t xml:space="preserve">« </w:t>
      </w:r>
      <w:r w:rsidRPr="00187D26">
        <w:t>Животный мир</w:t>
      </w:r>
      <w:r w:rsidR="0072131E">
        <w:t xml:space="preserve">»   </w:t>
      </w:r>
    </w:p>
    <w:p w:rsidR="0074534C" w:rsidRPr="00CF5749" w:rsidRDefault="0040041B" w:rsidP="00931078">
      <w:pPr>
        <w:widowControl/>
        <w:ind w:firstLine="709"/>
        <w:jc w:val="both"/>
        <w:rPr>
          <w:b/>
          <w:sz w:val="28"/>
          <w:szCs w:val="28"/>
        </w:rPr>
      </w:pPr>
      <w:r w:rsidRPr="00187D26">
        <w:rPr>
          <w:sz w:val="28"/>
          <w:szCs w:val="28"/>
        </w:rPr>
        <w:t xml:space="preserve">По данной подпрограмме на 2015 год предусмотрены расходы в сумме </w:t>
      </w:r>
      <w:r w:rsidR="0074534C" w:rsidRPr="00187D26">
        <w:rPr>
          <w:sz w:val="28"/>
          <w:szCs w:val="28"/>
        </w:rPr>
        <w:t xml:space="preserve">94 779,5 </w:t>
      </w:r>
      <w:r w:rsidR="00213232" w:rsidRPr="00187D26">
        <w:rPr>
          <w:sz w:val="28"/>
          <w:szCs w:val="28"/>
        </w:rPr>
        <w:t>тыс</w:t>
      </w:r>
      <w:r w:rsidR="00213232">
        <w:rPr>
          <w:sz w:val="28"/>
          <w:szCs w:val="28"/>
        </w:rPr>
        <w:t>. руб.</w:t>
      </w:r>
      <w:r w:rsidR="0074534C" w:rsidRPr="00AB5D96">
        <w:rPr>
          <w:sz w:val="28"/>
          <w:szCs w:val="28"/>
        </w:rPr>
        <w:t xml:space="preserve">,  в том числе за счет средств областного бюджета Ленинградской области  82 131,5 </w:t>
      </w:r>
      <w:r w:rsidR="00213232">
        <w:rPr>
          <w:sz w:val="28"/>
          <w:szCs w:val="28"/>
        </w:rPr>
        <w:t>тыс. руб.</w:t>
      </w:r>
      <w:r w:rsidR="0074534C" w:rsidRPr="00AB5D96">
        <w:rPr>
          <w:sz w:val="28"/>
          <w:szCs w:val="28"/>
        </w:rPr>
        <w:t xml:space="preserve">, за счет средств федерального бюджета 12 648,0 </w:t>
      </w:r>
      <w:r w:rsidR="00213232">
        <w:rPr>
          <w:sz w:val="28"/>
          <w:szCs w:val="28"/>
        </w:rPr>
        <w:t>тыс. руб.</w:t>
      </w:r>
    </w:p>
    <w:p w:rsidR="0074534C" w:rsidRPr="00CF5749" w:rsidRDefault="0074534C" w:rsidP="00931078">
      <w:pPr>
        <w:widowControl/>
        <w:ind w:firstLine="709"/>
        <w:jc w:val="both"/>
        <w:rPr>
          <w:sz w:val="28"/>
          <w:szCs w:val="28"/>
        </w:rPr>
      </w:pPr>
      <w:r w:rsidRPr="00CF5749">
        <w:rPr>
          <w:sz w:val="28"/>
          <w:szCs w:val="28"/>
        </w:rPr>
        <w:t>Средства единой субвенции из федерального бюджета направлены на осуществление следующих полномочий:</w:t>
      </w:r>
    </w:p>
    <w:p w:rsidR="0074534C" w:rsidRPr="00CF5749" w:rsidRDefault="0074534C" w:rsidP="00931078">
      <w:pPr>
        <w:widowControl/>
        <w:ind w:firstLine="709"/>
        <w:jc w:val="both"/>
        <w:rPr>
          <w:sz w:val="28"/>
          <w:szCs w:val="28"/>
        </w:rPr>
      </w:pPr>
      <w:r w:rsidRPr="00CF5749">
        <w:rPr>
          <w:sz w:val="28"/>
          <w:szCs w:val="28"/>
        </w:rPr>
        <w:t xml:space="preserve">в области организации, регулирования и охраны водных биологических ресурсов в сумме 588,1 </w:t>
      </w:r>
      <w:r w:rsidR="00213232">
        <w:rPr>
          <w:sz w:val="28"/>
          <w:szCs w:val="28"/>
        </w:rPr>
        <w:t>тыс. руб.</w:t>
      </w:r>
      <w:r w:rsidRPr="00CF5749">
        <w:rPr>
          <w:sz w:val="28"/>
          <w:szCs w:val="28"/>
        </w:rPr>
        <w:t>;</w:t>
      </w:r>
    </w:p>
    <w:p w:rsidR="0074534C" w:rsidRPr="00CF5749" w:rsidRDefault="0074534C" w:rsidP="00931078">
      <w:pPr>
        <w:widowControl/>
        <w:ind w:firstLine="709"/>
        <w:jc w:val="both"/>
        <w:rPr>
          <w:sz w:val="28"/>
          <w:szCs w:val="28"/>
        </w:rPr>
      </w:pPr>
      <w:r w:rsidRPr="00CF5749">
        <w:rPr>
          <w:sz w:val="28"/>
          <w:szCs w:val="28"/>
        </w:rPr>
        <w:t xml:space="preserve">в области охраны и использования объектов животного мира (за исключением охотничьих ресурсов и водных биологических ресурсов) в сумме 85,2 </w:t>
      </w:r>
      <w:r w:rsidR="00213232">
        <w:rPr>
          <w:sz w:val="28"/>
          <w:szCs w:val="28"/>
        </w:rPr>
        <w:t>тыс. руб.</w:t>
      </w:r>
      <w:r w:rsidRPr="00CF5749">
        <w:rPr>
          <w:sz w:val="28"/>
          <w:szCs w:val="28"/>
        </w:rPr>
        <w:t>;</w:t>
      </w:r>
    </w:p>
    <w:p w:rsidR="0074534C" w:rsidRPr="00CF5749" w:rsidRDefault="0074534C" w:rsidP="00931078">
      <w:pPr>
        <w:widowControl/>
        <w:ind w:firstLine="709"/>
        <w:jc w:val="both"/>
        <w:rPr>
          <w:sz w:val="28"/>
          <w:szCs w:val="28"/>
        </w:rPr>
      </w:pPr>
      <w:r w:rsidRPr="00CF5749">
        <w:rPr>
          <w:sz w:val="28"/>
          <w:szCs w:val="28"/>
        </w:rPr>
        <w:t xml:space="preserve">в области охраны и использования охотничьих ресурсов по федеральному государственному охотничьему надзору, выдаче разрешений на добычу охотничьих ресурсов и заключению охотхозяйственных соглашений в сумме 11 766,3 </w:t>
      </w:r>
      <w:r w:rsidR="00213232">
        <w:rPr>
          <w:sz w:val="28"/>
          <w:szCs w:val="28"/>
        </w:rPr>
        <w:t>тыс. руб.</w:t>
      </w:r>
      <w:r w:rsidRPr="00CF5749">
        <w:rPr>
          <w:sz w:val="28"/>
          <w:szCs w:val="28"/>
        </w:rPr>
        <w:t>;</w:t>
      </w:r>
    </w:p>
    <w:p w:rsidR="0074534C" w:rsidRPr="00CF5749" w:rsidRDefault="0074534C" w:rsidP="00931078">
      <w:pPr>
        <w:widowControl/>
        <w:ind w:firstLine="709"/>
        <w:jc w:val="both"/>
        <w:rPr>
          <w:sz w:val="28"/>
          <w:szCs w:val="28"/>
        </w:rPr>
      </w:pPr>
      <w:r w:rsidRPr="00CF5749">
        <w:rPr>
          <w:sz w:val="28"/>
          <w:szCs w:val="28"/>
        </w:rPr>
        <w:t>в области охраны и использования охотничьих ресурсов (за исключением полномочий Российской Федерации по федеральному государственному охотничьему надзору, выдаче разрешений на добычу охотничьих ресурсов и заключению охотхозяйственных соглашений) в сумме 208,4 тыс. руб.</w:t>
      </w:r>
    </w:p>
    <w:p w:rsidR="0074534C" w:rsidRPr="00CF5749" w:rsidRDefault="0074534C" w:rsidP="00931078">
      <w:pPr>
        <w:widowControl/>
        <w:ind w:firstLine="709"/>
        <w:jc w:val="both"/>
        <w:rPr>
          <w:sz w:val="28"/>
          <w:szCs w:val="28"/>
        </w:rPr>
      </w:pPr>
      <w:r w:rsidRPr="00CF5749">
        <w:rPr>
          <w:sz w:val="28"/>
          <w:szCs w:val="28"/>
        </w:rPr>
        <w:t>Средства областного бюджета Ленинградской области в рамках указанной подпрограммы  предусмотрены по следующим направлениям:</w:t>
      </w:r>
    </w:p>
    <w:p w:rsidR="0074534C" w:rsidRPr="00CF5749" w:rsidRDefault="0074534C" w:rsidP="00931078">
      <w:pPr>
        <w:widowControl/>
        <w:ind w:firstLine="709"/>
        <w:jc w:val="both"/>
        <w:rPr>
          <w:sz w:val="28"/>
          <w:szCs w:val="28"/>
        </w:rPr>
      </w:pPr>
      <w:r w:rsidRPr="00CF5749">
        <w:rPr>
          <w:sz w:val="28"/>
          <w:szCs w:val="28"/>
        </w:rPr>
        <w:t xml:space="preserve">- 22 991,1 </w:t>
      </w:r>
      <w:r w:rsidR="00213232">
        <w:rPr>
          <w:sz w:val="28"/>
          <w:szCs w:val="28"/>
        </w:rPr>
        <w:t>тыс. руб.</w:t>
      </w:r>
      <w:r w:rsidRPr="00CF5749">
        <w:rPr>
          <w:sz w:val="28"/>
          <w:szCs w:val="28"/>
        </w:rPr>
        <w:t xml:space="preserve"> - на обеспечение деятельности казенного учреждения ЛОГКУ «Леноблохота», осуществляющего свою деятельность в области охраны, контроля и регулирования использования объектов животного мира:</w:t>
      </w:r>
    </w:p>
    <w:p w:rsidR="0074534C" w:rsidRPr="00CF5749" w:rsidRDefault="0074534C" w:rsidP="00931078">
      <w:pPr>
        <w:widowControl/>
        <w:ind w:firstLine="709"/>
        <w:jc w:val="both"/>
        <w:rPr>
          <w:sz w:val="28"/>
          <w:szCs w:val="28"/>
        </w:rPr>
      </w:pPr>
      <w:r w:rsidRPr="00CF5749">
        <w:rPr>
          <w:sz w:val="28"/>
          <w:szCs w:val="28"/>
        </w:rPr>
        <w:t>- участие в рейдах по охране и сохранению</w:t>
      </w:r>
      <w:r w:rsidRPr="00CF5749">
        <w:rPr>
          <w:sz w:val="24"/>
          <w:szCs w:val="24"/>
        </w:rPr>
        <w:t xml:space="preserve"> </w:t>
      </w:r>
      <w:r w:rsidRPr="00CF5749">
        <w:rPr>
          <w:sz w:val="28"/>
          <w:szCs w:val="28"/>
        </w:rPr>
        <w:t xml:space="preserve">объектов животного мира;  - ведение учета численности животных на общедоступных охотничьих угодьях Ленинградской области; </w:t>
      </w:r>
    </w:p>
    <w:p w:rsidR="0074534C" w:rsidRPr="00CF5749" w:rsidRDefault="0074534C" w:rsidP="00931078">
      <w:pPr>
        <w:widowControl/>
        <w:ind w:firstLine="709"/>
        <w:jc w:val="both"/>
        <w:rPr>
          <w:sz w:val="28"/>
          <w:szCs w:val="28"/>
        </w:rPr>
      </w:pPr>
      <w:r w:rsidRPr="00CF5749">
        <w:rPr>
          <w:sz w:val="28"/>
          <w:szCs w:val="28"/>
        </w:rPr>
        <w:t>- выполнение биотехнических мероприятий  на общедоступных охотничьих угодьях</w:t>
      </w:r>
      <w:r w:rsidRPr="00CF5749">
        <w:rPr>
          <w:sz w:val="24"/>
          <w:szCs w:val="24"/>
        </w:rPr>
        <w:t xml:space="preserve"> </w:t>
      </w:r>
      <w:r w:rsidRPr="00CF5749">
        <w:rPr>
          <w:sz w:val="28"/>
          <w:szCs w:val="28"/>
        </w:rPr>
        <w:t xml:space="preserve">Ленинградской области. </w:t>
      </w:r>
    </w:p>
    <w:p w:rsidR="0074534C" w:rsidRPr="00CF5749" w:rsidRDefault="0074534C" w:rsidP="00931078">
      <w:pPr>
        <w:widowControl/>
        <w:ind w:firstLine="709"/>
        <w:jc w:val="both"/>
        <w:rPr>
          <w:color w:val="FF0000"/>
          <w:sz w:val="28"/>
          <w:szCs w:val="28"/>
        </w:rPr>
      </w:pPr>
      <w:r w:rsidRPr="00CF5749">
        <w:rPr>
          <w:sz w:val="28"/>
          <w:szCs w:val="28"/>
        </w:rPr>
        <w:t>- 37 746,4</w:t>
      </w:r>
      <w:r w:rsidRPr="00CF5749">
        <w:rPr>
          <w:sz w:val="24"/>
          <w:szCs w:val="24"/>
        </w:rPr>
        <w:t xml:space="preserve"> </w:t>
      </w:r>
      <w:r w:rsidR="00213232">
        <w:rPr>
          <w:sz w:val="28"/>
          <w:szCs w:val="28"/>
        </w:rPr>
        <w:t>тыс. руб.</w:t>
      </w:r>
      <w:r w:rsidRPr="00CF5749">
        <w:rPr>
          <w:sz w:val="28"/>
          <w:szCs w:val="28"/>
        </w:rPr>
        <w:t xml:space="preserve"> – субсидии бюджетному учреждению ГБУ ЛО «Сосновское государственное опытное охотничье хозяйство», осуществляющее в рамках своей деятельности охотничий контроль,</w:t>
      </w:r>
      <w:r w:rsidRPr="00CF5749">
        <w:rPr>
          <w:sz w:val="24"/>
          <w:szCs w:val="24"/>
        </w:rPr>
        <w:t xml:space="preserve"> </w:t>
      </w:r>
      <w:r w:rsidRPr="00CF5749">
        <w:rPr>
          <w:sz w:val="28"/>
          <w:szCs w:val="28"/>
        </w:rPr>
        <w:t>учет,</w:t>
      </w:r>
      <w:r w:rsidRPr="00CF5749">
        <w:rPr>
          <w:sz w:val="24"/>
          <w:szCs w:val="24"/>
        </w:rPr>
        <w:t xml:space="preserve"> </w:t>
      </w:r>
      <w:r w:rsidRPr="00CF5749">
        <w:rPr>
          <w:sz w:val="28"/>
          <w:szCs w:val="28"/>
        </w:rPr>
        <w:t>регулирование численности и мониторинг охотничьих ресурсов, проведение охотхозяйственных и биотехнических мероприятий, мероприятий по защите охотничьих ресурсов от болезней, по</w:t>
      </w:r>
      <w:r w:rsidRPr="00CF5749">
        <w:rPr>
          <w:sz w:val="24"/>
          <w:szCs w:val="24"/>
        </w:rPr>
        <w:t xml:space="preserve"> </w:t>
      </w:r>
      <w:r w:rsidRPr="00CF5749">
        <w:rPr>
          <w:sz w:val="28"/>
          <w:szCs w:val="28"/>
        </w:rPr>
        <w:t>содержанию и разведению охотничьих животных в полувольных условиях и искусственно созданной среде обитания,</w:t>
      </w:r>
      <w:r w:rsidRPr="00CF5749">
        <w:rPr>
          <w:sz w:val="24"/>
          <w:szCs w:val="24"/>
        </w:rPr>
        <w:t xml:space="preserve"> </w:t>
      </w:r>
      <w:r w:rsidRPr="00CF5749">
        <w:rPr>
          <w:sz w:val="28"/>
          <w:szCs w:val="28"/>
        </w:rPr>
        <w:t>выполнение профилактических и противопожарных работ в целях охраны лесов от пожаров;</w:t>
      </w:r>
    </w:p>
    <w:p w:rsidR="0074534C" w:rsidRPr="00BD59F8" w:rsidRDefault="0074534C" w:rsidP="00931078">
      <w:pPr>
        <w:widowControl/>
        <w:autoSpaceDE w:val="0"/>
        <w:autoSpaceDN w:val="0"/>
        <w:adjustRightInd w:val="0"/>
        <w:ind w:firstLine="709"/>
        <w:jc w:val="both"/>
        <w:rPr>
          <w:sz w:val="28"/>
          <w:szCs w:val="28"/>
        </w:rPr>
      </w:pPr>
      <w:r w:rsidRPr="00CF5749">
        <w:rPr>
          <w:sz w:val="28"/>
          <w:szCs w:val="28"/>
        </w:rPr>
        <w:t xml:space="preserve">- 21 394,0 </w:t>
      </w:r>
      <w:r w:rsidR="00213232">
        <w:rPr>
          <w:sz w:val="28"/>
          <w:szCs w:val="28"/>
        </w:rPr>
        <w:t>тыс. руб.</w:t>
      </w:r>
      <w:r w:rsidRPr="00CF5749">
        <w:rPr>
          <w:sz w:val="28"/>
          <w:szCs w:val="28"/>
        </w:rPr>
        <w:t xml:space="preserve"> - на осуществление мероприятий по сохранению, воспроизводству и использованию объектов животного мира и охотничьих ресурсов. По данному направлению планируется ведение государственного </w:t>
      </w:r>
      <w:r w:rsidRPr="00CF5749">
        <w:rPr>
          <w:sz w:val="28"/>
          <w:szCs w:val="28"/>
        </w:rPr>
        <w:lastRenderedPageBreak/>
        <w:t>охотхозяйственного реестра и обеспечение государственного мониторинга объектов животного мира, организация и осуществление охраны и воспроизводства объектов животного мира, установление  лимитов добычи охотничьих ресурсов и квот их добычи, осуществление федерального государственного надзора в области охраны и использования объектов животного мира и среды их обитания, федерального государственного охотничьего надзора на территории Ленинградской области</w:t>
      </w:r>
      <w:r w:rsidRPr="00CF5749">
        <w:rPr>
          <w:sz w:val="24"/>
          <w:szCs w:val="24"/>
        </w:rPr>
        <w:t xml:space="preserve">, </w:t>
      </w:r>
      <w:r w:rsidRPr="00CF5749">
        <w:rPr>
          <w:sz w:val="28"/>
          <w:szCs w:val="28"/>
        </w:rPr>
        <w:t>природоохранное воспитание и просвещение.</w:t>
      </w:r>
    </w:p>
    <w:p w:rsidR="0074534C" w:rsidRPr="00740BB2"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74534C" w:rsidRDefault="0074534C" w:rsidP="0074534C">
      <w:pPr>
        <w:pStyle w:val="a9"/>
        <w:ind w:firstLine="708"/>
        <w:jc w:val="center"/>
        <w:rPr>
          <w:color w:val="1F497D"/>
          <w:szCs w:val="28"/>
        </w:rPr>
      </w:pPr>
    </w:p>
    <w:p w:rsidR="0040041B" w:rsidRDefault="0040041B" w:rsidP="0074534C">
      <w:pPr>
        <w:pStyle w:val="a9"/>
        <w:ind w:firstLine="708"/>
        <w:jc w:val="center"/>
        <w:rPr>
          <w:color w:val="1F497D"/>
          <w:szCs w:val="28"/>
        </w:rPr>
      </w:pPr>
      <w:r>
        <w:rPr>
          <w:color w:val="1F497D"/>
          <w:szCs w:val="28"/>
        </w:rPr>
        <w:br w:type="page"/>
      </w:r>
    </w:p>
    <w:p w:rsidR="0074534C" w:rsidRPr="007326B3" w:rsidRDefault="0074534C" w:rsidP="0074534C">
      <w:pPr>
        <w:pStyle w:val="a9"/>
        <w:ind w:firstLine="708"/>
        <w:jc w:val="center"/>
        <w:rPr>
          <w:b/>
          <w:szCs w:val="28"/>
          <w:u w:val="single"/>
        </w:rPr>
      </w:pPr>
      <w:r w:rsidRPr="00FA2190">
        <w:rPr>
          <w:b/>
          <w:color w:val="000000"/>
          <w:szCs w:val="28"/>
          <w:u w:val="single"/>
        </w:rPr>
        <w:lastRenderedPageBreak/>
        <w:t xml:space="preserve">10. </w:t>
      </w:r>
      <w:r w:rsidRPr="007326B3">
        <w:rPr>
          <w:b/>
          <w:szCs w:val="28"/>
          <w:u w:val="single"/>
        </w:rPr>
        <w:t>Государственная программа Ленинградской области</w:t>
      </w:r>
    </w:p>
    <w:p w:rsidR="0074534C" w:rsidRDefault="0074534C" w:rsidP="0074534C">
      <w:pPr>
        <w:pStyle w:val="a9"/>
        <w:ind w:firstLine="708"/>
        <w:jc w:val="center"/>
        <w:rPr>
          <w:b/>
          <w:szCs w:val="28"/>
          <w:u w:val="single"/>
        </w:rPr>
      </w:pPr>
      <w:r w:rsidRPr="007326B3">
        <w:rPr>
          <w:b/>
          <w:szCs w:val="28"/>
          <w:u w:val="single"/>
        </w:rPr>
        <w:t xml:space="preserve"> </w:t>
      </w:r>
      <w:r w:rsidR="0072131E">
        <w:rPr>
          <w:b/>
          <w:szCs w:val="28"/>
          <w:u w:val="single"/>
        </w:rPr>
        <w:t xml:space="preserve">« </w:t>
      </w:r>
      <w:r w:rsidRPr="007326B3">
        <w:rPr>
          <w:b/>
          <w:szCs w:val="28"/>
          <w:u w:val="single"/>
        </w:rPr>
        <w:t>Информационное общество в Ленинградской области</w:t>
      </w:r>
      <w:r w:rsidR="0072131E">
        <w:rPr>
          <w:b/>
          <w:szCs w:val="28"/>
          <w:u w:val="single"/>
        </w:rPr>
        <w:t xml:space="preserve">»   </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101164">
        <w:rPr>
          <w:sz w:val="28"/>
          <w:szCs w:val="28"/>
        </w:rPr>
        <w:t xml:space="preserve">«Информационное общество в Ленинградской области» </w:t>
      </w:r>
      <w:r w:rsidRPr="000E30BE">
        <w:rPr>
          <w:sz w:val="28"/>
          <w:szCs w:val="28"/>
        </w:rPr>
        <w:t xml:space="preserve">в проекте областного бюджета на 2015 год предусмотрены ассигнования в сумме </w:t>
      </w:r>
      <w:r w:rsidRPr="001D7A72">
        <w:rPr>
          <w:bCs/>
          <w:sz w:val="28"/>
          <w:szCs w:val="28"/>
        </w:rPr>
        <w:t>417 140,4</w:t>
      </w:r>
      <w:r w:rsidRPr="000E30BE">
        <w:rPr>
          <w:sz w:val="28"/>
          <w:szCs w:val="28"/>
        </w:rPr>
        <w:t xml:space="preserve"> </w:t>
      </w:r>
      <w:r w:rsidR="00213232">
        <w:rPr>
          <w:sz w:val="28"/>
          <w:szCs w:val="28"/>
        </w:rPr>
        <w:t>тыс. руб</w:t>
      </w:r>
      <w:r w:rsidR="00F4654D">
        <w:rPr>
          <w:sz w:val="28"/>
          <w:szCs w:val="28"/>
        </w:rPr>
        <w:t>. Рост</w:t>
      </w:r>
      <w:r w:rsidR="00F4654D" w:rsidRPr="003C2AF0">
        <w:rPr>
          <w:sz w:val="28"/>
          <w:szCs w:val="28"/>
        </w:rPr>
        <w:t xml:space="preserve"> составляет </w:t>
      </w:r>
      <w:r w:rsidR="00F4654D">
        <w:rPr>
          <w:sz w:val="28"/>
          <w:szCs w:val="28"/>
        </w:rPr>
        <w:t>88,1% от уровня 2014 года, в том числе за счет собственных средств – 89,6% от уровня 2014 года.</w:t>
      </w:r>
    </w:p>
    <w:p w:rsidR="0074534C" w:rsidRPr="000E30BE" w:rsidRDefault="0074534C" w:rsidP="0074534C">
      <w:pPr>
        <w:ind w:firstLine="708"/>
        <w:jc w:val="both"/>
        <w:rPr>
          <w:sz w:val="28"/>
          <w:szCs w:val="28"/>
        </w:rPr>
      </w:pPr>
    </w:p>
    <w:tbl>
      <w:tblPr>
        <w:tblW w:w="0" w:type="auto"/>
        <w:tblInd w:w="93" w:type="dxa"/>
        <w:tblLook w:val="04A0" w:firstRow="1" w:lastRow="0" w:firstColumn="1" w:lastColumn="0" w:noHBand="0" w:noVBand="1"/>
      </w:tblPr>
      <w:tblGrid>
        <w:gridCol w:w="7964"/>
        <w:gridCol w:w="2365"/>
      </w:tblGrid>
      <w:tr w:rsidR="0074534C" w:rsidRPr="001D7A72" w:rsidTr="00187D26">
        <w:trPr>
          <w:trHeight w:val="42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1D7A72" w:rsidTr="00187D26">
        <w:trPr>
          <w:trHeight w:val="51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1D7A72" w:rsidRDefault="0074534C" w:rsidP="00A94714">
            <w:pPr>
              <w:widowControl/>
              <w:rPr>
                <w:sz w:val="28"/>
                <w:szCs w:val="28"/>
              </w:rPr>
            </w:pPr>
            <w:r w:rsidRPr="001D7A72">
              <w:rPr>
                <w:sz w:val="28"/>
                <w:szCs w:val="28"/>
              </w:rPr>
              <w:t>Комитет по телекоммуникациям и информатизации Ленинградской области</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4534C" w:rsidRPr="001D7A72" w:rsidRDefault="0074534C" w:rsidP="00A94714">
            <w:pPr>
              <w:widowControl/>
              <w:jc w:val="right"/>
              <w:rPr>
                <w:sz w:val="28"/>
                <w:szCs w:val="28"/>
              </w:rPr>
            </w:pPr>
            <w:r w:rsidRPr="001D7A72">
              <w:rPr>
                <w:sz w:val="28"/>
                <w:szCs w:val="28"/>
              </w:rPr>
              <w:t>403 540,4</w:t>
            </w:r>
          </w:p>
        </w:tc>
      </w:tr>
      <w:tr w:rsidR="0074534C" w:rsidRPr="001D7A72" w:rsidTr="00187D26">
        <w:trPr>
          <w:trHeight w:val="513"/>
        </w:trPr>
        <w:tc>
          <w:tcPr>
            <w:tcW w:w="0" w:type="auto"/>
            <w:tcBorders>
              <w:top w:val="nil"/>
              <w:left w:val="single" w:sz="4" w:space="0" w:color="auto"/>
              <w:bottom w:val="single" w:sz="4" w:space="0" w:color="auto"/>
              <w:right w:val="single" w:sz="4" w:space="0" w:color="auto"/>
            </w:tcBorders>
            <w:shd w:val="clear" w:color="auto" w:fill="auto"/>
            <w:vAlign w:val="center"/>
            <w:hideMark/>
          </w:tcPr>
          <w:p w:rsidR="0074534C" w:rsidRPr="001D7A72" w:rsidRDefault="0074534C" w:rsidP="00A94714">
            <w:pPr>
              <w:widowControl/>
              <w:rPr>
                <w:sz w:val="28"/>
                <w:szCs w:val="28"/>
              </w:rPr>
            </w:pPr>
            <w:r w:rsidRPr="001D7A72">
              <w:rPr>
                <w:sz w:val="28"/>
                <w:szCs w:val="28"/>
              </w:rPr>
              <w:t>Комитет государственного заказа Ленинградской области</w:t>
            </w:r>
          </w:p>
        </w:tc>
        <w:tc>
          <w:tcPr>
            <w:tcW w:w="0" w:type="auto"/>
            <w:tcBorders>
              <w:top w:val="nil"/>
              <w:left w:val="nil"/>
              <w:bottom w:val="single" w:sz="4" w:space="0" w:color="auto"/>
              <w:right w:val="single" w:sz="4" w:space="0" w:color="auto"/>
            </w:tcBorders>
            <w:shd w:val="clear" w:color="auto" w:fill="auto"/>
            <w:vAlign w:val="center"/>
            <w:hideMark/>
          </w:tcPr>
          <w:p w:rsidR="0074534C" w:rsidRPr="001D7A72" w:rsidRDefault="0074534C" w:rsidP="00A94714">
            <w:pPr>
              <w:widowControl/>
              <w:jc w:val="right"/>
              <w:rPr>
                <w:sz w:val="28"/>
                <w:szCs w:val="28"/>
              </w:rPr>
            </w:pPr>
            <w:r w:rsidRPr="001D7A72">
              <w:rPr>
                <w:sz w:val="28"/>
                <w:szCs w:val="28"/>
              </w:rPr>
              <w:t>13 600,0</w:t>
            </w:r>
          </w:p>
        </w:tc>
      </w:tr>
      <w:tr w:rsidR="0074534C" w:rsidRPr="001D7A72" w:rsidTr="00187D26">
        <w:trPr>
          <w:trHeight w:val="27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1D7A72" w:rsidRDefault="0074534C" w:rsidP="00A94714">
            <w:pPr>
              <w:widowControl/>
              <w:rPr>
                <w:b/>
                <w:bCs/>
                <w:sz w:val="28"/>
                <w:szCs w:val="28"/>
              </w:rPr>
            </w:pPr>
            <w:r w:rsidRPr="001D7A72">
              <w:rPr>
                <w:b/>
                <w:bCs/>
                <w:sz w:val="28"/>
                <w:szCs w:val="28"/>
              </w:rPr>
              <w:t> </w:t>
            </w:r>
            <w:r w:rsidRPr="00D37A2F">
              <w:rPr>
                <w:b/>
                <w:bCs/>
                <w:sz w:val="28"/>
                <w:szCs w:val="28"/>
              </w:rPr>
              <w:t>Итого:</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4534C" w:rsidRPr="001D7A72" w:rsidRDefault="0074534C" w:rsidP="00A94714">
            <w:pPr>
              <w:widowControl/>
              <w:jc w:val="right"/>
              <w:rPr>
                <w:b/>
                <w:bCs/>
                <w:sz w:val="28"/>
                <w:szCs w:val="28"/>
              </w:rPr>
            </w:pPr>
            <w:r w:rsidRPr="001D7A72">
              <w:rPr>
                <w:b/>
                <w:bCs/>
                <w:sz w:val="28"/>
                <w:szCs w:val="28"/>
              </w:rPr>
              <w:t>417 140,4</w:t>
            </w:r>
          </w:p>
        </w:tc>
      </w:tr>
    </w:tbl>
    <w:p w:rsidR="0074534C" w:rsidRPr="00426B0B" w:rsidRDefault="0074534C" w:rsidP="00931078">
      <w:pPr>
        <w:widowControl/>
        <w:ind w:firstLine="709"/>
        <w:jc w:val="both"/>
        <w:rPr>
          <w:color w:val="000000"/>
          <w:sz w:val="28"/>
          <w:szCs w:val="28"/>
        </w:rPr>
      </w:pPr>
      <w:r w:rsidRPr="00426B0B">
        <w:rPr>
          <w:color w:val="000000"/>
          <w:sz w:val="28"/>
          <w:szCs w:val="28"/>
        </w:rPr>
        <w:t>Целью государственной программы Ленинградской области «Информационное общество в Ленинградской области» является повышение качества жизни граждан, обеспечение конкурентоспособности Ленинградской области, развитие экономической, социально-политической и культурной сфер жизни жителей Ленинградской области, и совершенствование системы государственного управления на основе использования информационных и телекоммуникационных технологий.</w:t>
      </w:r>
    </w:p>
    <w:p w:rsidR="0074534C" w:rsidRDefault="0074534C" w:rsidP="00931078">
      <w:pPr>
        <w:widowControl/>
        <w:ind w:firstLine="709"/>
        <w:jc w:val="both"/>
        <w:rPr>
          <w:color w:val="000000"/>
          <w:sz w:val="28"/>
          <w:szCs w:val="28"/>
        </w:rPr>
      </w:pPr>
      <w:r w:rsidRPr="00426B0B">
        <w:rPr>
          <w:color w:val="000000"/>
          <w:sz w:val="28"/>
          <w:szCs w:val="28"/>
        </w:rPr>
        <w:t>Ответственным исполнителем по Программе является комитет по телекоммуникациям и информатизации Ленинградской области.</w:t>
      </w:r>
    </w:p>
    <w:p w:rsidR="0074534C" w:rsidRDefault="0074534C" w:rsidP="00931078">
      <w:pPr>
        <w:widowControl/>
        <w:ind w:firstLine="709"/>
        <w:jc w:val="both"/>
        <w:rPr>
          <w:color w:val="000000"/>
          <w:sz w:val="28"/>
          <w:szCs w:val="28"/>
        </w:rPr>
      </w:pPr>
    </w:p>
    <w:p w:rsidR="0074534C" w:rsidRPr="00426B0B" w:rsidRDefault="0074534C" w:rsidP="00931078">
      <w:pPr>
        <w:pStyle w:val="18"/>
        <w:ind w:firstLine="709"/>
      </w:pPr>
      <w:r>
        <w:t>П</w:t>
      </w:r>
      <w:r w:rsidRPr="00426B0B">
        <w:t>одпрограмм</w:t>
      </w:r>
      <w:r>
        <w:t>а</w:t>
      </w:r>
      <w:r w:rsidRPr="00426B0B">
        <w:t xml:space="preserve"> </w:t>
      </w:r>
      <w:r w:rsidR="0072131E">
        <w:t xml:space="preserve">« </w:t>
      </w:r>
      <w:r w:rsidRPr="00426B0B">
        <w:t>Развитие инфраструктуры информационного общества</w:t>
      </w:r>
      <w:r w:rsidR="0072131E">
        <w:t xml:space="preserve">»   </w:t>
      </w:r>
    </w:p>
    <w:p w:rsidR="0074534C" w:rsidRPr="00426B0B" w:rsidRDefault="0040041B" w:rsidP="00931078">
      <w:pPr>
        <w:widowControl/>
        <w:ind w:firstLine="709"/>
        <w:jc w:val="both"/>
        <w:rPr>
          <w:color w:val="000000"/>
          <w:sz w:val="28"/>
          <w:szCs w:val="28"/>
        </w:rPr>
      </w:pPr>
      <w:r w:rsidRPr="00FD23CB">
        <w:rPr>
          <w:sz w:val="28"/>
          <w:szCs w:val="28"/>
        </w:rPr>
        <w:t xml:space="preserve">По данной подпрограмме на 2015 год предусмотрены расходы в сумме </w:t>
      </w:r>
      <w:r w:rsidR="0074534C" w:rsidRPr="00FD23CB">
        <w:rPr>
          <w:sz w:val="28"/>
          <w:szCs w:val="28"/>
        </w:rPr>
        <w:t>148</w:t>
      </w:r>
      <w:r w:rsidRPr="00FD23CB">
        <w:rPr>
          <w:sz w:val="28"/>
          <w:szCs w:val="28"/>
        </w:rPr>
        <w:t> </w:t>
      </w:r>
      <w:r w:rsidR="0074534C" w:rsidRPr="00FD23CB">
        <w:rPr>
          <w:sz w:val="28"/>
          <w:szCs w:val="28"/>
        </w:rPr>
        <w:t xml:space="preserve">656,5 </w:t>
      </w:r>
      <w:r w:rsidR="00213232" w:rsidRPr="00FD23CB">
        <w:rPr>
          <w:sz w:val="28"/>
          <w:szCs w:val="28"/>
        </w:rPr>
        <w:t>тыс. руб.</w:t>
      </w:r>
      <w:r w:rsidR="0074534C" w:rsidRPr="00FD23CB">
        <w:rPr>
          <w:sz w:val="28"/>
          <w:szCs w:val="28"/>
        </w:rPr>
        <w:t>, в том числе:</w:t>
      </w:r>
    </w:p>
    <w:p w:rsidR="0074534C" w:rsidRPr="00426B0B" w:rsidRDefault="0074534C" w:rsidP="00931078">
      <w:pPr>
        <w:widowControl/>
        <w:numPr>
          <w:ilvl w:val="0"/>
          <w:numId w:val="23"/>
        </w:numPr>
        <w:ind w:left="0" w:firstLine="709"/>
        <w:jc w:val="both"/>
        <w:rPr>
          <w:color w:val="000000"/>
          <w:sz w:val="28"/>
          <w:szCs w:val="28"/>
        </w:rPr>
      </w:pPr>
      <w:r w:rsidRPr="00426B0B">
        <w:rPr>
          <w:color w:val="000000"/>
          <w:sz w:val="28"/>
          <w:szCs w:val="28"/>
        </w:rPr>
        <w:t xml:space="preserve">расходы на обеспечение деятельности государственного казенного учреждения «ОЭП» в сумме 36 968,5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3"/>
        </w:numPr>
        <w:ind w:left="0" w:firstLine="709"/>
        <w:jc w:val="both"/>
        <w:rPr>
          <w:color w:val="000000"/>
          <w:sz w:val="28"/>
          <w:szCs w:val="28"/>
        </w:rPr>
      </w:pPr>
      <w:r w:rsidRPr="00426B0B">
        <w:rPr>
          <w:color w:val="000000"/>
          <w:sz w:val="28"/>
          <w:szCs w:val="28"/>
        </w:rPr>
        <w:t xml:space="preserve">реализация мероприятий ведомственной целевой программы «Обеспечение функционирования информационного общества» в сумме 49 109,9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3"/>
        </w:numPr>
        <w:ind w:left="0" w:firstLine="709"/>
        <w:jc w:val="both"/>
        <w:rPr>
          <w:color w:val="000000"/>
          <w:sz w:val="28"/>
          <w:szCs w:val="28"/>
        </w:rPr>
      </w:pPr>
      <w:r w:rsidRPr="00426B0B">
        <w:rPr>
          <w:color w:val="000000"/>
          <w:sz w:val="28"/>
          <w:szCs w:val="28"/>
        </w:rPr>
        <w:t>создание и развитие базовых информационных ресурсов в сумме 24</w:t>
      </w:r>
      <w:r w:rsidR="00D471B0">
        <w:rPr>
          <w:color w:val="000000"/>
          <w:sz w:val="28"/>
          <w:szCs w:val="28"/>
          <w:lang w:val="en-US"/>
        </w:rPr>
        <w:t> </w:t>
      </w:r>
      <w:r w:rsidRPr="00426B0B">
        <w:rPr>
          <w:color w:val="000000"/>
          <w:sz w:val="28"/>
          <w:szCs w:val="28"/>
        </w:rPr>
        <w:t xml:space="preserve">000,0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3"/>
        </w:numPr>
        <w:ind w:left="0" w:firstLine="709"/>
        <w:jc w:val="both"/>
        <w:rPr>
          <w:color w:val="000000"/>
          <w:sz w:val="28"/>
          <w:szCs w:val="28"/>
        </w:rPr>
      </w:pPr>
      <w:r w:rsidRPr="00426B0B">
        <w:rPr>
          <w:color w:val="000000"/>
          <w:sz w:val="28"/>
          <w:szCs w:val="28"/>
        </w:rPr>
        <w:t xml:space="preserve">развитие регионального сегмента межведомственного электронного взаимодействия (СМЭВ) Ленинградской области в сумме 16 600,0 </w:t>
      </w:r>
      <w:r w:rsidR="00213232">
        <w:rPr>
          <w:color w:val="000000"/>
          <w:sz w:val="28"/>
          <w:szCs w:val="28"/>
        </w:rPr>
        <w:t>тыс. руб.</w:t>
      </w:r>
      <w:r w:rsidRPr="00426B0B">
        <w:rPr>
          <w:color w:val="000000"/>
          <w:sz w:val="28"/>
          <w:szCs w:val="28"/>
        </w:rPr>
        <w:t>;</w:t>
      </w:r>
    </w:p>
    <w:p w:rsidR="0074534C" w:rsidRDefault="0074534C" w:rsidP="00931078">
      <w:pPr>
        <w:widowControl/>
        <w:numPr>
          <w:ilvl w:val="0"/>
          <w:numId w:val="23"/>
        </w:numPr>
        <w:ind w:left="0" w:firstLine="709"/>
        <w:jc w:val="both"/>
        <w:rPr>
          <w:color w:val="000000"/>
          <w:sz w:val="28"/>
          <w:szCs w:val="28"/>
        </w:rPr>
      </w:pPr>
      <w:r w:rsidRPr="00426B0B">
        <w:rPr>
          <w:color w:val="000000"/>
          <w:sz w:val="28"/>
          <w:szCs w:val="28"/>
        </w:rPr>
        <w:t xml:space="preserve">развитие единой сети передачи данных (ЕСПД) органов исполнительной власти Ленинградской области в сумме 21 978,1 </w:t>
      </w:r>
      <w:r w:rsidR="00213232">
        <w:rPr>
          <w:color w:val="000000"/>
          <w:sz w:val="28"/>
          <w:szCs w:val="28"/>
        </w:rPr>
        <w:t>тыс. руб.</w:t>
      </w:r>
      <w:r w:rsidRPr="00426B0B">
        <w:rPr>
          <w:color w:val="000000"/>
          <w:sz w:val="28"/>
          <w:szCs w:val="28"/>
        </w:rPr>
        <w:t>;</w:t>
      </w:r>
    </w:p>
    <w:p w:rsidR="0074534C" w:rsidRDefault="0074534C" w:rsidP="00931078">
      <w:pPr>
        <w:widowControl/>
        <w:ind w:firstLine="709"/>
        <w:jc w:val="both"/>
        <w:rPr>
          <w:color w:val="000000"/>
          <w:sz w:val="28"/>
          <w:szCs w:val="28"/>
        </w:rPr>
      </w:pPr>
    </w:p>
    <w:p w:rsidR="0074534C" w:rsidRPr="00426B0B" w:rsidRDefault="0074534C" w:rsidP="00931078">
      <w:pPr>
        <w:pStyle w:val="18"/>
        <w:ind w:firstLine="709"/>
      </w:pPr>
      <w:r>
        <w:t>П</w:t>
      </w:r>
      <w:r w:rsidRPr="00426B0B">
        <w:t>одпрограмм</w:t>
      </w:r>
      <w:r>
        <w:t>а</w:t>
      </w:r>
      <w:r w:rsidRPr="00426B0B">
        <w:t xml:space="preserve"> </w:t>
      </w:r>
      <w:r w:rsidR="0072131E">
        <w:t xml:space="preserve">« </w:t>
      </w:r>
      <w:r w:rsidRPr="00426B0B">
        <w:t>Обеспечение информационной безопасности информационного общества</w:t>
      </w:r>
      <w:r w:rsidR="0072131E">
        <w:t xml:space="preserve">»   </w:t>
      </w:r>
    </w:p>
    <w:p w:rsidR="0074534C" w:rsidRPr="00FD23CB" w:rsidRDefault="0040041B" w:rsidP="00931078">
      <w:pPr>
        <w:widowControl/>
        <w:ind w:firstLine="709"/>
        <w:jc w:val="both"/>
        <w:rPr>
          <w:sz w:val="28"/>
          <w:szCs w:val="28"/>
        </w:rPr>
      </w:pPr>
      <w:r w:rsidRPr="00FD23CB">
        <w:rPr>
          <w:sz w:val="28"/>
          <w:szCs w:val="28"/>
        </w:rPr>
        <w:t>По данной подпрограмме на 2015 год предусмотрены расходы в сумме</w:t>
      </w:r>
      <w:r w:rsidR="0074534C" w:rsidRPr="00FD23CB">
        <w:rPr>
          <w:sz w:val="28"/>
          <w:szCs w:val="28"/>
        </w:rPr>
        <w:t xml:space="preserve"> </w:t>
      </w:r>
      <w:r w:rsidR="00FD23CB" w:rsidRPr="00FD23CB">
        <w:rPr>
          <w:sz w:val="28"/>
          <w:szCs w:val="28"/>
        </w:rPr>
        <w:t>175</w:t>
      </w:r>
      <w:r w:rsidR="00D471B0">
        <w:rPr>
          <w:sz w:val="28"/>
          <w:szCs w:val="28"/>
          <w:lang w:val="en-US"/>
        </w:rPr>
        <w:t> </w:t>
      </w:r>
      <w:r w:rsidR="00FD23CB" w:rsidRPr="00FD23CB">
        <w:rPr>
          <w:sz w:val="28"/>
          <w:szCs w:val="28"/>
        </w:rPr>
        <w:t>069,4</w:t>
      </w:r>
      <w:r w:rsidR="0074534C" w:rsidRPr="00FD23CB">
        <w:rPr>
          <w:sz w:val="28"/>
          <w:szCs w:val="28"/>
        </w:rPr>
        <w:t xml:space="preserve"> </w:t>
      </w:r>
      <w:r w:rsidR="00213232" w:rsidRPr="00FD23CB">
        <w:rPr>
          <w:sz w:val="28"/>
          <w:szCs w:val="28"/>
        </w:rPr>
        <w:t>тыс. руб.</w:t>
      </w:r>
      <w:r w:rsidR="0074534C" w:rsidRPr="00FD23CB">
        <w:rPr>
          <w:sz w:val="28"/>
          <w:szCs w:val="28"/>
        </w:rPr>
        <w:t>, в том числе:</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lastRenderedPageBreak/>
        <w:t xml:space="preserve">расходы на обеспечение деятельности государственного казенного учреждения «ЦБДД» в сумме 31 295,0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t>реализация мероприятий ведомственной целевой программы «Обеспечение функционирования системы автоматической фиксации административных нарушений в области безопасности доро</w:t>
      </w:r>
      <w:r w:rsidR="00FD23CB">
        <w:rPr>
          <w:color w:val="000000"/>
          <w:sz w:val="28"/>
          <w:szCs w:val="28"/>
        </w:rPr>
        <w:t>жного движения» в сумме 98 174,4</w:t>
      </w:r>
      <w:r w:rsidRPr="00426B0B">
        <w:rPr>
          <w:color w:val="000000"/>
          <w:sz w:val="28"/>
          <w:szCs w:val="28"/>
        </w:rPr>
        <w:t xml:space="preserve">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t xml:space="preserve">создание и развитие систем защиты информации органов исполнительной власти Ленинградской области и межведомственных информационных систем Ленинградской области в сумме 35 800,0 </w:t>
      </w:r>
      <w:r w:rsidR="00213232">
        <w:rPr>
          <w:color w:val="000000"/>
          <w:sz w:val="28"/>
          <w:szCs w:val="28"/>
        </w:rPr>
        <w:t>тыс. руб.</w:t>
      </w:r>
      <w:r w:rsidRPr="00426B0B">
        <w:rPr>
          <w:color w:val="000000"/>
          <w:sz w:val="28"/>
          <w:szCs w:val="28"/>
        </w:rPr>
        <w:t>;</w:t>
      </w:r>
    </w:p>
    <w:p w:rsidR="0074534C" w:rsidRDefault="0074534C" w:rsidP="00931078">
      <w:pPr>
        <w:widowControl/>
        <w:numPr>
          <w:ilvl w:val="0"/>
          <w:numId w:val="22"/>
        </w:numPr>
        <w:ind w:left="0" w:firstLine="709"/>
        <w:jc w:val="both"/>
        <w:rPr>
          <w:color w:val="000000"/>
          <w:sz w:val="28"/>
          <w:szCs w:val="28"/>
        </w:rPr>
      </w:pPr>
      <w:r w:rsidRPr="00426B0B">
        <w:rPr>
          <w:color w:val="000000"/>
          <w:sz w:val="28"/>
          <w:szCs w:val="28"/>
        </w:rPr>
        <w:t xml:space="preserve">развитие центра управления системой защиты информации информационно-телекоммуникационных систем в сумме 9 800,0 </w:t>
      </w:r>
      <w:r w:rsidR="00213232">
        <w:rPr>
          <w:color w:val="000000"/>
          <w:sz w:val="28"/>
          <w:szCs w:val="28"/>
        </w:rPr>
        <w:t>тыс. руб.</w:t>
      </w:r>
    </w:p>
    <w:p w:rsidR="0074534C" w:rsidRDefault="0074534C" w:rsidP="00931078">
      <w:pPr>
        <w:widowControl/>
        <w:ind w:firstLine="709"/>
        <w:jc w:val="both"/>
        <w:rPr>
          <w:color w:val="000000"/>
          <w:sz w:val="28"/>
          <w:szCs w:val="28"/>
        </w:rPr>
      </w:pPr>
    </w:p>
    <w:p w:rsidR="0074534C" w:rsidRPr="00426B0B" w:rsidRDefault="0074534C" w:rsidP="00931078">
      <w:pPr>
        <w:pStyle w:val="18"/>
        <w:ind w:firstLine="709"/>
      </w:pPr>
      <w:r>
        <w:t>П</w:t>
      </w:r>
      <w:r w:rsidRPr="00426B0B">
        <w:t>одпрограмм</w:t>
      </w:r>
      <w:r>
        <w:t xml:space="preserve">а </w:t>
      </w:r>
      <w:r w:rsidR="0072131E">
        <w:t xml:space="preserve">« </w:t>
      </w:r>
      <w:r w:rsidRPr="00426B0B">
        <w:t xml:space="preserve">Развитие </w:t>
      </w:r>
      <w:r w:rsidR="0072131E">
        <w:t xml:space="preserve">« </w:t>
      </w:r>
      <w:r w:rsidRPr="00426B0B">
        <w:t>электронного правительства</w:t>
      </w:r>
      <w:r w:rsidR="0072131E">
        <w:t xml:space="preserve">»   </w:t>
      </w:r>
      <w:r w:rsidRPr="00426B0B">
        <w:t xml:space="preserve"> Ленинградской области</w:t>
      </w:r>
      <w:r w:rsidR="0072131E">
        <w:t xml:space="preserve">»   </w:t>
      </w:r>
    </w:p>
    <w:p w:rsidR="0074534C" w:rsidRPr="00FD23CB" w:rsidRDefault="0040041B" w:rsidP="00931078">
      <w:pPr>
        <w:widowControl/>
        <w:ind w:firstLine="709"/>
        <w:jc w:val="both"/>
        <w:rPr>
          <w:sz w:val="28"/>
          <w:szCs w:val="28"/>
        </w:rPr>
      </w:pPr>
      <w:r w:rsidRPr="00FD23CB">
        <w:rPr>
          <w:sz w:val="28"/>
          <w:szCs w:val="28"/>
        </w:rPr>
        <w:t xml:space="preserve">По данной подпрограмме на 2015 год предусмотрены расходы в сумме </w:t>
      </w:r>
      <w:r w:rsidR="0074534C" w:rsidRPr="00FD23CB">
        <w:rPr>
          <w:sz w:val="28"/>
          <w:szCs w:val="28"/>
        </w:rPr>
        <w:t>79</w:t>
      </w:r>
      <w:r w:rsidR="00FD23CB">
        <w:rPr>
          <w:sz w:val="28"/>
          <w:szCs w:val="28"/>
        </w:rPr>
        <w:t> </w:t>
      </w:r>
      <w:r w:rsidR="0074534C" w:rsidRPr="00FD23CB">
        <w:rPr>
          <w:sz w:val="28"/>
          <w:szCs w:val="28"/>
        </w:rPr>
        <w:t xml:space="preserve">814,6 </w:t>
      </w:r>
      <w:r w:rsidR="00213232" w:rsidRPr="00FD23CB">
        <w:rPr>
          <w:sz w:val="28"/>
          <w:szCs w:val="28"/>
        </w:rPr>
        <w:t>тыс. руб.</w:t>
      </w:r>
      <w:r w:rsidR="0074534C" w:rsidRPr="00FD23CB">
        <w:rPr>
          <w:sz w:val="28"/>
          <w:szCs w:val="28"/>
        </w:rPr>
        <w:t>, в том числе:</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t xml:space="preserve">создание и развитие информационных систем, обеспечивающих предоставление государственных услуг в электронном виде в сумме 56 000,0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t xml:space="preserve">создание и развитие региональных ведомственных информационных систем в сумме 19 014,6 </w:t>
      </w:r>
      <w:r w:rsidR="00213232">
        <w:rPr>
          <w:color w:val="000000"/>
          <w:sz w:val="28"/>
          <w:szCs w:val="28"/>
        </w:rPr>
        <w:t>тыс. руб.</w:t>
      </w:r>
      <w:r w:rsidRPr="00426B0B">
        <w:rPr>
          <w:color w:val="000000"/>
          <w:sz w:val="28"/>
          <w:szCs w:val="28"/>
        </w:rPr>
        <w:t>;</w:t>
      </w:r>
    </w:p>
    <w:p w:rsidR="0074534C" w:rsidRPr="00426B0B" w:rsidRDefault="0074534C" w:rsidP="00931078">
      <w:pPr>
        <w:widowControl/>
        <w:numPr>
          <w:ilvl w:val="0"/>
          <w:numId w:val="22"/>
        </w:numPr>
        <w:ind w:left="0" w:firstLine="709"/>
        <w:jc w:val="both"/>
        <w:rPr>
          <w:color w:val="000000"/>
          <w:sz w:val="28"/>
          <w:szCs w:val="28"/>
        </w:rPr>
      </w:pPr>
      <w:r w:rsidRPr="00426B0B">
        <w:rPr>
          <w:color w:val="000000"/>
          <w:sz w:val="28"/>
          <w:szCs w:val="28"/>
        </w:rPr>
        <w:t xml:space="preserve">развитие системы электронного документооборота органов исполнительной власти Ленинградской области и органов местного самоуправления Ленинградской области в сумме 4 000,0 </w:t>
      </w:r>
      <w:r w:rsidR="00213232">
        <w:rPr>
          <w:color w:val="000000"/>
          <w:sz w:val="28"/>
          <w:szCs w:val="28"/>
        </w:rPr>
        <w:t>тыс. руб.</w:t>
      </w:r>
    </w:p>
    <w:p w:rsidR="0074534C" w:rsidRPr="002A2CFC" w:rsidRDefault="0074534C" w:rsidP="00931078">
      <w:pPr>
        <w:widowControl/>
        <w:ind w:firstLine="709"/>
        <w:jc w:val="center"/>
        <w:rPr>
          <w:b/>
          <w:sz w:val="28"/>
          <w:szCs w:val="28"/>
          <w:u w:val="single"/>
        </w:rPr>
      </w:pPr>
    </w:p>
    <w:p w:rsidR="0074534C" w:rsidRPr="002A2CFC" w:rsidRDefault="0074534C" w:rsidP="00931078">
      <w:pPr>
        <w:pStyle w:val="18"/>
        <w:ind w:firstLine="709"/>
      </w:pPr>
      <w:r w:rsidRPr="002A2CFC">
        <w:t xml:space="preserve">Подпрограмма </w:t>
      </w:r>
      <w:r w:rsidR="0072131E">
        <w:t xml:space="preserve">« </w:t>
      </w:r>
      <w:r w:rsidRPr="002A2CFC">
        <w:t>Создание и развитие системы государственных и муниципальных закупок Ленинградской области на основе положений контрактной системы в сфере закупок товаров, работ, услуг для обеспечения государственных и муниципальных нужд</w:t>
      </w:r>
      <w:r w:rsidR="0072131E">
        <w:t xml:space="preserve">»   </w:t>
      </w:r>
    </w:p>
    <w:p w:rsidR="0074534C" w:rsidRPr="002A2CFC" w:rsidRDefault="0040041B" w:rsidP="00931078">
      <w:pPr>
        <w:widowControl/>
        <w:tabs>
          <w:tab w:val="left" w:pos="1418"/>
        </w:tabs>
        <w:ind w:firstLine="709"/>
        <w:jc w:val="both"/>
        <w:rPr>
          <w:sz w:val="28"/>
          <w:szCs w:val="28"/>
        </w:rPr>
      </w:pPr>
      <w:r w:rsidRPr="00FD23CB">
        <w:rPr>
          <w:sz w:val="28"/>
          <w:szCs w:val="28"/>
        </w:rPr>
        <w:t xml:space="preserve">По данной подпрограмме на 2015 год предусмотрены расходы в сумме </w:t>
      </w:r>
      <w:r w:rsidR="0074534C" w:rsidRPr="00FD23CB">
        <w:rPr>
          <w:bCs/>
          <w:spacing w:val="-6"/>
          <w:sz w:val="28"/>
          <w:szCs w:val="28"/>
        </w:rPr>
        <w:t>13</w:t>
      </w:r>
      <w:r w:rsidR="00FD23CB" w:rsidRPr="00FD23CB">
        <w:rPr>
          <w:bCs/>
          <w:spacing w:val="-6"/>
          <w:sz w:val="28"/>
          <w:szCs w:val="28"/>
        </w:rPr>
        <w:t> </w:t>
      </w:r>
      <w:r w:rsidR="0074534C" w:rsidRPr="00FD23CB">
        <w:rPr>
          <w:bCs/>
          <w:spacing w:val="-6"/>
          <w:sz w:val="28"/>
          <w:szCs w:val="28"/>
        </w:rPr>
        <w:t>600</w:t>
      </w:r>
      <w:r w:rsidR="00FD23CB" w:rsidRPr="00FD23CB">
        <w:rPr>
          <w:bCs/>
          <w:spacing w:val="-6"/>
          <w:sz w:val="28"/>
          <w:szCs w:val="28"/>
        </w:rPr>
        <w:t>,0</w:t>
      </w:r>
      <w:r w:rsidR="0074534C" w:rsidRPr="00FD23CB">
        <w:rPr>
          <w:bCs/>
          <w:spacing w:val="-6"/>
          <w:sz w:val="28"/>
          <w:szCs w:val="28"/>
        </w:rPr>
        <w:t xml:space="preserve"> </w:t>
      </w:r>
      <w:r w:rsidR="00213232" w:rsidRPr="00FD23CB">
        <w:rPr>
          <w:bCs/>
          <w:spacing w:val="-6"/>
          <w:sz w:val="28"/>
          <w:szCs w:val="28"/>
        </w:rPr>
        <w:t>тыс. руб.</w:t>
      </w:r>
      <w:r w:rsidR="0074534C" w:rsidRPr="00FD23CB">
        <w:rPr>
          <w:bCs/>
          <w:spacing w:val="-6"/>
          <w:sz w:val="28"/>
          <w:szCs w:val="28"/>
        </w:rPr>
        <w:t xml:space="preserve">  </w:t>
      </w:r>
    </w:p>
    <w:p w:rsidR="0074534C" w:rsidRPr="002A2CFC" w:rsidRDefault="0074534C" w:rsidP="00931078">
      <w:pPr>
        <w:widowControl/>
        <w:tabs>
          <w:tab w:val="left" w:pos="1418"/>
        </w:tabs>
        <w:ind w:firstLine="709"/>
        <w:jc w:val="both"/>
        <w:rPr>
          <w:bCs/>
          <w:spacing w:val="-6"/>
          <w:sz w:val="28"/>
          <w:szCs w:val="28"/>
        </w:rPr>
      </w:pPr>
      <w:r w:rsidRPr="002A2CFC">
        <w:rPr>
          <w:sz w:val="28"/>
          <w:szCs w:val="28"/>
        </w:rPr>
        <w:t>В результате выполнения мероприятий планируется обеспечение организации взаимодействия региональной автоматизированной информационной системы Ленинградской области с единой информационной системой в сфере закупок в соответствии с требованиями Федерального закона от 05 апреля 2013 г. №44-ФЗ.</w:t>
      </w:r>
    </w:p>
    <w:p w:rsidR="0074534C" w:rsidRPr="00740BB2" w:rsidRDefault="0074534C" w:rsidP="0074534C">
      <w:pPr>
        <w:autoSpaceDE w:val="0"/>
        <w:autoSpaceDN w:val="0"/>
        <w:adjustRightInd w:val="0"/>
        <w:ind w:firstLine="539"/>
        <w:jc w:val="both"/>
        <w:rPr>
          <w:color w:val="1F497D"/>
          <w:szCs w:val="28"/>
        </w:rPr>
      </w:pPr>
    </w:p>
    <w:p w:rsidR="009D4D2A" w:rsidRDefault="009D4D2A" w:rsidP="0074534C">
      <w:pPr>
        <w:autoSpaceDE w:val="0"/>
        <w:autoSpaceDN w:val="0"/>
        <w:adjustRightInd w:val="0"/>
        <w:ind w:firstLine="539"/>
        <w:jc w:val="center"/>
        <w:rPr>
          <w:b/>
          <w:sz w:val="28"/>
          <w:szCs w:val="28"/>
          <w:u w:val="single"/>
        </w:rPr>
      </w:pPr>
      <w:r>
        <w:rPr>
          <w:b/>
          <w:sz w:val="28"/>
          <w:szCs w:val="28"/>
          <w:u w:val="single"/>
        </w:rPr>
        <w:br w:type="page"/>
      </w:r>
    </w:p>
    <w:p w:rsidR="00714D3F" w:rsidRPr="008224D1" w:rsidRDefault="00714D3F" w:rsidP="00714D3F">
      <w:pPr>
        <w:autoSpaceDE w:val="0"/>
        <w:autoSpaceDN w:val="0"/>
        <w:adjustRightInd w:val="0"/>
        <w:ind w:firstLine="539"/>
        <w:jc w:val="center"/>
        <w:rPr>
          <w:b/>
          <w:sz w:val="28"/>
          <w:szCs w:val="28"/>
          <w:u w:val="single"/>
        </w:rPr>
      </w:pPr>
      <w:r w:rsidRPr="008224D1">
        <w:rPr>
          <w:b/>
          <w:sz w:val="28"/>
          <w:szCs w:val="28"/>
          <w:u w:val="single"/>
        </w:rPr>
        <w:lastRenderedPageBreak/>
        <w:t>11. Государственная программа Ленинградской области</w:t>
      </w:r>
    </w:p>
    <w:p w:rsidR="00714D3F" w:rsidRPr="008224D1" w:rsidRDefault="0072131E" w:rsidP="00714D3F">
      <w:pPr>
        <w:autoSpaceDE w:val="0"/>
        <w:autoSpaceDN w:val="0"/>
        <w:adjustRightInd w:val="0"/>
        <w:ind w:firstLine="539"/>
        <w:jc w:val="center"/>
        <w:rPr>
          <w:b/>
          <w:sz w:val="28"/>
          <w:szCs w:val="28"/>
          <w:u w:val="single"/>
        </w:rPr>
      </w:pPr>
      <w:r>
        <w:rPr>
          <w:b/>
          <w:sz w:val="28"/>
          <w:szCs w:val="28"/>
          <w:u w:val="single"/>
        </w:rPr>
        <w:t xml:space="preserve">« </w:t>
      </w:r>
      <w:r w:rsidR="00714D3F" w:rsidRPr="008224D1">
        <w:rPr>
          <w:b/>
          <w:sz w:val="28"/>
          <w:szCs w:val="28"/>
          <w:u w:val="single"/>
        </w:rPr>
        <w:t>Стимулирование экономической активности Ленинградской области</w:t>
      </w:r>
      <w:r>
        <w:rPr>
          <w:b/>
          <w:sz w:val="28"/>
          <w:szCs w:val="28"/>
          <w:u w:val="single"/>
        </w:rPr>
        <w:t xml:space="preserve">»   </w:t>
      </w:r>
    </w:p>
    <w:p w:rsidR="00714D3F" w:rsidRPr="008224D1" w:rsidRDefault="00714D3F" w:rsidP="00714D3F">
      <w:pPr>
        <w:ind w:firstLine="708"/>
        <w:jc w:val="both"/>
        <w:rPr>
          <w:sz w:val="28"/>
          <w:szCs w:val="28"/>
        </w:rPr>
      </w:pPr>
      <w:r w:rsidRPr="008224D1">
        <w:rPr>
          <w:sz w:val="28"/>
          <w:szCs w:val="28"/>
        </w:rPr>
        <w:t>На реализацию государственной программы Ленинградской области</w:t>
      </w:r>
      <w:r w:rsidRPr="008224D1">
        <w:rPr>
          <w:b/>
          <w:sz w:val="28"/>
          <w:szCs w:val="28"/>
        </w:rPr>
        <w:t xml:space="preserve"> </w:t>
      </w:r>
      <w:r w:rsidRPr="008224D1">
        <w:rPr>
          <w:sz w:val="28"/>
          <w:szCs w:val="28"/>
        </w:rPr>
        <w:t>«Стимулирование экономической активности Ленинградской области»</w:t>
      </w:r>
      <w:r w:rsidRPr="008224D1">
        <w:rPr>
          <w:rFonts w:eastAsia="Calibri"/>
          <w:sz w:val="28"/>
          <w:szCs w:val="28"/>
          <w:lang w:eastAsia="en-US"/>
        </w:rPr>
        <w:t xml:space="preserve"> </w:t>
      </w:r>
      <w:r w:rsidRPr="008224D1">
        <w:rPr>
          <w:sz w:val="28"/>
          <w:szCs w:val="28"/>
        </w:rPr>
        <w:t>в проекте областного бюджета на 2015 год предусмотрены ассигнования в сумме 2 322 112,1 тыс. руб.</w:t>
      </w:r>
      <w:r w:rsidR="00F4654D" w:rsidRPr="00F4654D">
        <w:rPr>
          <w:sz w:val="28"/>
          <w:szCs w:val="28"/>
        </w:rPr>
        <w:t xml:space="preserve"> </w:t>
      </w:r>
      <w:r w:rsidR="00F4654D">
        <w:rPr>
          <w:sz w:val="28"/>
          <w:szCs w:val="28"/>
        </w:rPr>
        <w:t>Рост</w:t>
      </w:r>
      <w:r w:rsidR="00F4654D" w:rsidRPr="003C2AF0">
        <w:rPr>
          <w:sz w:val="28"/>
          <w:szCs w:val="28"/>
        </w:rPr>
        <w:t xml:space="preserve"> составляет </w:t>
      </w:r>
      <w:r w:rsidR="00F4654D">
        <w:rPr>
          <w:sz w:val="28"/>
          <w:szCs w:val="28"/>
        </w:rPr>
        <w:t>94,7% от уровня 2014 года, в том числе за счет собственных средств – 104,2% от уровня 2014 года.</w:t>
      </w:r>
    </w:p>
    <w:p w:rsidR="00714D3F" w:rsidRPr="008224D1" w:rsidRDefault="00714D3F" w:rsidP="00714D3F">
      <w:pPr>
        <w:ind w:firstLine="708"/>
        <w:jc w:val="both"/>
        <w:rPr>
          <w:sz w:val="28"/>
          <w:szCs w:val="28"/>
        </w:rPr>
      </w:pPr>
    </w:p>
    <w:tbl>
      <w:tblPr>
        <w:tblW w:w="5000" w:type="pct"/>
        <w:tblLook w:val="04A0" w:firstRow="1" w:lastRow="0" w:firstColumn="1" w:lastColumn="0" w:noHBand="0" w:noVBand="1"/>
      </w:tblPr>
      <w:tblGrid>
        <w:gridCol w:w="8517"/>
        <w:gridCol w:w="1905"/>
      </w:tblGrid>
      <w:tr w:rsidR="00714D3F" w:rsidRPr="008224D1" w:rsidTr="00B03053">
        <w:trPr>
          <w:trHeight w:val="420"/>
        </w:trPr>
        <w:tc>
          <w:tcPr>
            <w:tcW w:w="40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jc w:val="center"/>
              <w:rPr>
                <w:b/>
                <w:bCs/>
                <w:sz w:val="28"/>
                <w:szCs w:val="28"/>
              </w:rPr>
            </w:pPr>
            <w:r w:rsidRPr="008224D1">
              <w:rPr>
                <w:b/>
                <w:bCs/>
                <w:sz w:val="28"/>
                <w:szCs w:val="28"/>
              </w:rPr>
              <w:t xml:space="preserve">Наименование </w:t>
            </w:r>
          </w:p>
          <w:p w:rsidR="00714D3F" w:rsidRPr="008224D1" w:rsidRDefault="00714D3F" w:rsidP="00B03053">
            <w:pPr>
              <w:widowControl/>
              <w:jc w:val="center"/>
              <w:rPr>
                <w:b/>
                <w:bCs/>
                <w:sz w:val="28"/>
                <w:szCs w:val="28"/>
              </w:rPr>
            </w:pPr>
            <w:r w:rsidRPr="008224D1">
              <w:rPr>
                <w:b/>
                <w:bCs/>
                <w:sz w:val="28"/>
                <w:szCs w:val="28"/>
              </w:rPr>
              <w:t>главного распорядителя бюджетных средств</w:t>
            </w:r>
          </w:p>
        </w:tc>
        <w:tc>
          <w:tcPr>
            <w:tcW w:w="914" w:type="pct"/>
            <w:tcBorders>
              <w:top w:val="single" w:sz="4" w:space="0" w:color="auto"/>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center"/>
              <w:rPr>
                <w:b/>
                <w:bCs/>
                <w:sz w:val="28"/>
                <w:szCs w:val="28"/>
              </w:rPr>
            </w:pPr>
            <w:r w:rsidRPr="008224D1">
              <w:rPr>
                <w:b/>
                <w:bCs/>
                <w:sz w:val="28"/>
                <w:szCs w:val="28"/>
              </w:rPr>
              <w:t>Проект на 2015 год</w:t>
            </w:r>
          </w:p>
        </w:tc>
      </w:tr>
      <w:tr w:rsidR="00714D3F" w:rsidRPr="008224D1" w:rsidTr="00B03053">
        <w:trPr>
          <w:trHeight w:val="510"/>
        </w:trPr>
        <w:tc>
          <w:tcPr>
            <w:tcW w:w="408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общего и профессионального образования Ленинградской области</w:t>
            </w:r>
          </w:p>
        </w:tc>
        <w:tc>
          <w:tcPr>
            <w:tcW w:w="914" w:type="pct"/>
            <w:tcBorders>
              <w:top w:val="single" w:sz="4" w:space="0" w:color="auto"/>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3 144,5</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Управление делами Правительства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15 126,2</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Ленинградский областной комитет по управлению государственным имуществом</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10 000,0</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архитектуре и градостроительству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20 920,0</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физической культуре и спорту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1 723,0</w:t>
            </w:r>
          </w:p>
        </w:tc>
      </w:tr>
      <w:tr w:rsidR="00714D3F" w:rsidRPr="008224D1" w:rsidTr="00B03053">
        <w:trPr>
          <w:trHeight w:val="255"/>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культуре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3 775,0</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труду и занятости населения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501 594,9</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печати и связям с общественностью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1 102,4</w:t>
            </w:r>
          </w:p>
        </w:tc>
      </w:tr>
      <w:tr w:rsidR="00714D3F" w:rsidRPr="008224D1" w:rsidTr="00B03053">
        <w:trPr>
          <w:trHeight w:val="765"/>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экономического развития и инвестиционной деятельности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1 481 255,3</w:t>
            </w:r>
          </w:p>
        </w:tc>
      </w:tr>
      <w:tr w:rsidR="00714D3F" w:rsidRPr="008224D1" w:rsidTr="00B03053">
        <w:trPr>
          <w:trHeight w:val="765"/>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развитию малого, среднего бизнеса и потребительского рынка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280 770,8</w:t>
            </w:r>
          </w:p>
        </w:tc>
      </w:tr>
      <w:tr w:rsidR="00714D3F" w:rsidRPr="008224D1" w:rsidTr="00B03053">
        <w:trPr>
          <w:trHeight w:val="510"/>
        </w:trPr>
        <w:tc>
          <w:tcPr>
            <w:tcW w:w="4086" w:type="pct"/>
            <w:tcBorders>
              <w:top w:val="nil"/>
              <w:left w:val="single" w:sz="4" w:space="0" w:color="auto"/>
              <w:bottom w:val="single" w:sz="4" w:space="0" w:color="auto"/>
              <w:right w:val="single" w:sz="4" w:space="0" w:color="auto"/>
            </w:tcBorders>
            <w:shd w:val="clear" w:color="auto" w:fill="auto"/>
            <w:vAlign w:val="center"/>
            <w:hideMark/>
          </w:tcPr>
          <w:p w:rsidR="00714D3F" w:rsidRPr="008224D1" w:rsidRDefault="00714D3F" w:rsidP="00B03053">
            <w:pPr>
              <w:widowControl/>
              <w:rPr>
                <w:sz w:val="28"/>
                <w:szCs w:val="28"/>
              </w:rPr>
            </w:pPr>
            <w:r w:rsidRPr="008224D1">
              <w:rPr>
                <w:sz w:val="28"/>
                <w:szCs w:val="28"/>
              </w:rPr>
              <w:t>Комитет по молодежной политике Ленинградской области</w:t>
            </w:r>
          </w:p>
        </w:tc>
        <w:tc>
          <w:tcPr>
            <w:tcW w:w="914" w:type="pct"/>
            <w:tcBorders>
              <w:top w:val="nil"/>
              <w:left w:val="nil"/>
              <w:bottom w:val="single" w:sz="4" w:space="0" w:color="auto"/>
              <w:right w:val="single" w:sz="4" w:space="0" w:color="auto"/>
            </w:tcBorders>
            <w:shd w:val="clear" w:color="auto" w:fill="auto"/>
            <w:vAlign w:val="center"/>
            <w:hideMark/>
          </w:tcPr>
          <w:p w:rsidR="00714D3F" w:rsidRPr="008224D1" w:rsidRDefault="00714D3F" w:rsidP="00B03053">
            <w:pPr>
              <w:widowControl/>
              <w:jc w:val="right"/>
              <w:rPr>
                <w:sz w:val="28"/>
                <w:szCs w:val="28"/>
              </w:rPr>
            </w:pPr>
            <w:r w:rsidRPr="008224D1">
              <w:rPr>
                <w:sz w:val="28"/>
                <w:szCs w:val="28"/>
              </w:rPr>
              <w:t>2 700,0</w:t>
            </w:r>
          </w:p>
        </w:tc>
      </w:tr>
      <w:tr w:rsidR="00714D3F" w:rsidRPr="008224D1" w:rsidTr="00B03053">
        <w:trPr>
          <w:trHeight w:val="270"/>
        </w:trPr>
        <w:tc>
          <w:tcPr>
            <w:tcW w:w="40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D3F" w:rsidRPr="008224D1" w:rsidRDefault="00714D3F" w:rsidP="00B03053">
            <w:pPr>
              <w:widowControl/>
              <w:rPr>
                <w:b/>
                <w:bCs/>
                <w:sz w:val="28"/>
                <w:szCs w:val="28"/>
              </w:rPr>
            </w:pPr>
            <w:r w:rsidRPr="008224D1">
              <w:rPr>
                <w:b/>
                <w:bCs/>
                <w:sz w:val="28"/>
                <w:szCs w:val="28"/>
              </w:rPr>
              <w:t> Итого:</w:t>
            </w:r>
          </w:p>
        </w:tc>
        <w:tc>
          <w:tcPr>
            <w:tcW w:w="914" w:type="pct"/>
            <w:tcBorders>
              <w:top w:val="single" w:sz="4" w:space="0" w:color="auto"/>
              <w:left w:val="nil"/>
              <w:bottom w:val="single" w:sz="4" w:space="0" w:color="auto"/>
              <w:right w:val="single" w:sz="4" w:space="0" w:color="auto"/>
            </w:tcBorders>
            <w:shd w:val="clear" w:color="auto" w:fill="auto"/>
            <w:noWrap/>
            <w:vAlign w:val="bottom"/>
            <w:hideMark/>
          </w:tcPr>
          <w:p w:rsidR="00714D3F" w:rsidRPr="008224D1" w:rsidRDefault="00714D3F" w:rsidP="00B03053">
            <w:pPr>
              <w:widowControl/>
              <w:jc w:val="right"/>
              <w:rPr>
                <w:b/>
                <w:bCs/>
                <w:sz w:val="28"/>
                <w:szCs w:val="28"/>
              </w:rPr>
            </w:pPr>
            <w:r w:rsidRPr="008224D1">
              <w:rPr>
                <w:b/>
                <w:bCs/>
                <w:sz w:val="28"/>
                <w:szCs w:val="28"/>
              </w:rPr>
              <w:t>2 322 112,1</w:t>
            </w:r>
          </w:p>
        </w:tc>
      </w:tr>
    </w:tbl>
    <w:p w:rsidR="00714D3F" w:rsidRPr="008224D1" w:rsidRDefault="00714D3F" w:rsidP="00714D3F">
      <w:pPr>
        <w:autoSpaceDE w:val="0"/>
        <w:autoSpaceDN w:val="0"/>
        <w:adjustRightInd w:val="0"/>
        <w:ind w:firstLine="539"/>
        <w:jc w:val="both"/>
        <w:rPr>
          <w:b/>
          <w:sz w:val="28"/>
          <w:szCs w:val="28"/>
          <w:u w:val="single"/>
        </w:rPr>
      </w:pPr>
    </w:p>
    <w:p w:rsidR="00714D3F" w:rsidRPr="008224D1" w:rsidRDefault="00714D3F" w:rsidP="00931078">
      <w:pPr>
        <w:widowControl/>
        <w:ind w:firstLine="709"/>
        <w:jc w:val="both"/>
        <w:rPr>
          <w:bCs/>
          <w:sz w:val="28"/>
        </w:rPr>
      </w:pPr>
      <w:r w:rsidRPr="008224D1">
        <w:rPr>
          <w:bCs/>
          <w:sz w:val="28"/>
        </w:rPr>
        <w:t>Ответственным исполнителем государственной программы является комитет экономического развития и инвестиционной деятельности Ленинградской области.</w:t>
      </w:r>
    </w:p>
    <w:p w:rsidR="00714D3F" w:rsidRPr="008224D1" w:rsidRDefault="00714D3F" w:rsidP="00931078">
      <w:pPr>
        <w:widowControl/>
        <w:ind w:firstLine="709"/>
        <w:jc w:val="both"/>
        <w:rPr>
          <w:sz w:val="28"/>
          <w:szCs w:val="28"/>
        </w:rPr>
      </w:pPr>
      <w:r w:rsidRPr="008224D1">
        <w:rPr>
          <w:bCs/>
          <w:sz w:val="28"/>
        </w:rPr>
        <w:t>Основной целью государственной программы «Стимулирование экономической активности в Ленинградской области» (далее по тексту - Программа) является с</w:t>
      </w:r>
      <w:r w:rsidRPr="008224D1">
        <w:rPr>
          <w:sz w:val="28"/>
          <w:szCs w:val="28"/>
        </w:rPr>
        <w:t>оздание условий для устойчивого и сбалансированного экономического развития Ленинградской области темпами выше среднероссийских.</w:t>
      </w:r>
    </w:p>
    <w:p w:rsidR="00714D3F" w:rsidRPr="008224D1" w:rsidRDefault="00714D3F" w:rsidP="00931078">
      <w:pPr>
        <w:widowControl/>
        <w:ind w:firstLine="709"/>
        <w:jc w:val="both"/>
        <w:rPr>
          <w:sz w:val="28"/>
          <w:szCs w:val="28"/>
        </w:rPr>
      </w:pPr>
      <w:r w:rsidRPr="008224D1">
        <w:rPr>
          <w:sz w:val="28"/>
          <w:szCs w:val="28"/>
        </w:rPr>
        <w:t>Для достижения указанной цели Программой предусмотрено решение следующих задач:</w:t>
      </w:r>
    </w:p>
    <w:p w:rsidR="00714D3F" w:rsidRPr="008224D1" w:rsidRDefault="00714D3F" w:rsidP="00931078">
      <w:pPr>
        <w:widowControl/>
        <w:ind w:firstLine="709"/>
        <w:jc w:val="both"/>
        <w:rPr>
          <w:sz w:val="28"/>
          <w:szCs w:val="28"/>
        </w:rPr>
      </w:pPr>
      <w:r w:rsidRPr="008224D1">
        <w:rPr>
          <w:sz w:val="28"/>
          <w:szCs w:val="28"/>
        </w:rPr>
        <w:t>- создание благоприятных условий ведения предпринимательской деятельности для привлечения инвестиций в экономику Ленинградской области;</w:t>
      </w:r>
    </w:p>
    <w:p w:rsidR="00714D3F" w:rsidRPr="008224D1" w:rsidRDefault="00714D3F" w:rsidP="00931078">
      <w:pPr>
        <w:widowControl/>
        <w:ind w:firstLine="709"/>
        <w:jc w:val="both"/>
        <w:rPr>
          <w:sz w:val="28"/>
          <w:szCs w:val="28"/>
        </w:rPr>
      </w:pPr>
      <w:r w:rsidRPr="008224D1">
        <w:rPr>
          <w:sz w:val="28"/>
          <w:szCs w:val="28"/>
        </w:rPr>
        <w:t>- создание конкурентоспособной, устойчивой, высокотехнологичной и территориально сбалансированной промышленности Ленинградской области;</w:t>
      </w:r>
    </w:p>
    <w:p w:rsidR="00714D3F" w:rsidRPr="008224D1" w:rsidRDefault="00714D3F" w:rsidP="00931078">
      <w:pPr>
        <w:widowControl/>
        <w:ind w:firstLine="709"/>
        <w:jc w:val="both"/>
        <w:rPr>
          <w:sz w:val="28"/>
          <w:szCs w:val="28"/>
        </w:rPr>
      </w:pPr>
      <w:r w:rsidRPr="008224D1">
        <w:rPr>
          <w:sz w:val="28"/>
          <w:szCs w:val="28"/>
        </w:rPr>
        <w:lastRenderedPageBreak/>
        <w:t>- совершенствование системы стратегического управления социально-экономическим развитием Ленинградской области;</w:t>
      </w:r>
    </w:p>
    <w:p w:rsidR="00714D3F" w:rsidRPr="008224D1" w:rsidRDefault="00714D3F" w:rsidP="00931078">
      <w:pPr>
        <w:widowControl/>
        <w:ind w:firstLine="709"/>
        <w:jc w:val="both"/>
        <w:rPr>
          <w:sz w:val="28"/>
          <w:szCs w:val="28"/>
        </w:rPr>
      </w:pPr>
      <w:r w:rsidRPr="008224D1">
        <w:rPr>
          <w:sz w:val="28"/>
          <w:szCs w:val="28"/>
        </w:rPr>
        <w:t>- повышение эффективности занятости населения Ленинградской области, включая граждан, испытывающих трудности в поиске работы, улучшение условий и охраны труда;</w:t>
      </w:r>
    </w:p>
    <w:p w:rsidR="00714D3F" w:rsidRPr="008224D1" w:rsidRDefault="00714D3F" w:rsidP="00931078">
      <w:pPr>
        <w:widowControl/>
        <w:ind w:firstLine="709"/>
        <w:jc w:val="both"/>
        <w:rPr>
          <w:sz w:val="28"/>
          <w:szCs w:val="28"/>
        </w:rPr>
      </w:pPr>
      <w:r w:rsidRPr="008224D1">
        <w:rPr>
          <w:sz w:val="28"/>
          <w:szCs w:val="28"/>
        </w:rPr>
        <w:t>- создание условий для устойчивого функционирования и развития малого и среднего предпринимательства, увеличения его вклада в решение задач социально-экономического развития Ленинградской области;</w:t>
      </w:r>
    </w:p>
    <w:p w:rsidR="00714D3F" w:rsidRPr="008224D1" w:rsidRDefault="00714D3F" w:rsidP="00931078">
      <w:pPr>
        <w:widowControl/>
        <w:ind w:firstLine="709"/>
        <w:jc w:val="both"/>
        <w:rPr>
          <w:sz w:val="28"/>
          <w:szCs w:val="28"/>
        </w:rPr>
      </w:pPr>
      <w:r w:rsidRPr="008224D1">
        <w:rPr>
          <w:sz w:val="28"/>
          <w:szCs w:val="28"/>
        </w:rPr>
        <w:t>- повышение степени вовлеченности Ленинградской области в процесс международной интеграции, создание условий для достижения регионом лидирующих позиций с точки зрения социально-экономического развития, инновационного обновления, повышения конкурентоспособности экономики, решения ключевых социальных задач;</w:t>
      </w:r>
    </w:p>
    <w:p w:rsidR="00714D3F" w:rsidRPr="008224D1" w:rsidRDefault="00714D3F" w:rsidP="00931078">
      <w:pPr>
        <w:widowControl/>
        <w:ind w:firstLine="709"/>
        <w:jc w:val="both"/>
        <w:rPr>
          <w:sz w:val="28"/>
          <w:szCs w:val="28"/>
        </w:rPr>
      </w:pPr>
      <w:r w:rsidRPr="008224D1">
        <w:rPr>
          <w:sz w:val="28"/>
          <w:szCs w:val="28"/>
        </w:rPr>
        <w:t>- повышение конкурентоспособности туристского рынка Ленинградской области, удовлетворяющего потребности российских и иностранных граждан в качественных туристских услугах.</w:t>
      </w:r>
    </w:p>
    <w:p w:rsidR="00714D3F" w:rsidRPr="008224D1" w:rsidRDefault="00714D3F" w:rsidP="00931078">
      <w:pPr>
        <w:pStyle w:val="18"/>
        <w:ind w:firstLine="709"/>
      </w:pPr>
    </w:p>
    <w:p w:rsidR="00714D3F" w:rsidRPr="008224D1" w:rsidRDefault="00714D3F" w:rsidP="00931078">
      <w:pPr>
        <w:pStyle w:val="18"/>
        <w:ind w:firstLine="709"/>
      </w:pPr>
      <w:r w:rsidRPr="008224D1">
        <w:t xml:space="preserve">Подпрограмма </w:t>
      </w:r>
      <w:r w:rsidR="0072131E">
        <w:t xml:space="preserve">« </w:t>
      </w:r>
      <w:r w:rsidRPr="008224D1">
        <w:t>Обеспечение благоприятного инвестиционного климата в Ленинградской области</w:t>
      </w:r>
      <w:r w:rsidR="0072131E">
        <w:t xml:space="preserve">»   </w:t>
      </w:r>
      <w:r w:rsidRPr="008224D1">
        <w:t xml:space="preserve"> </w:t>
      </w:r>
    </w:p>
    <w:p w:rsidR="00714D3F" w:rsidRPr="008224D1" w:rsidRDefault="00714D3F" w:rsidP="00931078">
      <w:pPr>
        <w:widowControl/>
        <w:ind w:firstLine="709"/>
        <w:jc w:val="both"/>
        <w:rPr>
          <w:bCs/>
          <w:sz w:val="28"/>
        </w:rPr>
      </w:pPr>
      <w:r w:rsidRPr="008224D1">
        <w:rPr>
          <w:sz w:val="28"/>
          <w:szCs w:val="28"/>
        </w:rPr>
        <w:t>По данной подпрограмме на 2015 год предусмотрены расходы в сумме</w:t>
      </w:r>
      <w:r w:rsidRPr="008224D1">
        <w:rPr>
          <w:bCs/>
          <w:sz w:val="28"/>
        </w:rPr>
        <w:t xml:space="preserve">   1 384 783,9 тыс. руб. </w:t>
      </w:r>
    </w:p>
    <w:p w:rsidR="00714D3F" w:rsidRPr="008224D1" w:rsidRDefault="00714D3F" w:rsidP="00931078">
      <w:pPr>
        <w:widowControl/>
        <w:ind w:firstLine="709"/>
        <w:jc w:val="both"/>
        <w:rPr>
          <w:bCs/>
          <w:sz w:val="28"/>
        </w:rPr>
      </w:pPr>
      <w:r w:rsidRPr="008224D1">
        <w:rPr>
          <w:bCs/>
          <w:sz w:val="28"/>
        </w:rPr>
        <w:t xml:space="preserve">Одними из основных направлений расходования средств, предусмотренных данной подпрограммой являются: </w:t>
      </w:r>
    </w:p>
    <w:p w:rsidR="00714D3F" w:rsidRPr="008224D1" w:rsidRDefault="00714D3F" w:rsidP="00931078">
      <w:pPr>
        <w:widowControl/>
        <w:ind w:firstLine="709"/>
        <w:jc w:val="both"/>
        <w:rPr>
          <w:sz w:val="28"/>
          <w:szCs w:val="28"/>
        </w:rPr>
      </w:pPr>
      <w:r w:rsidRPr="008224D1">
        <w:rPr>
          <w:bCs/>
          <w:sz w:val="28"/>
        </w:rPr>
        <w:t>1. Государственная поддержка инвестиционной и трейдерской  деятельности в Ленинградской области с объемами финансирования на 2015 год – 232 210,0 тыс.</w:t>
      </w:r>
      <w:r w:rsidR="00D471B0">
        <w:rPr>
          <w:bCs/>
          <w:sz w:val="28"/>
          <w:lang w:val="en-US"/>
        </w:rPr>
        <w:t> </w:t>
      </w:r>
      <w:r w:rsidRPr="008224D1">
        <w:rPr>
          <w:bCs/>
          <w:sz w:val="28"/>
        </w:rPr>
        <w:t>руб., и 1 015 381,0 тыс. руб. соответственно. Государственная поддержка предоставляется в форме субсидий</w:t>
      </w:r>
      <w:r w:rsidRPr="008224D1">
        <w:rPr>
          <w:sz w:val="28"/>
          <w:szCs w:val="28"/>
        </w:rPr>
        <w:t xml:space="preserve"> юридическим лицам - производителям товаров, работ и услуг, осуществляющим инвестиционную деятельность на территории Ленинградской области отношении которых установлен режим наибольшего благоприятствования, а также субъектам предпринимательской деятельности, осуществляющим трейдерскую деятельность на территории Ленинградской области.</w:t>
      </w:r>
    </w:p>
    <w:p w:rsidR="00714D3F" w:rsidRPr="008224D1" w:rsidRDefault="00714D3F" w:rsidP="00931078">
      <w:pPr>
        <w:widowControl/>
        <w:ind w:firstLine="709"/>
        <w:jc w:val="both"/>
        <w:rPr>
          <w:bCs/>
          <w:sz w:val="28"/>
        </w:rPr>
      </w:pPr>
      <w:r w:rsidRPr="008224D1">
        <w:rPr>
          <w:bCs/>
          <w:sz w:val="28"/>
        </w:rPr>
        <w:t>2. Сопровождение инвестиционных проектов по принципу «единого окна», продвижение инвестиционных возможностей и проектов Ленинградской области. Объем ассигнований по данному направлению использования средств планируется в сумме 6 600,0 тыс. руб.</w:t>
      </w:r>
    </w:p>
    <w:p w:rsidR="00714D3F" w:rsidRPr="008224D1" w:rsidRDefault="00714D3F" w:rsidP="00931078">
      <w:pPr>
        <w:widowControl/>
        <w:ind w:firstLine="709"/>
        <w:jc w:val="both"/>
        <w:rPr>
          <w:bCs/>
          <w:sz w:val="24"/>
          <w:szCs w:val="24"/>
        </w:rPr>
      </w:pPr>
      <w:r w:rsidRPr="008224D1">
        <w:rPr>
          <w:sz w:val="28"/>
          <w:szCs w:val="28"/>
        </w:rPr>
        <w:t>Цель данных расходов является создание благоприятного инвестиционного климата, для чего предусмотрено выполнение следующих мероприятий:</w:t>
      </w:r>
    </w:p>
    <w:p w:rsidR="00714D3F" w:rsidRPr="008224D1" w:rsidRDefault="00714D3F" w:rsidP="00931078">
      <w:pPr>
        <w:widowControl/>
        <w:ind w:firstLine="709"/>
        <w:jc w:val="both"/>
        <w:rPr>
          <w:bCs/>
          <w:sz w:val="28"/>
        </w:rPr>
      </w:pPr>
      <w:r w:rsidRPr="008224D1">
        <w:rPr>
          <w:bCs/>
          <w:sz w:val="28"/>
        </w:rPr>
        <w:t>- участие в конгрессно-выставочных мероприятиях по продвижению инвестиционных возможностей и проектов Ленинградской области в России и за рубежом (3 100,0 тыс. руб.);</w:t>
      </w:r>
    </w:p>
    <w:p w:rsidR="00714D3F" w:rsidRPr="008224D1" w:rsidRDefault="00714D3F" w:rsidP="00931078">
      <w:pPr>
        <w:widowControl/>
        <w:ind w:firstLine="709"/>
        <w:jc w:val="both"/>
        <w:rPr>
          <w:bCs/>
          <w:sz w:val="28"/>
        </w:rPr>
      </w:pPr>
      <w:r w:rsidRPr="008224D1">
        <w:rPr>
          <w:bCs/>
          <w:sz w:val="28"/>
        </w:rPr>
        <w:t>- размещение информационных материалов об инвестиционной привлекательности Ленинградской области в средствах массовой информации (3 000,0 тыс. руб.);</w:t>
      </w:r>
    </w:p>
    <w:p w:rsidR="00714D3F" w:rsidRPr="008224D1" w:rsidRDefault="00714D3F" w:rsidP="00931078">
      <w:pPr>
        <w:widowControl/>
        <w:ind w:firstLine="709"/>
        <w:jc w:val="both"/>
        <w:rPr>
          <w:bCs/>
          <w:sz w:val="28"/>
        </w:rPr>
      </w:pPr>
      <w:r w:rsidRPr="008224D1">
        <w:rPr>
          <w:bCs/>
          <w:sz w:val="28"/>
        </w:rPr>
        <w:t>- издание материалов, направленных на продвижение инновационного и инвестиционного потенциала Ленинградской области (500,0 тыс. руб.).</w:t>
      </w:r>
    </w:p>
    <w:p w:rsidR="00714D3F" w:rsidRPr="008224D1" w:rsidRDefault="00714D3F" w:rsidP="00931078">
      <w:pPr>
        <w:widowControl/>
        <w:ind w:firstLine="709"/>
        <w:jc w:val="both"/>
        <w:rPr>
          <w:bCs/>
          <w:sz w:val="28"/>
        </w:rPr>
      </w:pPr>
      <w:r w:rsidRPr="008224D1">
        <w:rPr>
          <w:bCs/>
          <w:sz w:val="28"/>
        </w:rPr>
        <w:lastRenderedPageBreak/>
        <w:t>3.</w:t>
      </w:r>
      <w:r w:rsidRPr="008224D1">
        <w:rPr>
          <w:sz w:val="28"/>
          <w:szCs w:val="28"/>
        </w:rPr>
        <w:t xml:space="preserve"> Разработка концепций инвестиционных проектов, реализуемых на территории Ленинградской области.  Объем ассигнований на 2015 год - 7 600,0 тыс. руб.</w:t>
      </w:r>
    </w:p>
    <w:p w:rsidR="00714D3F" w:rsidRPr="008224D1" w:rsidRDefault="00714D3F" w:rsidP="00931078">
      <w:pPr>
        <w:widowControl/>
        <w:ind w:firstLine="709"/>
        <w:jc w:val="both"/>
        <w:rPr>
          <w:sz w:val="28"/>
          <w:szCs w:val="28"/>
        </w:rPr>
      </w:pPr>
      <w:r w:rsidRPr="008224D1">
        <w:rPr>
          <w:sz w:val="28"/>
          <w:szCs w:val="28"/>
        </w:rPr>
        <w:t>В рамках данного мероприятия планируется проведение научно-исследовательских   работ:</w:t>
      </w:r>
    </w:p>
    <w:p w:rsidR="00714D3F" w:rsidRPr="008224D1" w:rsidRDefault="00714D3F" w:rsidP="00931078">
      <w:pPr>
        <w:widowControl/>
        <w:ind w:firstLine="709"/>
        <w:jc w:val="both"/>
        <w:rPr>
          <w:sz w:val="28"/>
          <w:szCs w:val="28"/>
        </w:rPr>
      </w:pPr>
      <w:r w:rsidRPr="008224D1">
        <w:rPr>
          <w:sz w:val="28"/>
          <w:szCs w:val="28"/>
        </w:rPr>
        <w:t>-  «Разработка концепции регионального развлекательного парка» (3 000 тыс.</w:t>
      </w:r>
      <w:r w:rsidR="00D471B0">
        <w:rPr>
          <w:sz w:val="28"/>
          <w:szCs w:val="28"/>
          <w:lang w:val="en-US"/>
        </w:rPr>
        <w:t> </w:t>
      </w:r>
      <w:r w:rsidRPr="008224D1">
        <w:rPr>
          <w:sz w:val="28"/>
          <w:szCs w:val="28"/>
        </w:rPr>
        <w:t>руб.);</w:t>
      </w:r>
    </w:p>
    <w:p w:rsidR="00714D3F" w:rsidRPr="008224D1" w:rsidRDefault="00714D3F" w:rsidP="00931078">
      <w:pPr>
        <w:widowControl/>
        <w:ind w:firstLine="709"/>
        <w:jc w:val="both"/>
        <w:rPr>
          <w:sz w:val="28"/>
          <w:szCs w:val="28"/>
        </w:rPr>
      </w:pPr>
      <w:r w:rsidRPr="008224D1">
        <w:rPr>
          <w:sz w:val="28"/>
          <w:szCs w:val="28"/>
        </w:rPr>
        <w:t xml:space="preserve">Для Ленинградской области реализация подобного проекта означает положительные сдвиги в структуре экономики, в частности рост в секторе услуг. Рост количества высокооплачиваемых рабочих мест и рост туристического потока, положительные социальные аспекты. </w:t>
      </w:r>
    </w:p>
    <w:p w:rsidR="00714D3F" w:rsidRPr="008224D1" w:rsidRDefault="00714D3F" w:rsidP="00931078">
      <w:pPr>
        <w:widowControl/>
        <w:ind w:firstLine="709"/>
        <w:jc w:val="both"/>
        <w:rPr>
          <w:sz w:val="28"/>
          <w:szCs w:val="28"/>
        </w:rPr>
      </w:pPr>
      <w:r w:rsidRPr="008224D1">
        <w:rPr>
          <w:sz w:val="28"/>
          <w:szCs w:val="28"/>
        </w:rPr>
        <w:t>- «Разработка концепции создания на территории Ленинградской области сетей придорожного сервиса» (4 600 тыс. руб.).</w:t>
      </w:r>
    </w:p>
    <w:p w:rsidR="00714D3F" w:rsidRPr="008224D1" w:rsidRDefault="00714D3F" w:rsidP="00931078">
      <w:pPr>
        <w:widowControl/>
        <w:ind w:firstLine="709"/>
        <w:jc w:val="both"/>
        <w:rPr>
          <w:sz w:val="28"/>
          <w:szCs w:val="28"/>
        </w:rPr>
      </w:pPr>
      <w:r w:rsidRPr="008224D1">
        <w:rPr>
          <w:sz w:val="28"/>
          <w:szCs w:val="28"/>
        </w:rPr>
        <w:t>Выполнение данной работы направлено на анализ возможности создания сетей придорожного сервиса в Ленинградской области, оценить потенциал реализации проекта, разработать предварительные технико-экономические показатели, определить варианты размещения объектов с целью дальнейшего привлечения инвестиций в данном направлении.</w:t>
      </w:r>
    </w:p>
    <w:p w:rsidR="00714D3F" w:rsidRPr="008224D1" w:rsidRDefault="00714D3F" w:rsidP="00931078">
      <w:pPr>
        <w:widowControl/>
        <w:ind w:firstLine="709"/>
        <w:jc w:val="both"/>
        <w:rPr>
          <w:sz w:val="28"/>
          <w:szCs w:val="28"/>
        </w:rPr>
      </w:pPr>
      <w:r w:rsidRPr="008224D1">
        <w:rPr>
          <w:bCs/>
          <w:sz w:val="28"/>
          <w:szCs w:val="24"/>
        </w:rPr>
        <w:t>4. На р</w:t>
      </w:r>
      <w:r w:rsidRPr="008224D1">
        <w:rPr>
          <w:bCs/>
          <w:sz w:val="28"/>
          <w:szCs w:val="28"/>
        </w:rPr>
        <w:t>азвитие государственно-частного партнерства (ГЧП) в Ленинградской области</w:t>
      </w:r>
      <w:r w:rsidRPr="008224D1">
        <w:rPr>
          <w:sz w:val="28"/>
          <w:szCs w:val="28"/>
        </w:rPr>
        <w:t xml:space="preserve"> предусмотрены ассигнования в сумме 40 000,0 тыс. руб.</w:t>
      </w:r>
    </w:p>
    <w:p w:rsidR="00714D3F" w:rsidRPr="008224D1" w:rsidRDefault="00714D3F" w:rsidP="00931078">
      <w:pPr>
        <w:widowControl/>
        <w:ind w:firstLine="709"/>
        <w:jc w:val="both"/>
        <w:rPr>
          <w:sz w:val="28"/>
          <w:szCs w:val="28"/>
        </w:rPr>
      </w:pPr>
      <w:r w:rsidRPr="008224D1">
        <w:rPr>
          <w:bCs/>
          <w:sz w:val="28"/>
          <w:szCs w:val="28"/>
        </w:rPr>
        <w:t xml:space="preserve">Средства планируется направить на </w:t>
      </w:r>
      <w:r w:rsidRPr="008224D1">
        <w:rPr>
          <w:sz w:val="28"/>
          <w:szCs w:val="28"/>
        </w:rPr>
        <w:t>подготовку проектов государственно-частного партнерства к реализации, в том числе разработка технико-экономического обоснования строительства транспортной развязки на пересечении автомобильной дороги «Санкт-Петербург – з-д им. Свердлова – Всеволожск» (км 39) с железной дорогой на перегоне Всеволожск – Мельничный Ручей во Всеволожском районе Ленинградской области на основе ГЧП (концессионного соглашения) или разработка технико-экономического обоснования развития объектов дорожного сервиса на основе ГЧП и  подготовка технико-экономического обоснования строительства родильного дома в г. Выборг на основе ГЧП.</w:t>
      </w:r>
    </w:p>
    <w:p w:rsidR="00714D3F" w:rsidRPr="008224D1" w:rsidRDefault="00714D3F" w:rsidP="00931078">
      <w:pPr>
        <w:widowControl/>
        <w:tabs>
          <w:tab w:val="left" w:pos="709"/>
        </w:tabs>
        <w:ind w:firstLine="709"/>
        <w:jc w:val="both"/>
        <w:rPr>
          <w:sz w:val="28"/>
        </w:rPr>
      </w:pPr>
      <w:r w:rsidRPr="008224D1">
        <w:rPr>
          <w:bCs/>
          <w:sz w:val="28"/>
        </w:rPr>
        <w:t xml:space="preserve">5. Кадровое обеспечение экономики Ленинградской области. Объем финансирования </w:t>
      </w:r>
      <w:r w:rsidRPr="008224D1">
        <w:rPr>
          <w:sz w:val="28"/>
        </w:rPr>
        <w:t>на 2015 год – 17 222,3 тыс. руб.</w:t>
      </w:r>
    </w:p>
    <w:p w:rsidR="00714D3F" w:rsidRPr="008224D1" w:rsidRDefault="00714D3F" w:rsidP="00931078">
      <w:pPr>
        <w:widowControl/>
        <w:ind w:firstLine="709"/>
        <w:jc w:val="both"/>
        <w:rPr>
          <w:sz w:val="28"/>
          <w:szCs w:val="28"/>
        </w:rPr>
      </w:pPr>
      <w:r w:rsidRPr="008224D1">
        <w:rPr>
          <w:sz w:val="28"/>
          <w:szCs w:val="28"/>
        </w:rPr>
        <w:t>Цель бюджетных расходов - формирование высокопрофессионального кадрового потенциала для различных отраслей экономики Ленинградской области.</w:t>
      </w:r>
    </w:p>
    <w:p w:rsidR="00714D3F" w:rsidRPr="008224D1" w:rsidRDefault="00714D3F" w:rsidP="00931078">
      <w:pPr>
        <w:widowControl/>
        <w:ind w:firstLine="709"/>
        <w:jc w:val="both"/>
        <w:rPr>
          <w:sz w:val="28"/>
        </w:rPr>
      </w:pPr>
      <w:r w:rsidRPr="008224D1">
        <w:rPr>
          <w:sz w:val="28"/>
        </w:rPr>
        <w:t>6. На развитие системы оценки регулирующего воздействия  запланированы ассигнования в сумме 1 900,0 тыс. руб.</w:t>
      </w:r>
    </w:p>
    <w:p w:rsidR="00714D3F" w:rsidRPr="008224D1" w:rsidRDefault="00714D3F" w:rsidP="00931078">
      <w:pPr>
        <w:widowControl/>
        <w:ind w:firstLine="709"/>
        <w:jc w:val="both"/>
        <w:rPr>
          <w:sz w:val="28"/>
          <w:szCs w:val="28"/>
        </w:rPr>
      </w:pPr>
      <w:r w:rsidRPr="008224D1">
        <w:rPr>
          <w:sz w:val="28"/>
          <w:szCs w:val="28"/>
        </w:rPr>
        <w:t>Целью указанных расходов является внедрение процедур оценки регулирующего воздействия на региональном и муниципальном уровне в Ленинградской области.</w:t>
      </w:r>
    </w:p>
    <w:p w:rsidR="00714D3F" w:rsidRPr="008224D1" w:rsidRDefault="00714D3F" w:rsidP="00931078">
      <w:pPr>
        <w:widowControl/>
        <w:ind w:firstLine="709"/>
        <w:jc w:val="both"/>
        <w:rPr>
          <w:sz w:val="28"/>
          <w:szCs w:val="28"/>
        </w:rPr>
      </w:pPr>
      <w:r w:rsidRPr="008224D1">
        <w:rPr>
          <w:sz w:val="28"/>
        </w:rPr>
        <w:t>7</w:t>
      </w:r>
      <w:r w:rsidR="00931078">
        <w:rPr>
          <w:sz w:val="28"/>
        </w:rPr>
        <w:t xml:space="preserve">. </w:t>
      </w:r>
      <w:r w:rsidRPr="008224D1">
        <w:rPr>
          <w:sz w:val="28"/>
        </w:rPr>
        <w:t>Повышение инвестиционной привлекательности муниципальных образований Ленинградской области. Объем ассигнований на 2015 год – 3 000,0 тыс.</w:t>
      </w:r>
      <w:r w:rsidR="00D471B0">
        <w:rPr>
          <w:sz w:val="28"/>
          <w:lang w:val="en-US"/>
        </w:rPr>
        <w:t> </w:t>
      </w:r>
      <w:r w:rsidRPr="008224D1">
        <w:rPr>
          <w:sz w:val="28"/>
        </w:rPr>
        <w:t xml:space="preserve">руб. </w:t>
      </w:r>
    </w:p>
    <w:p w:rsidR="00714D3F" w:rsidRPr="008224D1" w:rsidRDefault="00714D3F" w:rsidP="00931078">
      <w:pPr>
        <w:widowControl/>
        <w:ind w:firstLine="709"/>
        <w:jc w:val="both"/>
        <w:rPr>
          <w:b/>
          <w:bCs/>
          <w:sz w:val="28"/>
          <w:szCs w:val="28"/>
        </w:rPr>
      </w:pPr>
      <w:r w:rsidRPr="008224D1">
        <w:rPr>
          <w:sz w:val="28"/>
          <w:szCs w:val="28"/>
        </w:rPr>
        <w:t>Целью расходов является создание, ведение, развитие и обновление интегрированной региональной информационной системы «Инвестиционное развитие территории Ленинградской области»</w:t>
      </w:r>
    </w:p>
    <w:p w:rsidR="00714D3F" w:rsidRPr="008224D1" w:rsidRDefault="00714D3F" w:rsidP="00931078">
      <w:pPr>
        <w:widowControl/>
        <w:tabs>
          <w:tab w:val="left" w:pos="540"/>
          <w:tab w:val="left" w:pos="720"/>
        </w:tabs>
        <w:ind w:firstLine="709"/>
        <w:jc w:val="both"/>
        <w:rPr>
          <w:sz w:val="28"/>
          <w:szCs w:val="28"/>
        </w:rPr>
      </w:pPr>
      <w:r w:rsidRPr="008224D1">
        <w:rPr>
          <w:sz w:val="28"/>
          <w:szCs w:val="28"/>
        </w:rPr>
        <w:lastRenderedPageBreak/>
        <w:t>Расходы направлены на решение задачи формирования в сети Интернет единой точки доступа всех заинтересованных лиц к актуальной и востребованной информации об условиях инвестиционной деятельности на территории Ленинградской области  с учетом инвестиционного потенциала региона и муниципальных образований, действующей градостроительной документации, реализуемых программ и проектов, предложений органов исполнительной власти, органов местного самоуправления, хозяйствующих субъектов.</w:t>
      </w:r>
    </w:p>
    <w:p w:rsidR="00714D3F" w:rsidRPr="008224D1" w:rsidRDefault="00714D3F" w:rsidP="00931078">
      <w:pPr>
        <w:widowControl/>
        <w:ind w:firstLine="709"/>
        <w:jc w:val="both"/>
        <w:rPr>
          <w:sz w:val="28"/>
        </w:rPr>
      </w:pPr>
      <w:r w:rsidRPr="008224D1">
        <w:rPr>
          <w:sz w:val="28"/>
        </w:rPr>
        <w:t>8. Обеспечение деятельности государственного казенного учреждения «Агентство экономического развития Ленинградской области». Объем ассигнований, предусмотренный на 2015 год составляет 38 307,1 тыс. руб.</w:t>
      </w:r>
    </w:p>
    <w:p w:rsidR="00714D3F" w:rsidRPr="008224D1" w:rsidRDefault="00714D3F" w:rsidP="00931078">
      <w:pPr>
        <w:widowControl/>
        <w:ind w:firstLine="709"/>
        <w:jc w:val="both"/>
        <w:rPr>
          <w:sz w:val="28"/>
        </w:rPr>
      </w:pPr>
      <w:r w:rsidRPr="008224D1">
        <w:rPr>
          <w:sz w:val="28"/>
        </w:rPr>
        <w:t xml:space="preserve">Учреждение подведомственно комитету экономического развития и инвестиционной деятельности Ленинградской области. Целями его деятельности являются: </w:t>
      </w:r>
    </w:p>
    <w:p w:rsidR="00714D3F" w:rsidRPr="008224D1" w:rsidRDefault="00714D3F" w:rsidP="00931078">
      <w:pPr>
        <w:widowControl/>
        <w:ind w:firstLine="709"/>
        <w:jc w:val="both"/>
        <w:rPr>
          <w:sz w:val="28"/>
        </w:rPr>
      </w:pPr>
      <w:r w:rsidRPr="008224D1">
        <w:rPr>
          <w:sz w:val="28"/>
        </w:rPr>
        <w:t>- привлечение инвестиций в Ленинградскую область;</w:t>
      </w:r>
    </w:p>
    <w:p w:rsidR="00714D3F" w:rsidRPr="008224D1" w:rsidRDefault="00714D3F" w:rsidP="00931078">
      <w:pPr>
        <w:widowControl/>
        <w:shd w:val="clear" w:color="auto" w:fill="FFFFFF"/>
        <w:tabs>
          <w:tab w:val="left" w:pos="0"/>
          <w:tab w:val="left" w:pos="1070"/>
        </w:tabs>
        <w:ind w:firstLine="709"/>
        <w:jc w:val="both"/>
        <w:rPr>
          <w:sz w:val="28"/>
        </w:rPr>
      </w:pPr>
      <w:r w:rsidRPr="008224D1">
        <w:rPr>
          <w:sz w:val="28"/>
        </w:rPr>
        <w:t xml:space="preserve">- содействие развитию инфраструктуры привлечения инвестиций и реализации инвестиционных проектов на территории Ленинградской области; </w:t>
      </w:r>
    </w:p>
    <w:p w:rsidR="00714D3F" w:rsidRPr="008224D1" w:rsidRDefault="00714D3F" w:rsidP="00931078">
      <w:pPr>
        <w:widowControl/>
        <w:shd w:val="clear" w:color="auto" w:fill="FFFFFF"/>
        <w:tabs>
          <w:tab w:val="left" w:pos="0"/>
          <w:tab w:val="left" w:pos="1070"/>
        </w:tabs>
        <w:ind w:firstLine="709"/>
        <w:jc w:val="both"/>
        <w:rPr>
          <w:sz w:val="28"/>
        </w:rPr>
      </w:pPr>
      <w:r w:rsidRPr="008224D1">
        <w:rPr>
          <w:sz w:val="28"/>
        </w:rPr>
        <w:t xml:space="preserve">- создание благоприятных условий для реализации инвестиционных проектов на территории Ленинградской области. </w:t>
      </w:r>
    </w:p>
    <w:p w:rsidR="00714D3F" w:rsidRPr="008224D1" w:rsidRDefault="00714D3F" w:rsidP="00931078">
      <w:pPr>
        <w:widowControl/>
        <w:ind w:firstLine="709"/>
        <w:jc w:val="both"/>
        <w:rPr>
          <w:sz w:val="28"/>
        </w:rPr>
      </w:pPr>
      <w:r w:rsidRPr="008224D1">
        <w:rPr>
          <w:bCs/>
          <w:sz w:val="28"/>
        </w:rPr>
        <w:t>В рамках работы данного учреждения с</w:t>
      </w:r>
      <w:r w:rsidRPr="008224D1">
        <w:rPr>
          <w:sz w:val="28"/>
          <w:szCs w:val="28"/>
        </w:rPr>
        <w:t>оздан фронт-офис по взаимодействию с инвесторами, на базе которого осуществляется сопровождение инвестиционных проектов по принципу «единого окна»</w:t>
      </w:r>
      <w:r w:rsidRPr="008224D1">
        <w:rPr>
          <w:sz w:val="28"/>
        </w:rPr>
        <w:t xml:space="preserve"> для улучшения взаимодействия  инвесторов  с органами государственной власти Ленинградской области, территориальными органами федеральных органов исполнительной власти, органами местного самоуправления, органами государственного и муниципального контроля (надзора) и регулирующими службами, организациями естественных монополий.</w:t>
      </w:r>
    </w:p>
    <w:p w:rsidR="00714D3F" w:rsidRPr="008224D1" w:rsidRDefault="00714D3F" w:rsidP="00931078">
      <w:pPr>
        <w:widowControl/>
        <w:suppressAutoHyphens/>
        <w:ind w:firstLine="709"/>
        <w:contextualSpacing/>
        <w:jc w:val="both"/>
        <w:rPr>
          <w:sz w:val="28"/>
          <w:szCs w:val="28"/>
        </w:rPr>
      </w:pPr>
      <w:r w:rsidRPr="008224D1">
        <w:rPr>
          <w:sz w:val="28"/>
        </w:rPr>
        <w:t>Создан специализированный двуязычный интернет-портал об инвестиционной деятельности Ленинградской области, который обеспечивает наглядное представление об инвестиционных возможностях субъекта, его инвестиционной стратегии, инфраструктуре, потенциальных направлениях инвестиций.</w:t>
      </w:r>
    </w:p>
    <w:p w:rsidR="00714D3F" w:rsidRPr="008224D1" w:rsidRDefault="00714D3F" w:rsidP="00931078">
      <w:pPr>
        <w:autoSpaceDE w:val="0"/>
        <w:autoSpaceDN w:val="0"/>
        <w:adjustRightInd w:val="0"/>
        <w:ind w:firstLine="709"/>
        <w:jc w:val="both"/>
        <w:rPr>
          <w:sz w:val="28"/>
          <w:szCs w:val="28"/>
        </w:rPr>
      </w:pPr>
      <w:r w:rsidRPr="008224D1">
        <w:rPr>
          <w:sz w:val="28"/>
          <w:szCs w:val="28"/>
        </w:rPr>
        <w:t>В рамках данной подпрограммы комитету общего и профессионального образования Ленинградской области предусмотрены:</w:t>
      </w:r>
    </w:p>
    <w:p w:rsidR="00714D3F" w:rsidRPr="008224D1" w:rsidRDefault="00714D3F" w:rsidP="00931078">
      <w:pPr>
        <w:autoSpaceDE w:val="0"/>
        <w:autoSpaceDN w:val="0"/>
        <w:adjustRightInd w:val="0"/>
        <w:ind w:firstLine="709"/>
        <w:jc w:val="both"/>
        <w:rPr>
          <w:sz w:val="28"/>
          <w:szCs w:val="28"/>
        </w:rPr>
      </w:pPr>
      <w:r w:rsidRPr="008224D1">
        <w:rPr>
          <w:rFonts w:eastAsia="Calibri"/>
          <w:sz w:val="28"/>
          <w:szCs w:val="28"/>
        </w:rPr>
        <w:t>- расходы на к</w:t>
      </w:r>
      <w:r w:rsidRPr="008224D1">
        <w:rPr>
          <w:sz w:val="28"/>
          <w:szCs w:val="28"/>
        </w:rPr>
        <w:t>адровое обеспечение экономики в части организации и проведение конкурса на соискание звания «Лучшая государственная профессиональная образовательная организация, реализующая программы подготовки квалифицированных рабочих для экономики Ленинградской области» (включая награждение) и на поощрение победителей конкурса в сумме 1 643,5 т</w:t>
      </w:r>
      <w:r w:rsidR="009E2F59">
        <w:rPr>
          <w:sz w:val="28"/>
          <w:szCs w:val="28"/>
        </w:rPr>
        <w:t>ыс. руб.</w:t>
      </w:r>
    </w:p>
    <w:p w:rsidR="00714D3F" w:rsidRPr="008224D1" w:rsidRDefault="00714D3F" w:rsidP="00931078">
      <w:pPr>
        <w:autoSpaceDE w:val="0"/>
        <w:autoSpaceDN w:val="0"/>
        <w:adjustRightInd w:val="0"/>
        <w:ind w:firstLine="709"/>
        <w:jc w:val="both"/>
        <w:rPr>
          <w:bCs/>
          <w:sz w:val="28"/>
          <w:szCs w:val="28"/>
        </w:rPr>
      </w:pPr>
      <w:r w:rsidRPr="008224D1">
        <w:rPr>
          <w:sz w:val="28"/>
          <w:szCs w:val="28"/>
        </w:rPr>
        <w:t xml:space="preserve">В рамках подпрограммы «Обеспечение благоприятного инвестиционного климата в Ленинградской области» комитету </w:t>
      </w:r>
      <w:r w:rsidRPr="008224D1">
        <w:rPr>
          <w:bCs/>
          <w:sz w:val="28"/>
          <w:szCs w:val="28"/>
        </w:rPr>
        <w:t xml:space="preserve">градостроительства и архитектуры Ленинградской области предусмотрены в 2015 году бюджетные ассигнования в сумме 20 920 тыс. руб. </w:t>
      </w:r>
    </w:p>
    <w:p w:rsidR="00714D3F" w:rsidRPr="008224D1" w:rsidRDefault="00714D3F" w:rsidP="00931078">
      <w:pPr>
        <w:autoSpaceDE w:val="0"/>
        <w:autoSpaceDN w:val="0"/>
        <w:adjustRightInd w:val="0"/>
        <w:ind w:firstLine="709"/>
        <w:jc w:val="both"/>
        <w:rPr>
          <w:bCs/>
          <w:sz w:val="28"/>
          <w:szCs w:val="28"/>
        </w:rPr>
      </w:pPr>
      <w:r w:rsidRPr="008224D1">
        <w:rPr>
          <w:bCs/>
          <w:sz w:val="28"/>
          <w:szCs w:val="28"/>
        </w:rPr>
        <w:t>Комитетом планируется реализация следующих мероприятий:</w:t>
      </w:r>
    </w:p>
    <w:p w:rsidR="00714D3F" w:rsidRPr="008224D1" w:rsidRDefault="00714D3F" w:rsidP="00931078">
      <w:pPr>
        <w:widowControl/>
        <w:ind w:firstLine="709"/>
        <w:contextualSpacing/>
        <w:jc w:val="both"/>
        <w:rPr>
          <w:sz w:val="28"/>
          <w:szCs w:val="28"/>
        </w:rPr>
      </w:pPr>
      <w:r w:rsidRPr="008224D1">
        <w:rPr>
          <w:sz w:val="28"/>
          <w:szCs w:val="28"/>
        </w:rPr>
        <w:t xml:space="preserve"> - внесение изменений в региональные нормативы градостроительного проектирования Ленинградской области (200 тыс. руб.),</w:t>
      </w:r>
    </w:p>
    <w:p w:rsidR="00714D3F" w:rsidRPr="008224D1" w:rsidRDefault="00714D3F" w:rsidP="00931078">
      <w:pPr>
        <w:widowControl/>
        <w:ind w:firstLine="709"/>
        <w:contextualSpacing/>
        <w:jc w:val="both"/>
        <w:rPr>
          <w:sz w:val="28"/>
          <w:szCs w:val="28"/>
        </w:rPr>
      </w:pPr>
      <w:r w:rsidRPr="008224D1">
        <w:rPr>
          <w:sz w:val="28"/>
          <w:szCs w:val="28"/>
        </w:rPr>
        <w:lastRenderedPageBreak/>
        <w:t>- внесение изменений в схему территориального планирования Ленинградской области (2000 тыс. руб.),</w:t>
      </w:r>
    </w:p>
    <w:p w:rsidR="00714D3F" w:rsidRPr="008224D1" w:rsidRDefault="00714D3F" w:rsidP="00931078">
      <w:pPr>
        <w:widowControl/>
        <w:ind w:firstLine="709"/>
        <w:contextualSpacing/>
        <w:jc w:val="both"/>
        <w:rPr>
          <w:i/>
          <w:sz w:val="28"/>
          <w:szCs w:val="28"/>
        </w:rPr>
      </w:pPr>
      <w:r w:rsidRPr="008224D1">
        <w:rPr>
          <w:sz w:val="28"/>
          <w:szCs w:val="28"/>
        </w:rPr>
        <w:t>- анализ документов территориального планирования муниципальных образований Ленинградской области и приведение их в соответствие со схемой территориального планирования Ленинградской области</w:t>
      </w:r>
      <w:r w:rsidRPr="008224D1">
        <w:rPr>
          <w:b/>
          <w:i/>
          <w:sz w:val="28"/>
          <w:szCs w:val="28"/>
        </w:rPr>
        <w:t xml:space="preserve"> </w:t>
      </w:r>
      <w:r w:rsidRPr="008224D1">
        <w:rPr>
          <w:i/>
          <w:sz w:val="28"/>
          <w:szCs w:val="28"/>
        </w:rPr>
        <w:t>(</w:t>
      </w:r>
      <w:r w:rsidRPr="008224D1">
        <w:rPr>
          <w:sz w:val="28"/>
          <w:szCs w:val="28"/>
        </w:rPr>
        <w:t xml:space="preserve">6000 тыс. руб.), </w:t>
      </w:r>
    </w:p>
    <w:p w:rsidR="00714D3F" w:rsidRPr="008224D1" w:rsidRDefault="00714D3F" w:rsidP="00931078">
      <w:pPr>
        <w:widowControl/>
        <w:ind w:firstLine="709"/>
        <w:contextualSpacing/>
        <w:jc w:val="both"/>
        <w:rPr>
          <w:sz w:val="28"/>
          <w:szCs w:val="28"/>
        </w:rPr>
      </w:pPr>
      <w:r w:rsidRPr="008224D1">
        <w:rPr>
          <w:sz w:val="28"/>
          <w:szCs w:val="28"/>
        </w:rPr>
        <w:t xml:space="preserve">- подготовка документации по планировке территории для размещения объектов регионального значения (12 720 тыс. руб.) </w:t>
      </w:r>
    </w:p>
    <w:p w:rsidR="00714D3F" w:rsidRPr="008224D1" w:rsidRDefault="00714D3F" w:rsidP="00931078">
      <w:pPr>
        <w:widowControl/>
        <w:ind w:firstLine="709"/>
        <w:contextualSpacing/>
        <w:jc w:val="both"/>
        <w:rPr>
          <w:sz w:val="28"/>
          <w:szCs w:val="28"/>
        </w:rPr>
      </w:pPr>
    </w:p>
    <w:p w:rsidR="00714D3F" w:rsidRPr="008224D1" w:rsidRDefault="00714D3F" w:rsidP="00931078">
      <w:pPr>
        <w:pStyle w:val="18"/>
        <w:ind w:firstLine="709"/>
      </w:pPr>
      <w:r w:rsidRPr="008224D1">
        <w:t xml:space="preserve">Подпрограмма </w:t>
      </w:r>
      <w:r w:rsidR="0072131E">
        <w:t xml:space="preserve">« </w:t>
      </w:r>
      <w:r w:rsidRPr="008224D1">
        <w:t>Развитие промышленности и инноваций в Ленинградской области</w:t>
      </w:r>
      <w:r w:rsidR="0072131E">
        <w:t xml:space="preserve">»   </w:t>
      </w:r>
    </w:p>
    <w:p w:rsidR="00714D3F" w:rsidRPr="008224D1" w:rsidRDefault="00714D3F" w:rsidP="00931078">
      <w:pPr>
        <w:widowControl/>
        <w:ind w:firstLine="709"/>
        <w:jc w:val="both"/>
        <w:rPr>
          <w:bCs/>
          <w:sz w:val="28"/>
        </w:rPr>
      </w:pPr>
      <w:r w:rsidRPr="008224D1">
        <w:rPr>
          <w:sz w:val="28"/>
          <w:szCs w:val="28"/>
        </w:rPr>
        <w:t>По данной подпрограмме на 2015 год предусмотрены расходы в сумме</w:t>
      </w:r>
      <w:r w:rsidRPr="008224D1">
        <w:rPr>
          <w:bCs/>
          <w:sz w:val="28"/>
        </w:rPr>
        <w:t xml:space="preserve">   64 965,0 тыс. руб.</w:t>
      </w:r>
    </w:p>
    <w:p w:rsidR="00714D3F" w:rsidRPr="008224D1" w:rsidRDefault="00714D3F" w:rsidP="00931078">
      <w:pPr>
        <w:widowControl/>
        <w:ind w:firstLine="709"/>
        <w:jc w:val="both"/>
        <w:rPr>
          <w:bCs/>
          <w:sz w:val="28"/>
        </w:rPr>
      </w:pPr>
      <w:r w:rsidRPr="008224D1">
        <w:rPr>
          <w:bCs/>
          <w:sz w:val="28"/>
        </w:rPr>
        <w:t>Подпрограммой предусмотрена реализация следующих мероприятий:</w:t>
      </w:r>
    </w:p>
    <w:p w:rsidR="00714D3F" w:rsidRPr="008224D1" w:rsidRDefault="00714D3F" w:rsidP="00931078">
      <w:pPr>
        <w:widowControl/>
        <w:ind w:firstLine="709"/>
        <w:jc w:val="both"/>
        <w:rPr>
          <w:sz w:val="28"/>
          <w:szCs w:val="28"/>
        </w:rPr>
      </w:pPr>
      <w:r w:rsidRPr="008224D1">
        <w:rPr>
          <w:sz w:val="28"/>
        </w:rPr>
        <w:t>1. Развитие традиционных секторов промышленности. О</w:t>
      </w:r>
      <w:r w:rsidRPr="008224D1">
        <w:rPr>
          <w:sz w:val="28"/>
          <w:szCs w:val="28"/>
        </w:rPr>
        <w:t>бъем бюджетных ассигнований на 2015 год запланирован в сумме 598,0 тыс. руб.</w:t>
      </w:r>
    </w:p>
    <w:p w:rsidR="00714D3F" w:rsidRPr="008224D1" w:rsidRDefault="00714D3F" w:rsidP="00931078">
      <w:pPr>
        <w:widowControl/>
        <w:ind w:firstLine="709"/>
        <w:contextualSpacing/>
        <w:jc w:val="both"/>
        <w:rPr>
          <w:sz w:val="28"/>
          <w:szCs w:val="28"/>
        </w:rPr>
      </w:pPr>
      <w:r w:rsidRPr="008224D1">
        <w:rPr>
          <w:sz w:val="28"/>
          <w:szCs w:val="28"/>
        </w:rPr>
        <w:t>Средства планируется направить на организацию проведения регионального этапа всероссийского конкурса "Российская организация высокой социальной эффективности" и  на проведение в Ленинградской области конкурса «Лидер производительности труда Ленинградской области».</w:t>
      </w:r>
    </w:p>
    <w:p w:rsidR="00714D3F" w:rsidRPr="008224D1" w:rsidRDefault="00714D3F" w:rsidP="00931078">
      <w:pPr>
        <w:widowControl/>
        <w:ind w:firstLine="709"/>
        <w:jc w:val="both"/>
        <w:rPr>
          <w:sz w:val="28"/>
          <w:szCs w:val="28"/>
        </w:rPr>
      </w:pPr>
      <w:r w:rsidRPr="008224D1">
        <w:rPr>
          <w:sz w:val="28"/>
          <w:szCs w:val="28"/>
        </w:rPr>
        <w:t>2. Г</w:t>
      </w:r>
      <w:r w:rsidRPr="008224D1">
        <w:rPr>
          <w:sz w:val="28"/>
        </w:rPr>
        <w:t>осударственная поддержка общественных организаций инвалидов, осуществляющих деятельность на территории Ленинградской области в сумме  7</w:t>
      </w:r>
      <w:r w:rsidR="00231CFD">
        <w:rPr>
          <w:sz w:val="28"/>
        </w:rPr>
        <w:t> </w:t>
      </w:r>
      <w:r w:rsidRPr="008224D1">
        <w:rPr>
          <w:sz w:val="28"/>
        </w:rPr>
        <w:t>000,0 тыс. руб.</w:t>
      </w:r>
    </w:p>
    <w:p w:rsidR="00714D3F" w:rsidRPr="008224D1" w:rsidRDefault="00714D3F" w:rsidP="00931078">
      <w:pPr>
        <w:widowControl/>
        <w:ind w:firstLine="709"/>
        <w:jc w:val="both"/>
        <w:rPr>
          <w:sz w:val="28"/>
          <w:szCs w:val="28"/>
        </w:rPr>
      </w:pPr>
      <w:r w:rsidRPr="008224D1">
        <w:rPr>
          <w:sz w:val="28"/>
          <w:szCs w:val="28"/>
        </w:rPr>
        <w:t xml:space="preserve">Целью бюджетных расходов является  сохранение численности работающих инвалидов в общей численности сотрудников, организация дополнительных новых рабочих мест для инвалидов. </w:t>
      </w:r>
    </w:p>
    <w:p w:rsidR="00714D3F" w:rsidRPr="008224D1" w:rsidRDefault="00714D3F" w:rsidP="00931078">
      <w:pPr>
        <w:widowControl/>
        <w:ind w:firstLine="709"/>
        <w:jc w:val="both"/>
        <w:rPr>
          <w:sz w:val="28"/>
          <w:szCs w:val="28"/>
        </w:rPr>
      </w:pPr>
      <w:r w:rsidRPr="008224D1">
        <w:rPr>
          <w:sz w:val="28"/>
          <w:szCs w:val="28"/>
        </w:rPr>
        <w:t>3. Государственная поддержка предприятий текстильного и швейного производства, производства кожи, изделий из кожи и производства обуви предусмотрена в сумме 11 700,0 тыс. руб.</w:t>
      </w:r>
    </w:p>
    <w:p w:rsidR="00714D3F" w:rsidRPr="008224D1" w:rsidRDefault="00714D3F" w:rsidP="00931078">
      <w:pPr>
        <w:widowControl/>
        <w:ind w:firstLine="709"/>
        <w:jc w:val="both"/>
        <w:rPr>
          <w:sz w:val="28"/>
          <w:szCs w:val="28"/>
        </w:rPr>
      </w:pPr>
      <w:r w:rsidRPr="008224D1">
        <w:rPr>
          <w:sz w:val="28"/>
          <w:szCs w:val="28"/>
        </w:rPr>
        <w:t xml:space="preserve">Поддержка осуществляется в целях модернизации, расширения производства предприятия, рынка сбыта, ассортимента продукции, в том числе на основе применения современных нанотехнологий, увеличение выпуска и отгрузки готовой продукции. </w:t>
      </w:r>
    </w:p>
    <w:p w:rsidR="00714D3F" w:rsidRPr="008224D1" w:rsidRDefault="00714D3F" w:rsidP="00931078">
      <w:pPr>
        <w:widowControl/>
        <w:ind w:firstLine="709"/>
        <w:jc w:val="both"/>
        <w:rPr>
          <w:sz w:val="28"/>
          <w:szCs w:val="28"/>
        </w:rPr>
      </w:pPr>
      <w:r>
        <w:rPr>
          <w:sz w:val="24"/>
          <w:szCs w:val="24"/>
        </w:rPr>
        <w:t>4</w:t>
      </w:r>
      <w:r w:rsidRPr="008224D1">
        <w:rPr>
          <w:sz w:val="24"/>
          <w:szCs w:val="24"/>
        </w:rPr>
        <w:t xml:space="preserve">. </w:t>
      </w:r>
      <w:r w:rsidRPr="008224D1">
        <w:rPr>
          <w:sz w:val="28"/>
          <w:szCs w:val="28"/>
        </w:rPr>
        <w:t xml:space="preserve">Расходы на развитие территориальных кластеров и инноваций  предусмотрены в сумме 23 372,0 тыс. руб. </w:t>
      </w:r>
    </w:p>
    <w:p w:rsidR="00714D3F" w:rsidRPr="008224D1" w:rsidRDefault="00714D3F" w:rsidP="00931078">
      <w:pPr>
        <w:widowControl/>
        <w:ind w:firstLine="709"/>
        <w:jc w:val="both"/>
        <w:rPr>
          <w:sz w:val="28"/>
          <w:szCs w:val="28"/>
        </w:rPr>
      </w:pPr>
      <w:r w:rsidRPr="008224D1">
        <w:rPr>
          <w:sz w:val="28"/>
          <w:szCs w:val="28"/>
        </w:rPr>
        <w:t>По данному направлению использования средств планируется выполнение научно-исследовательских, опытно-конструкторских и технологических работ для государственных нужд Ленинградской области в сумме 22 962,0 тыс. руб., а также проведение ежегодного областного конкурса на соискание премии Правительства Ленинградской области по качеству в сумме 410,0 тыс. руб.</w:t>
      </w:r>
    </w:p>
    <w:p w:rsidR="00714D3F" w:rsidRPr="008224D1" w:rsidRDefault="00714D3F" w:rsidP="00931078">
      <w:pPr>
        <w:widowControl/>
        <w:ind w:firstLine="709"/>
        <w:jc w:val="both"/>
        <w:rPr>
          <w:sz w:val="28"/>
          <w:szCs w:val="28"/>
        </w:rPr>
      </w:pPr>
      <w:r w:rsidRPr="008224D1">
        <w:rPr>
          <w:sz w:val="28"/>
          <w:szCs w:val="28"/>
        </w:rPr>
        <w:t>Цель бюджетных расходов - осуществление комплексного анализа тенденций развития приоритетных направлений социально-экономического развития Ленинградской области, в том числе в сфере реализации кластерной политики Ленинградской области, а также определение путей и мер по устранению негативных явлений в развитии региональной экономики.</w:t>
      </w:r>
    </w:p>
    <w:p w:rsidR="00714D3F" w:rsidRPr="008224D1" w:rsidRDefault="00714D3F" w:rsidP="00931078">
      <w:pPr>
        <w:widowControl/>
        <w:ind w:firstLine="709"/>
        <w:jc w:val="both"/>
        <w:rPr>
          <w:sz w:val="28"/>
          <w:szCs w:val="28"/>
        </w:rPr>
      </w:pPr>
      <w:r>
        <w:rPr>
          <w:sz w:val="24"/>
          <w:szCs w:val="24"/>
        </w:rPr>
        <w:lastRenderedPageBreak/>
        <w:t>5</w:t>
      </w:r>
      <w:r w:rsidRPr="008224D1">
        <w:rPr>
          <w:sz w:val="24"/>
          <w:szCs w:val="24"/>
        </w:rPr>
        <w:t xml:space="preserve">. </w:t>
      </w:r>
      <w:r w:rsidRPr="008224D1">
        <w:rPr>
          <w:sz w:val="28"/>
          <w:szCs w:val="28"/>
        </w:rPr>
        <w:t>Предоставление субсидий некоммерческим организациям на создание и развитие инфраструктуры производственной кооперации. Объем планируемых расходов -   20 000,0 тыс. руб.</w:t>
      </w:r>
    </w:p>
    <w:p w:rsidR="00714D3F" w:rsidRPr="008224D1" w:rsidRDefault="00714D3F" w:rsidP="00931078">
      <w:pPr>
        <w:widowControl/>
        <w:ind w:firstLine="709"/>
        <w:contextualSpacing/>
        <w:jc w:val="both"/>
        <w:rPr>
          <w:sz w:val="28"/>
          <w:szCs w:val="28"/>
        </w:rPr>
      </w:pPr>
      <w:r w:rsidRPr="008224D1">
        <w:rPr>
          <w:sz w:val="28"/>
          <w:szCs w:val="28"/>
        </w:rPr>
        <w:t>Управлению делами Правительства Ленинградской области на развитие территориальных кластеров и инноваций по подпрограмме "Развитие промышленности и инноваций" предусмотрено 2 295,0 тыс. руб.</w:t>
      </w:r>
    </w:p>
    <w:p w:rsidR="00714D3F" w:rsidRPr="008224D1" w:rsidRDefault="00714D3F" w:rsidP="00931078">
      <w:pPr>
        <w:widowControl/>
        <w:ind w:firstLine="709"/>
        <w:contextualSpacing/>
        <w:jc w:val="both"/>
        <w:rPr>
          <w:sz w:val="28"/>
          <w:szCs w:val="28"/>
        </w:rPr>
      </w:pPr>
    </w:p>
    <w:p w:rsidR="00714D3F" w:rsidRPr="008224D1" w:rsidRDefault="00714D3F" w:rsidP="00931078">
      <w:pPr>
        <w:pStyle w:val="18"/>
        <w:ind w:firstLine="709"/>
      </w:pPr>
      <w:r w:rsidRPr="008224D1">
        <w:t xml:space="preserve">Подпрограмма </w:t>
      </w:r>
      <w:r w:rsidR="0072131E">
        <w:t xml:space="preserve">« </w:t>
      </w:r>
      <w:r w:rsidRPr="008224D1">
        <w:t>Совершенствование системы стратегического управления социально-экономическим развитием Ленинградской области</w:t>
      </w:r>
      <w:r w:rsidR="0072131E">
        <w:t xml:space="preserve">»   </w:t>
      </w:r>
    </w:p>
    <w:p w:rsidR="00714D3F" w:rsidRPr="008224D1" w:rsidRDefault="00714D3F" w:rsidP="00931078">
      <w:pPr>
        <w:widowControl/>
        <w:ind w:firstLine="709"/>
        <w:jc w:val="both"/>
        <w:rPr>
          <w:bCs/>
          <w:sz w:val="28"/>
        </w:rPr>
      </w:pPr>
      <w:r w:rsidRPr="008224D1">
        <w:rPr>
          <w:sz w:val="28"/>
          <w:szCs w:val="28"/>
        </w:rPr>
        <w:t>По данной подпрограмме на 2015 год предусмотрены расходы в сумме</w:t>
      </w:r>
      <w:r w:rsidRPr="008224D1">
        <w:rPr>
          <w:bCs/>
          <w:sz w:val="28"/>
        </w:rPr>
        <w:t xml:space="preserve"> 26 554,9 тыс. руб.</w:t>
      </w:r>
    </w:p>
    <w:p w:rsidR="00714D3F" w:rsidRPr="008224D1" w:rsidRDefault="00714D3F" w:rsidP="00931078">
      <w:pPr>
        <w:widowControl/>
        <w:tabs>
          <w:tab w:val="left" w:pos="709"/>
        </w:tabs>
        <w:ind w:firstLine="709"/>
        <w:jc w:val="both"/>
        <w:rPr>
          <w:sz w:val="28"/>
          <w:szCs w:val="28"/>
        </w:rPr>
      </w:pPr>
      <w:r w:rsidRPr="008224D1">
        <w:rPr>
          <w:sz w:val="28"/>
          <w:szCs w:val="28"/>
        </w:rPr>
        <w:t>Подпрограммой предусмотрена реализация мероприятий по развитию системы стратегического планирования социально-экономического развития Ленинградской области в сумме 7 582,9 тыс. руб., в том числе на разработку и актуализацию документов стратегического планирования муниципальных образований в сумме 1 600,0 тыс. руб.</w:t>
      </w:r>
    </w:p>
    <w:p w:rsidR="00714D3F" w:rsidRPr="008224D1" w:rsidRDefault="00714D3F" w:rsidP="00931078">
      <w:pPr>
        <w:widowControl/>
        <w:tabs>
          <w:tab w:val="left" w:pos="709"/>
        </w:tabs>
        <w:ind w:firstLine="709"/>
        <w:jc w:val="both"/>
        <w:rPr>
          <w:sz w:val="28"/>
          <w:szCs w:val="28"/>
        </w:rPr>
      </w:pPr>
      <w:r w:rsidRPr="008224D1">
        <w:rPr>
          <w:sz w:val="28"/>
          <w:szCs w:val="28"/>
        </w:rPr>
        <w:t>В целях наиболее полного обеспечения органов государственной власти Ленинградской области объективной статистической и иной информацией о социально-экономическом развитии Ленинградской области Ленинградской области для принятия обоснованных управленческих решений, оценки эффективности деятельности органов исполнительной власти и местного самоуправления, обеспечения потребностей стратегического и текущего планирования и прогнозирования,  п</w:t>
      </w:r>
      <w:r w:rsidRPr="008224D1">
        <w:rPr>
          <w:bCs/>
          <w:sz w:val="28"/>
        </w:rPr>
        <w:t>одпрограммой предусмотрено проведение м</w:t>
      </w:r>
      <w:r w:rsidRPr="008224D1">
        <w:rPr>
          <w:sz w:val="28"/>
          <w:szCs w:val="28"/>
        </w:rPr>
        <w:t>ониторинга социально-экономического развития Ленинградской области, разработка, актуализация планов и программ комплексного социально-экономического развития Ленинградской области. Объем ассигнований на проведение данного мероприятия составляет 18 972,0 тыс. руб., в том числе на организацию и проведение мониторинга социально-экономического развития в муниципальных образованиях Ленинградской области  - 5 600,0 тыс. руб.</w:t>
      </w:r>
    </w:p>
    <w:p w:rsidR="00714D3F" w:rsidRPr="008224D1" w:rsidRDefault="00714D3F" w:rsidP="00931078">
      <w:pPr>
        <w:widowControl/>
        <w:ind w:firstLine="709"/>
        <w:contextualSpacing/>
        <w:jc w:val="both"/>
        <w:rPr>
          <w:sz w:val="28"/>
          <w:szCs w:val="28"/>
        </w:rPr>
      </w:pPr>
    </w:p>
    <w:p w:rsidR="00714D3F" w:rsidRPr="008224D1" w:rsidRDefault="00714D3F" w:rsidP="00931078">
      <w:pPr>
        <w:pStyle w:val="18"/>
        <w:ind w:firstLine="709"/>
      </w:pPr>
      <w:r w:rsidRPr="008224D1">
        <w:t xml:space="preserve">Подпрограмма </w:t>
      </w:r>
      <w:r w:rsidR="0072131E">
        <w:t xml:space="preserve">« </w:t>
      </w:r>
      <w:r w:rsidRPr="008224D1">
        <w:t>Развитие рынка труда и содействие занятости населения Ленинградской области</w:t>
      </w:r>
      <w:r w:rsidR="0072131E">
        <w:t xml:space="preserve">»   </w:t>
      </w:r>
    </w:p>
    <w:p w:rsidR="00714D3F" w:rsidRPr="008224D1" w:rsidRDefault="00714D3F" w:rsidP="00931078">
      <w:pPr>
        <w:tabs>
          <w:tab w:val="left" w:pos="0"/>
        </w:tabs>
        <w:ind w:firstLine="709"/>
        <w:jc w:val="both"/>
        <w:rPr>
          <w:sz w:val="28"/>
          <w:szCs w:val="28"/>
        </w:rPr>
      </w:pPr>
      <w:r w:rsidRPr="008224D1">
        <w:rPr>
          <w:sz w:val="28"/>
          <w:szCs w:val="28"/>
        </w:rPr>
        <w:t>По данной подпрограмме на 2015 год предусмотрены расходы в сумме 501 324,9 тыс. руб.</w:t>
      </w:r>
    </w:p>
    <w:p w:rsidR="00714D3F" w:rsidRPr="008224D1" w:rsidRDefault="00714D3F" w:rsidP="00931078">
      <w:pPr>
        <w:autoSpaceDE w:val="0"/>
        <w:autoSpaceDN w:val="0"/>
        <w:adjustRightInd w:val="0"/>
        <w:ind w:firstLine="709"/>
        <w:jc w:val="both"/>
        <w:rPr>
          <w:sz w:val="28"/>
          <w:szCs w:val="28"/>
        </w:rPr>
      </w:pPr>
      <w:r w:rsidRPr="008224D1">
        <w:rPr>
          <w:sz w:val="28"/>
          <w:szCs w:val="28"/>
        </w:rPr>
        <w:t>По данной подпрограмме на 2015 год запланированы расходы:</w:t>
      </w:r>
    </w:p>
    <w:p w:rsidR="00714D3F" w:rsidRPr="008224D1" w:rsidRDefault="00714D3F" w:rsidP="00931078">
      <w:pPr>
        <w:tabs>
          <w:tab w:val="left" w:pos="0"/>
        </w:tabs>
        <w:ind w:firstLine="709"/>
        <w:jc w:val="both"/>
        <w:rPr>
          <w:sz w:val="28"/>
          <w:szCs w:val="28"/>
        </w:rPr>
      </w:pPr>
      <w:r w:rsidRPr="008224D1">
        <w:rPr>
          <w:sz w:val="28"/>
          <w:szCs w:val="28"/>
        </w:rPr>
        <w:t>На обеспечение деятельности 20-ти подведомственных казенных учреждений - центров занятости населения предусмотрено 194 380,2 тыс. руб., в том числе на заработную плату и уплату страховых взносов (общая штатная численность работников составляет 393 единицы) – 160 347,6 тыс. руб.</w:t>
      </w:r>
    </w:p>
    <w:p w:rsidR="00714D3F" w:rsidRPr="008224D1" w:rsidRDefault="00714D3F" w:rsidP="00931078">
      <w:pPr>
        <w:tabs>
          <w:tab w:val="left" w:pos="0"/>
        </w:tabs>
        <w:ind w:firstLine="709"/>
        <w:jc w:val="both"/>
        <w:rPr>
          <w:sz w:val="28"/>
          <w:szCs w:val="28"/>
        </w:rPr>
      </w:pPr>
      <w:r w:rsidRPr="008224D1">
        <w:rPr>
          <w:sz w:val="28"/>
          <w:szCs w:val="28"/>
        </w:rPr>
        <w:t>На реализацию активной политики в области обеспечения занятости населения – 52 241,3 тыс. руб., из них:</w:t>
      </w:r>
    </w:p>
    <w:p w:rsidR="00714D3F" w:rsidRPr="008224D1" w:rsidRDefault="00714D3F" w:rsidP="00931078">
      <w:pPr>
        <w:tabs>
          <w:tab w:val="left" w:pos="0"/>
        </w:tabs>
        <w:ind w:firstLine="709"/>
        <w:jc w:val="both"/>
        <w:rPr>
          <w:sz w:val="28"/>
          <w:szCs w:val="28"/>
        </w:rPr>
      </w:pPr>
      <w:r w:rsidRPr="008224D1">
        <w:rPr>
          <w:sz w:val="28"/>
          <w:szCs w:val="28"/>
        </w:rPr>
        <w:t>- информационное сопровождение мероприятий службы занятости в эфире региональных теле и радиокомпаний – 253,1 тыс. руб.;</w:t>
      </w:r>
    </w:p>
    <w:p w:rsidR="00714D3F" w:rsidRPr="008224D1" w:rsidRDefault="00714D3F" w:rsidP="00931078">
      <w:pPr>
        <w:tabs>
          <w:tab w:val="left" w:pos="0"/>
        </w:tabs>
        <w:ind w:firstLine="709"/>
        <w:jc w:val="both"/>
        <w:rPr>
          <w:sz w:val="28"/>
          <w:szCs w:val="28"/>
        </w:rPr>
      </w:pPr>
      <w:r w:rsidRPr="008224D1">
        <w:rPr>
          <w:sz w:val="28"/>
          <w:szCs w:val="28"/>
        </w:rPr>
        <w:t>- организация мероприятий временного трудоустройства граждан, испытывающих трудности в поиске работы – 14 611,0 тыс. руб.;</w:t>
      </w:r>
    </w:p>
    <w:p w:rsidR="00714D3F" w:rsidRPr="008224D1" w:rsidRDefault="00714D3F" w:rsidP="00931078">
      <w:pPr>
        <w:tabs>
          <w:tab w:val="left" w:pos="0"/>
        </w:tabs>
        <w:ind w:firstLine="709"/>
        <w:jc w:val="both"/>
        <w:rPr>
          <w:sz w:val="28"/>
          <w:szCs w:val="28"/>
        </w:rPr>
      </w:pPr>
      <w:r w:rsidRPr="008224D1">
        <w:rPr>
          <w:sz w:val="28"/>
          <w:szCs w:val="28"/>
        </w:rPr>
        <w:lastRenderedPageBreak/>
        <w:t>- профессиональное обучение и дополнительное профессиональное образование по направлению органов службы занятости – 25 316,9 тыс. руб.;</w:t>
      </w:r>
    </w:p>
    <w:p w:rsidR="00714D3F" w:rsidRPr="008224D1" w:rsidRDefault="00714D3F" w:rsidP="00931078">
      <w:pPr>
        <w:tabs>
          <w:tab w:val="left" w:pos="0"/>
        </w:tabs>
        <w:ind w:firstLine="709"/>
        <w:jc w:val="both"/>
        <w:rPr>
          <w:sz w:val="28"/>
          <w:szCs w:val="28"/>
        </w:rPr>
      </w:pPr>
      <w:r w:rsidRPr="008224D1">
        <w:rPr>
          <w:sz w:val="28"/>
          <w:szCs w:val="28"/>
        </w:rPr>
        <w:t>- организация ярмарок вакансий – 1 488,8 тыс. руб.;</w:t>
      </w:r>
    </w:p>
    <w:p w:rsidR="00714D3F" w:rsidRPr="008224D1" w:rsidRDefault="00714D3F" w:rsidP="00931078">
      <w:pPr>
        <w:tabs>
          <w:tab w:val="left" w:pos="0"/>
        </w:tabs>
        <w:ind w:firstLine="709"/>
        <w:jc w:val="both"/>
        <w:rPr>
          <w:sz w:val="28"/>
          <w:szCs w:val="28"/>
        </w:rPr>
      </w:pPr>
      <w:r w:rsidRPr="008224D1">
        <w:rPr>
          <w:sz w:val="28"/>
          <w:szCs w:val="28"/>
        </w:rPr>
        <w:t>- информирование населения и работодателей о положении на рынке труда – 1 237,1 тыс. руб.;</w:t>
      </w:r>
    </w:p>
    <w:p w:rsidR="00714D3F" w:rsidRPr="008224D1" w:rsidRDefault="00714D3F" w:rsidP="00931078">
      <w:pPr>
        <w:tabs>
          <w:tab w:val="left" w:pos="0"/>
        </w:tabs>
        <w:ind w:firstLine="709"/>
        <w:jc w:val="both"/>
        <w:rPr>
          <w:sz w:val="28"/>
          <w:szCs w:val="28"/>
        </w:rPr>
      </w:pPr>
      <w:r w:rsidRPr="008224D1">
        <w:rPr>
          <w:sz w:val="28"/>
          <w:szCs w:val="28"/>
        </w:rPr>
        <w:t>- социальная адаптация безработных граждан на рынке труда – 79,6 тыс. руб.;</w:t>
      </w:r>
    </w:p>
    <w:p w:rsidR="00714D3F" w:rsidRPr="008224D1" w:rsidRDefault="00714D3F" w:rsidP="00931078">
      <w:pPr>
        <w:tabs>
          <w:tab w:val="left" w:pos="0"/>
        </w:tabs>
        <w:ind w:firstLine="709"/>
        <w:jc w:val="both"/>
        <w:rPr>
          <w:sz w:val="28"/>
          <w:szCs w:val="28"/>
        </w:rPr>
      </w:pPr>
      <w:r w:rsidRPr="008224D1">
        <w:rPr>
          <w:sz w:val="28"/>
          <w:szCs w:val="28"/>
        </w:rPr>
        <w:t>- предоставление единовременной финансовой помощи гражданам, открывшим свое дело и создавшим дополнительное рабочее место для трудоустройства безработного – 7 003,5 тыс. руб.;</w:t>
      </w:r>
    </w:p>
    <w:p w:rsidR="00714D3F" w:rsidRPr="008224D1" w:rsidRDefault="00714D3F" w:rsidP="00931078">
      <w:pPr>
        <w:tabs>
          <w:tab w:val="left" w:pos="0"/>
        </w:tabs>
        <w:ind w:firstLine="709"/>
        <w:jc w:val="both"/>
        <w:rPr>
          <w:sz w:val="28"/>
          <w:szCs w:val="28"/>
        </w:rPr>
      </w:pPr>
      <w:r w:rsidRPr="008224D1">
        <w:rPr>
          <w:sz w:val="28"/>
          <w:szCs w:val="28"/>
        </w:rPr>
        <w:t>- поддержка граждан при переезде в другую местность для временного трудоустройства и переселении в другую местность для работы по направлению органов службы занятости – 1 312,2 тыс. руб.;</w:t>
      </w:r>
    </w:p>
    <w:p w:rsidR="00714D3F" w:rsidRPr="008224D1" w:rsidRDefault="00714D3F" w:rsidP="00931078">
      <w:pPr>
        <w:tabs>
          <w:tab w:val="left" w:pos="0"/>
        </w:tabs>
        <w:ind w:firstLine="709"/>
        <w:jc w:val="both"/>
        <w:rPr>
          <w:sz w:val="28"/>
          <w:szCs w:val="28"/>
        </w:rPr>
      </w:pPr>
      <w:r w:rsidRPr="008224D1">
        <w:rPr>
          <w:sz w:val="28"/>
          <w:szCs w:val="28"/>
        </w:rPr>
        <w:t>- профессиональная ориентация – 939,1 тыс. руб.</w:t>
      </w:r>
    </w:p>
    <w:p w:rsidR="00714D3F" w:rsidRPr="008224D1" w:rsidRDefault="00714D3F" w:rsidP="00931078">
      <w:pPr>
        <w:tabs>
          <w:tab w:val="left" w:pos="0"/>
        </w:tabs>
        <w:ind w:firstLine="709"/>
        <w:jc w:val="both"/>
        <w:rPr>
          <w:sz w:val="28"/>
          <w:szCs w:val="28"/>
        </w:rPr>
      </w:pPr>
      <w:r w:rsidRPr="008224D1">
        <w:rPr>
          <w:sz w:val="28"/>
          <w:szCs w:val="28"/>
        </w:rPr>
        <w:t>На реализацию дополнительных мероприятий в сфере занятости населения (трудоустройство незанятых инвалидов) – 12 502,7 тыс. руб., в том числе за счет средств федерального бюджета – 10 564,8 тыс. руб.</w:t>
      </w:r>
    </w:p>
    <w:p w:rsidR="00714D3F" w:rsidRPr="008224D1" w:rsidRDefault="00714D3F" w:rsidP="00931078">
      <w:pPr>
        <w:tabs>
          <w:tab w:val="left" w:pos="0"/>
        </w:tabs>
        <w:ind w:firstLine="709"/>
        <w:jc w:val="both"/>
        <w:rPr>
          <w:sz w:val="28"/>
          <w:szCs w:val="28"/>
        </w:rPr>
      </w:pPr>
      <w:r w:rsidRPr="008224D1">
        <w:rPr>
          <w:sz w:val="28"/>
          <w:szCs w:val="28"/>
        </w:rPr>
        <w:t>На 2015 год предусмотрена субсидия государственному автономному образовательному учреждению дополнительного образования Ленинградской области «Учебно-методический центр» на выполнение государственного задания по профессиональной подготовке, переподготовке и повышению квалификации безработных граждан в сумме 9 049,9 тыс. руб.</w:t>
      </w:r>
    </w:p>
    <w:p w:rsidR="00714D3F" w:rsidRPr="008224D1" w:rsidRDefault="00714D3F" w:rsidP="00931078">
      <w:pPr>
        <w:tabs>
          <w:tab w:val="left" w:pos="0"/>
        </w:tabs>
        <w:ind w:firstLine="709"/>
        <w:jc w:val="both"/>
        <w:rPr>
          <w:sz w:val="28"/>
          <w:szCs w:val="28"/>
        </w:rPr>
      </w:pPr>
      <w:r w:rsidRPr="008224D1">
        <w:rPr>
          <w:sz w:val="28"/>
          <w:szCs w:val="28"/>
        </w:rPr>
        <w:t>На реализацию федерального закона от 19 апреля 1991 № 1032-</w:t>
      </w:r>
      <w:r w:rsidRPr="008224D1">
        <w:rPr>
          <w:sz w:val="28"/>
          <w:szCs w:val="28"/>
          <w:lang w:val="en-US"/>
        </w:rPr>
        <w:t>I</w:t>
      </w:r>
      <w:r w:rsidRPr="008224D1">
        <w:rPr>
          <w:sz w:val="28"/>
          <w:szCs w:val="28"/>
        </w:rPr>
        <w:t xml:space="preserve"> «О занятости населения в Российской Федерации» комитету по труду и занятости населения Ленинградской области за счет средств федерального бюджета сформированы расходы в сумме 233 150,8 тыс. руб., в том числе:</w:t>
      </w:r>
    </w:p>
    <w:p w:rsidR="00714D3F" w:rsidRPr="008224D1" w:rsidRDefault="00714D3F" w:rsidP="00931078">
      <w:pPr>
        <w:tabs>
          <w:tab w:val="left" w:pos="0"/>
        </w:tabs>
        <w:ind w:firstLine="709"/>
        <w:jc w:val="both"/>
        <w:rPr>
          <w:sz w:val="28"/>
          <w:szCs w:val="28"/>
        </w:rPr>
      </w:pPr>
      <w:r w:rsidRPr="008224D1">
        <w:rPr>
          <w:sz w:val="28"/>
          <w:szCs w:val="28"/>
        </w:rPr>
        <w:t>- расходы на выплаты досрочно назначенных пенсий – 23 674,7 тыс. руб.;</w:t>
      </w:r>
    </w:p>
    <w:p w:rsidR="00714D3F" w:rsidRPr="008224D1" w:rsidRDefault="00714D3F" w:rsidP="00931078">
      <w:pPr>
        <w:pStyle w:val="ConsPlusNormal"/>
        <w:widowControl/>
        <w:ind w:firstLine="709"/>
        <w:jc w:val="both"/>
        <w:rPr>
          <w:rFonts w:ascii="Times New Roman" w:hAnsi="Times New Roman" w:cs="Times New Roman"/>
          <w:sz w:val="28"/>
          <w:szCs w:val="28"/>
        </w:rPr>
      </w:pPr>
      <w:r w:rsidRPr="008224D1">
        <w:rPr>
          <w:rFonts w:ascii="Times New Roman" w:hAnsi="Times New Roman" w:cs="Times New Roman"/>
          <w:sz w:val="28"/>
          <w:szCs w:val="28"/>
        </w:rPr>
        <w:t>- расходы на выплату пособий по безработице – 209 476,1 тыс. руб.</w:t>
      </w:r>
    </w:p>
    <w:p w:rsidR="00714D3F" w:rsidRPr="008224D1" w:rsidRDefault="00714D3F" w:rsidP="00931078">
      <w:pPr>
        <w:pStyle w:val="18"/>
        <w:ind w:firstLine="709"/>
      </w:pPr>
    </w:p>
    <w:p w:rsidR="00714D3F" w:rsidRPr="008224D1" w:rsidRDefault="00714D3F" w:rsidP="00931078">
      <w:pPr>
        <w:pStyle w:val="18"/>
        <w:ind w:firstLine="709"/>
      </w:pPr>
      <w:r w:rsidRPr="008224D1">
        <w:t xml:space="preserve">Подпрограмма </w:t>
      </w:r>
      <w:r w:rsidR="0072131E">
        <w:t xml:space="preserve">« </w:t>
      </w:r>
      <w:r w:rsidRPr="008224D1">
        <w:t>Развитие малого, среднего предпринимательства и потребительского рынка Ленинградской области</w:t>
      </w:r>
      <w:r w:rsidR="0072131E">
        <w:t xml:space="preserve">»   </w:t>
      </w:r>
    </w:p>
    <w:p w:rsidR="00714D3F" w:rsidRPr="008224D1" w:rsidRDefault="00714D3F" w:rsidP="00931078">
      <w:pPr>
        <w:widowControl/>
        <w:ind w:firstLine="709"/>
        <w:jc w:val="both"/>
        <w:rPr>
          <w:sz w:val="28"/>
          <w:szCs w:val="24"/>
        </w:rPr>
      </w:pPr>
      <w:r w:rsidRPr="008224D1">
        <w:rPr>
          <w:sz w:val="28"/>
          <w:szCs w:val="28"/>
        </w:rPr>
        <w:t xml:space="preserve">По данной подпрограмме на 2015 год предусмотрены расходы в сумме </w:t>
      </w:r>
      <w:r w:rsidRPr="008224D1">
        <w:rPr>
          <w:sz w:val="28"/>
          <w:szCs w:val="24"/>
        </w:rPr>
        <w:t>290 770,8 тыс. руб.</w:t>
      </w:r>
    </w:p>
    <w:p w:rsidR="00714D3F" w:rsidRPr="008224D1" w:rsidRDefault="00714D3F" w:rsidP="00931078">
      <w:pPr>
        <w:widowControl/>
        <w:ind w:firstLine="709"/>
        <w:jc w:val="both"/>
        <w:rPr>
          <w:sz w:val="28"/>
          <w:szCs w:val="24"/>
        </w:rPr>
      </w:pPr>
      <w:r w:rsidRPr="008224D1">
        <w:rPr>
          <w:sz w:val="28"/>
          <w:szCs w:val="24"/>
        </w:rPr>
        <w:t>Реализация мероприятий подпрограммы направлена на решение следующих задач:</w:t>
      </w:r>
    </w:p>
    <w:p w:rsidR="00714D3F" w:rsidRPr="008224D1" w:rsidRDefault="00714D3F" w:rsidP="00931078">
      <w:pPr>
        <w:widowControl/>
        <w:numPr>
          <w:ilvl w:val="0"/>
          <w:numId w:val="5"/>
        </w:numPr>
        <w:ind w:left="0" w:firstLine="709"/>
        <w:jc w:val="both"/>
        <w:rPr>
          <w:sz w:val="28"/>
          <w:szCs w:val="24"/>
        </w:rPr>
      </w:pPr>
      <w:r w:rsidRPr="008224D1">
        <w:rPr>
          <w:sz w:val="28"/>
          <w:szCs w:val="24"/>
        </w:rPr>
        <w:t>повышение конкурентоспособности субъектов малого и среднего предпринимательства, включая облегчение доступа субъектов малого и среднего предпринимательства к объектам инженерной инфраструктуры;</w:t>
      </w:r>
    </w:p>
    <w:p w:rsidR="00714D3F" w:rsidRPr="008224D1" w:rsidRDefault="00714D3F" w:rsidP="00931078">
      <w:pPr>
        <w:widowControl/>
        <w:numPr>
          <w:ilvl w:val="0"/>
          <w:numId w:val="5"/>
        </w:numPr>
        <w:ind w:left="0" w:firstLine="709"/>
        <w:jc w:val="both"/>
        <w:rPr>
          <w:sz w:val="28"/>
          <w:szCs w:val="24"/>
        </w:rPr>
      </w:pPr>
      <w:r w:rsidRPr="008224D1">
        <w:rPr>
          <w:sz w:val="28"/>
          <w:szCs w:val="24"/>
        </w:rPr>
        <w:t>снижение затрат субъектов малого и среднего предпринимательства на ведение бизнеса, включая затраты на приобретение и внедрение энергоэффективных технологий, оборудования и материалов;</w:t>
      </w:r>
    </w:p>
    <w:p w:rsidR="00714D3F" w:rsidRPr="008224D1" w:rsidRDefault="00714D3F" w:rsidP="00931078">
      <w:pPr>
        <w:widowControl/>
        <w:numPr>
          <w:ilvl w:val="0"/>
          <w:numId w:val="5"/>
        </w:numPr>
        <w:ind w:left="0" w:firstLine="709"/>
        <w:jc w:val="both"/>
        <w:rPr>
          <w:sz w:val="28"/>
          <w:szCs w:val="24"/>
        </w:rPr>
      </w:pPr>
      <w:r w:rsidRPr="008224D1">
        <w:rPr>
          <w:sz w:val="28"/>
          <w:szCs w:val="24"/>
        </w:rPr>
        <w:t>развитие механизмов финансово-кредитной поддержки субъектов малого и среднего предпринимательства;</w:t>
      </w:r>
    </w:p>
    <w:p w:rsidR="00714D3F" w:rsidRPr="008224D1" w:rsidRDefault="00714D3F" w:rsidP="00931078">
      <w:pPr>
        <w:widowControl/>
        <w:numPr>
          <w:ilvl w:val="0"/>
          <w:numId w:val="5"/>
        </w:numPr>
        <w:ind w:left="0" w:firstLine="709"/>
        <w:jc w:val="both"/>
        <w:rPr>
          <w:sz w:val="28"/>
          <w:szCs w:val="24"/>
        </w:rPr>
      </w:pPr>
      <w:r w:rsidRPr="008224D1">
        <w:rPr>
          <w:sz w:val="28"/>
          <w:szCs w:val="24"/>
        </w:rPr>
        <w:t>стимулирование деятельности органов местного самоуправления по поддержке и развитию малого и среднего предпринимательства;</w:t>
      </w:r>
    </w:p>
    <w:p w:rsidR="00714D3F" w:rsidRPr="008224D1" w:rsidRDefault="00714D3F" w:rsidP="00931078">
      <w:pPr>
        <w:widowControl/>
        <w:numPr>
          <w:ilvl w:val="0"/>
          <w:numId w:val="5"/>
        </w:numPr>
        <w:ind w:left="0" w:firstLine="709"/>
        <w:jc w:val="both"/>
        <w:rPr>
          <w:sz w:val="28"/>
          <w:szCs w:val="24"/>
        </w:rPr>
      </w:pPr>
      <w:r w:rsidRPr="008224D1">
        <w:rPr>
          <w:sz w:val="28"/>
          <w:szCs w:val="24"/>
        </w:rPr>
        <w:lastRenderedPageBreak/>
        <w:t>повышение информативности населения о возможности создания малого бизнеса и мерах его поддержки в Ленинградской области.</w:t>
      </w:r>
    </w:p>
    <w:p w:rsidR="00714D3F" w:rsidRPr="008224D1" w:rsidRDefault="00714D3F" w:rsidP="00931078">
      <w:pPr>
        <w:widowControl/>
        <w:ind w:firstLine="709"/>
        <w:jc w:val="both"/>
        <w:rPr>
          <w:sz w:val="28"/>
          <w:szCs w:val="24"/>
        </w:rPr>
      </w:pPr>
      <w:r w:rsidRPr="008224D1">
        <w:rPr>
          <w:sz w:val="28"/>
          <w:szCs w:val="24"/>
        </w:rPr>
        <w:t>Комитету по развитию малого, среднего бизнеса и потребительского рынка Ленинградской области в рамках подпрограммы  «Развитие малого, среднего предпринимательства и потребительского рынка Ленинградской области» государственной программы «Стимулирование экономической активности Ленинградской области» предусматриваются бюджетные ассигнования всего  в сумме 280 770,8 тыс. руб., в том числе:</w:t>
      </w:r>
    </w:p>
    <w:p w:rsidR="00714D3F" w:rsidRPr="008224D1" w:rsidRDefault="00714D3F" w:rsidP="00931078">
      <w:pPr>
        <w:widowControl/>
        <w:ind w:firstLine="709"/>
        <w:jc w:val="both"/>
        <w:rPr>
          <w:sz w:val="28"/>
          <w:szCs w:val="24"/>
        </w:rPr>
      </w:pPr>
      <w:r w:rsidRPr="008224D1">
        <w:rPr>
          <w:sz w:val="28"/>
          <w:szCs w:val="24"/>
        </w:rPr>
        <w:t>- 47 956,5 тыс. руб. в целях оказания консультативной, информационной и методической помощи субъектам малого и среднего предпринимательства, организации конкурсных процедур, в том числе на обеспечение деятельности государственного казенного учреждения Ленинградской области «Ленинградский областной центр поддержки предпринимательства» 18 106,5 тыс. руб.;</w:t>
      </w:r>
    </w:p>
    <w:p w:rsidR="00714D3F" w:rsidRPr="008224D1" w:rsidRDefault="00714D3F" w:rsidP="00931078">
      <w:pPr>
        <w:widowControl/>
        <w:ind w:firstLine="709"/>
        <w:jc w:val="both"/>
        <w:rPr>
          <w:sz w:val="28"/>
          <w:szCs w:val="24"/>
        </w:rPr>
      </w:pPr>
      <w:r w:rsidRPr="008224D1">
        <w:rPr>
          <w:sz w:val="28"/>
          <w:szCs w:val="24"/>
        </w:rPr>
        <w:t>- 166 014,3 тыс. руб. на содействие в доступе субъектов малого и среднего предпринимательства к финансовым и материальным ресурсам;</w:t>
      </w:r>
    </w:p>
    <w:p w:rsidR="00714D3F" w:rsidRPr="008224D1" w:rsidRDefault="00714D3F" w:rsidP="00931078">
      <w:pPr>
        <w:widowControl/>
        <w:ind w:firstLine="709"/>
        <w:jc w:val="both"/>
        <w:rPr>
          <w:sz w:val="28"/>
          <w:szCs w:val="24"/>
        </w:rPr>
      </w:pPr>
      <w:r w:rsidRPr="008224D1">
        <w:rPr>
          <w:sz w:val="28"/>
          <w:szCs w:val="24"/>
        </w:rPr>
        <w:t>- 17 000,0 тыс. руб. на развитие потребительского рынка Ленинградской области в целях удовлетворения спроса населения на потребительские товары и услуги, в том числе в сельской местности отечественного производства, по доступным ценам в пределах территориальной доступности, повышение качества торгового обслуживания и реализуемых потребительских товаров;</w:t>
      </w:r>
    </w:p>
    <w:p w:rsidR="00714D3F" w:rsidRPr="008224D1" w:rsidRDefault="00714D3F" w:rsidP="00931078">
      <w:pPr>
        <w:widowControl/>
        <w:ind w:firstLine="709"/>
        <w:jc w:val="both"/>
        <w:rPr>
          <w:sz w:val="28"/>
          <w:szCs w:val="24"/>
        </w:rPr>
      </w:pPr>
      <w:r w:rsidRPr="008224D1">
        <w:rPr>
          <w:sz w:val="28"/>
          <w:szCs w:val="24"/>
        </w:rPr>
        <w:t>- 9 020,0 тыс. руб. на содействие в продвижении продукции (работ, услуг) субъектов малого и среднего предпринимательства на товарные рынки;</w:t>
      </w:r>
    </w:p>
    <w:p w:rsidR="00714D3F" w:rsidRPr="008224D1" w:rsidRDefault="00714D3F" w:rsidP="00931078">
      <w:pPr>
        <w:widowControl/>
        <w:ind w:firstLine="709"/>
        <w:jc w:val="both"/>
        <w:rPr>
          <w:sz w:val="28"/>
          <w:szCs w:val="24"/>
        </w:rPr>
      </w:pPr>
      <w:r w:rsidRPr="008224D1">
        <w:rPr>
          <w:sz w:val="28"/>
          <w:szCs w:val="24"/>
        </w:rPr>
        <w:t>- 12 880,0 тыс. руб. на содействие к снижению затрат субъектов малого и среднего предпринимательства, связанных с технологическим присоединением, содействие  использованию в бизнесе энергосберегающих технологий;</w:t>
      </w:r>
    </w:p>
    <w:p w:rsidR="00714D3F" w:rsidRPr="008224D1" w:rsidRDefault="00714D3F" w:rsidP="00931078">
      <w:pPr>
        <w:widowControl/>
        <w:ind w:firstLine="709"/>
        <w:jc w:val="both"/>
        <w:rPr>
          <w:sz w:val="28"/>
          <w:szCs w:val="24"/>
        </w:rPr>
      </w:pPr>
      <w:r w:rsidRPr="008224D1">
        <w:rPr>
          <w:sz w:val="28"/>
          <w:szCs w:val="24"/>
        </w:rPr>
        <w:t>- 25 900 ,0 тыс. руб. субсидии муниципальным образованиям на поддержку и развитие малого и среднего предпринимательства;</w:t>
      </w:r>
    </w:p>
    <w:p w:rsidR="00714D3F" w:rsidRPr="008224D1" w:rsidRDefault="00714D3F" w:rsidP="00931078">
      <w:pPr>
        <w:widowControl/>
        <w:ind w:firstLine="709"/>
        <w:jc w:val="both"/>
        <w:rPr>
          <w:sz w:val="28"/>
          <w:szCs w:val="24"/>
        </w:rPr>
      </w:pPr>
      <w:r w:rsidRPr="008224D1">
        <w:rPr>
          <w:sz w:val="28"/>
          <w:szCs w:val="24"/>
        </w:rPr>
        <w:t>- 2000 тыс. руб. субсидии на поддержку и развитие субъектов малого и среднего предпринимательства, осуществляющих деятельность  в области ремесел и народных художественных промыслов.</w:t>
      </w:r>
    </w:p>
    <w:p w:rsidR="00714D3F" w:rsidRPr="008224D1" w:rsidRDefault="00714D3F" w:rsidP="00931078">
      <w:pPr>
        <w:widowControl/>
        <w:ind w:firstLine="709"/>
        <w:jc w:val="both"/>
        <w:rPr>
          <w:sz w:val="28"/>
          <w:szCs w:val="24"/>
        </w:rPr>
      </w:pPr>
      <w:r w:rsidRPr="008224D1">
        <w:rPr>
          <w:bCs/>
          <w:sz w:val="28"/>
        </w:rPr>
        <w:t>Ленинградскому областному комитету по управлению государственным имуществом</w:t>
      </w:r>
      <w:r w:rsidR="00931078" w:rsidRPr="00931078">
        <w:rPr>
          <w:bCs/>
          <w:sz w:val="28"/>
        </w:rPr>
        <w:t xml:space="preserve"> </w:t>
      </w:r>
      <w:r w:rsidRPr="008224D1">
        <w:rPr>
          <w:bCs/>
          <w:sz w:val="28"/>
        </w:rPr>
        <w:t>в рамках данной подпрограммы предусматриваются бюджетные ассигнования</w:t>
      </w:r>
      <w:r w:rsidRPr="008224D1">
        <w:rPr>
          <w:sz w:val="28"/>
          <w:szCs w:val="24"/>
        </w:rPr>
        <w:t xml:space="preserve"> на осуществление взноса в уставный капитал  ОАО </w:t>
      </w:r>
      <w:r w:rsidRPr="008224D1">
        <w:rPr>
          <w:bCs/>
          <w:sz w:val="28"/>
        </w:rPr>
        <w:t>"Агентство кредитного обеспечения" в сумме 10 000,0 тыс. руб.  в целях у</w:t>
      </w:r>
      <w:r w:rsidRPr="008224D1">
        <w:rPr>
          <w:sz w:val="28"/>
          <w:szCs w:val="24"/>
        </w:rPr>
        <w:t>величения объема предоставления поручительств субъектам малого и среднего предпринимательства.</w:t>
      </w:r>
    </w:p>
    <w:p w:rsidR="00714D3F" w:rsidRPr="008224D1" w:rsidRDefault="00714D3F" w:rsidP="00931078">
      <w:pPr>
        <w:widowControl/>
        <w:ind w:firstLine="709"/>
        <w:jc w:val="both"/>
        <w:rPr>
          <w:bCs/>
          <w:sz w:val="28"/>
        </w:rPr>
      </w:pPr>
    </w:p>
    <w:p w:rsidR="00714D3F" w:rsidRPr="008224D1" w:rsidRDefault="00714D3F" w:rsidP="00931078">
      <w:pPr>
        <w:pStyle w:val="18"/>
        <w:ind w:firstLine="709"/>
      </w:pPr>
      <w:r w:rsidRPr="008224D1">
        <w:t xml:space="preserve">Подпрограмма </w:t>
      </w:r>
      <w:r w:rsidR="0072131E">
        <w:t xml:space="preserve">« </w:t>
      </w:r>
      <w:r w:rsidRPr="008224D1">
        <w:t>Развитие международных и межрегиональных связей  Ленинградской области</w:t>
      </w:r>
      <w:r w:rsidR="0072131E">
        <w:t xml:space="preserve">»   </w:t>
      </w:r>
    </w:p>
    <w:p w:rsidR="00714D3F" w:rsidRPr="008224D1" w:rsidRDefault="00714D3F" w:rsidP="00931078">
      <w:pPr>
        <w:ind w:firstLine="709"/>
        <w:jc w:val="both"/>
        <w:rPr>
          <w:rFonts w:eastAsia="Calibri"/>
          <w:sz w:val="28"/>
          <w:szCs w:val="28"/>
        </w:rPr>
      </w:pPr>
      <w:r w:rsidRPr="008224D1">
        <w:rPr>
          <w:sz w:val="28"/>
          <w:szCs w:val="28"/>
        </w:rPr>
        <w:t>Целью подпрограммы является п</w:t>
      </w:r>
      <w:r w:rsidRPr="008224D1">
        <w:rPr>
          <w:rFonts w:eastAsia="Calibri"/>
          <w:sz w:val="28"/>
          <w:szCs w:val="28"/>
        </w:rPr>
        <w:t>овышение вовлеченности Ленинградской области в процесс международной интеграции, создание условий для достижения регионом лидирующих позиций с точки зрения социально-экономического развития, инновационного обновления, повышения конкурентоспособности экономики, решения ключевых социальных задач.</w:t>
      </w:r>
    </w:p>
    <w:p w:rsidR="00714D3F" w:rsidRPr="008224D1" w:rsidRDefault="00714D3F" w:rsidP="00931078">
      <w:pPr>
        <w:ind w:firstLine="709"/>
        <w:jc w:val="both"/>
        <w:rPr>
          <w:rFonts w:eastAsia="Calibri"/>
          <w:sz w:val="28"/>
          <w:szCs w:val="28"/>
        </w:rPr>
      </w:pPr>
      <w:r w:rsidRPr="008224D1">
        <w:rPr>
          <w:sz w:val="28"/>
          <w:szCs w:val="28"/>
        </w:rPr>
        <w:t>По данной подпрограмме на 2015 год предусмотрены расходы в сумме 23 902,6 тыс. руб.</w:t>
      </w:r>
    </w:p>
    <w:p w:rsidR="00714D3F" w:rsidRPr="008224D1" w:rsidRDefault="00714D3F" w:rsidP="00931078">
      <w:pPr>
        <w:ind w:firstLine="709"/>
        <w:jc w:val="both"/>
        <w:rPr>
          <w:sz w:val="28"/>
          <w:szCs w:val="28"/>
        </w:rPr>
      </w:pPr>
      <w:r w:rsidRPr="008224D1">
        <w:rPr>
          <w:sz w:val="28"/>
          <w:szCs w:val="28"/>
        </w:rPr>
        <w:lastRenderedPageBreak/>
        <w:t>В рамках подпрограммы комитету общего и профессионального образования предусмотрены расходы на организацию мероприятий по взаимодействию с соотечественниками, проживающими за рубежом в части проведение курсов повышения квалификации и переподготовки специалистов в области образования из числа соотечественников, проживающих за рубежом, подготовку и проведение видеоконференций по проблемам обучения и воспитания для русских педагогов в Эстонии и родителей из числа соотечественников, проживающих за рубежом в сумме 1 501,0 тыс. руб.</w:t>
      </w:r>
    </w:p>
    <w:p w:rsidR="00714D3F" w:rsidRPr="008224D1" w:rsidRDefault="00714D3F" w:rsidP="00931078">
      <w:pPr>
        <w:tabs>
          <w:tab w:val="left" w:pos="0"/>
        </w:tabs>
        <w:ind w:firstLine="709"/>
        <w:jc w:val="both"/>
        <w:rPr>
          <w:sz w:val="28"/>
          <w:szCs w:val="28"/>
        </w:rPr>
      </w:pPr>
      <w:r w:rsidRPr="008224D1">
        <w:rPr>
          <w:sz w:val="28"/>
          <w:szCs w:val="28"/>
        </w:rPr>
        <w:t>По подпрограмме «Развитие международных и межрегиональных связей  Ленинградской области» комитету по труду и занятости  Ленинградской области на выпуск информационного сборника «О состоянии и развитии рынка труда, государственных услугах, оказываемых службой занятости населения гражданам и работодателям на территории Ленинградской области» предусмотрены расходы в сумме 270,0 тыс. руб.</w:t>
      </w:r>
    </w:p>
    <w:p w:rsidR="00714D3F" w:rsidRPr="008224D1" w:rsidRDefault="00714D3F" w:rsidP="00931078">
      <w:pPr>
        <w:widowControl/>
        <w:ind w:firstLine="709"/>
        <w:jc w:val="both"/>
        <w:rPr>
          <w:sz w:val="28"/>
          <w:szCs w:val="28"/>
        </w:rPr>
      </w:pPr>
      <w:r w:rsidRPr="008224D1">
        <w:rPr>
          <w:sz w:val="28"/>
          <w:szCs w:val="28"/>
        </w:rPr>
        <w:t>Расходы на реализацию мероприятий подпрограммы «Развитие международных и межрегиональных связей Ленинградской области»  запланированы комитету по печати и связям с общественностью Ленинградской области на 2015 год в сумме 1 102,4 тыс. руб. или 0,6% общих годовых назначений в сумме 192 264,7 тыс. руб.</w:t>
      </w:r>
    </w:p>
    <w:p w:rsidR="00714D3F" w:rsidRPr="008224D1" w:rsidRDefault="00714D3F" w:rsidP="00931078">
      <w:pPr>
        <w:ind w:firstLine="709"/>
        <w:jc w:val="both"/>
        <w:rPr>
          <w:szCs w:val="26"/>
        </w:rPr>
      </w:pPr>
      <w:r w:rsidRPr="008224D1">
        <w:rPr>
          <w:sz w:val="28"/>
          <w:szCs w:val="28"/>
        </w:rPr>
        <w:t>По подпрограмме "Развитие международных и межрегиональных связей Ленинградской области" комитету по молодежной политике Ленинградской области сформированы расходы на обеспечение участия соотечественников в образовательном форуме "Ладога" в сумме 2 700,0  тыс. руб.</w:t>
      </w:r>
    </w:p>
    <w:p w:rsidR="00714D3F" w:rsidRPr="008224D1" w:rsidRDefault="00714D3F" w:rsidP="00931078">
      <w:pPr>
        <w:ind w:firstLine="709"/>
        <w:jc w:val="both"/>
        <w:rPr>
          <w:szCs w:val="26"/>
        </w:rPr>
      </w:pPr>
      <w:r w:rsidRPr="008224D1">
        <w:rPr>
          <w:sz w:val="28"/>
          <w:szCs w:val="28"/>
        </w:rPr>
        <w:t>По подпрограмме "Развитие международных и межрегиональных связей Ленинградской области" комитету по физической культуре и спорту Ленинградской области предусмотрены расходы на обеспечение участия соотечественников в областных и межмуниципальных массовых физкультурно-спортивных мероприятиях в сумме 1 723,0  тыс. руб.</w:t>
      </w:r>
    </w:p>
    <w:p w:rsidR="00714D3F" w:rsidRPr="008224D1" w:rsidRDefault="00714D3F" w:rsidP="00931078">
      <w:pPr>
        <w:ind w:firstLine="709"/>
        <w:jc w:val="both"/>
        <w:rPr>
          <w:sz w:val="28"/>
          <w:szCs w:val="28"/>
        </w:rPr>
      </w:pPr>
      <w:r w:rsidRPr="008224D1">
        <w:rPr>
          <w:sz w:val="28"/>
          <w:szCs w:val="28"/>
        </w:rPr>
        <w:t>Управлению делами Правительства Ленинградской области по подпрограмме "Развитие международных и межрегиональных связей Ленинградской области" на обеспечение мероприятий по приему и направлению делегаций предусмотрено 12 831,2 тыс. руб.</w:t>
      </w:r>
    </w:p>
    <w:p w:rsidR="00714D3F" w:rsidRPr="008224D1" w:rsidRDefault="00714D3F" w:rsidP="00931078">
      <w:pPr>
        <w:ind w:firstLine="709"/>
        <w:jc w:val="both"/>
        <w:rPr>
          <w:sz w:val="28"/>
          <w:szCs w:val="28"/>
        </w:rPr>
      </w:pPr>
    </w:p>
    <w:p w:rsidR="00714D3F" w:rsidRPr="00C70248" w:rsidRDefault="00714D3F" w:rsidP="00931078">
      <w:pPr>
        <w:widowControl/>
        <w:tabs>
          <w:tab w:val="left" w:pos="709"/>
        </w:tabs>
        <w:ind w:firstLine="709"/>
        <w:jc w:val="both"/>
        <w:rPr>
          <w:b/>
          <w:i/>
          <w:sz w:val="28"/>
          <w:szCs w:val="28"/>
        </w:rPr>
      </w:pPr>
      <w:r w:rsidRPr="00C70248">
        <w:rPr>
          <w:b/>
          <w:i/>
          <w:sz w:val="28"/>
          <w:szCs w:val="28"/>
        </w:rPr>
        <w:t xml:space="preserve">Подпрограмма </w:t>
      </w:r>
      <w:r w:rsidR="0072131E">
        <w:rPr>
          <w:b/>
          <w:i/>
          <w:sz w:val="28"/>
          <w:szCs w:val="28"/>
        </w:rPr>
        <w:t xml:space="preserve">« </w:t>
      </w:r>
      <w:r w:rsidRPr="00C70248">
        <w:rPr>
          <w:b/>
          <w:i/>
          <w:sz w:val="28"/>
          <w:szCs w:val="28"/>
        </w:rPr>
        <w:t>Развитие объединенного пилотного инновационного территориального кластера медицинской, фармацевтической промышленности, радиационных технологий на территории Ленинградской области</w:t>
      </w:r>
      <w:r w:rsidR="0072131E">
        <w:rPr>
          <w:b/>
          <w:i/>
          <w:sz w:val="28"/>
          <w:szCs w:val="28"/>
        </w:rPr>
        <w:t xml:space="preserve">»   </w:t>
      </w:r>
    </w:p>
    <w:p w:rsidR="00714D3F" w:rsidRPr="00C70248" w:rsidRDefault="00714D3F" w:rsidP="00931078">
      <w:pPr>
        <w:widowControl/>
        <w:ind w:firstLine="709"/>
        <w:jc w:val="both"/>
        <w:rPr>
          <w:bCs/>
          <w:color w:val="000000"/>
          <w:sz w:val="28"/>
        </w:rPr>
      </w:pPr>
      <w:r w:rsidRPr="00C70248">
        <w:rPr>
          <w:color w:val="000000"/>
          <w:sz w:val="28"/>
        </w:rPr>
        <w:t xml:space="preserve">Комитету экономического развития и инвестиционной деятельности Ленинградской области на реализацию подпрограммы «Развитие объединенного пилотного инновационного территориального кластера медицинской, фармацевтической промышленности, радиационных технологий на территории Ленинградской области» </w:t>
      </w:r>
      <w:r w:rsidRPr="00C70248">
        <w:rPr>
          <w:bCs/>
          <w:color w:val="000000"/>
          <w:sz w:val="28"/>
        </w:rPr>
        <w:t>предусмотрены бюджетные ассигнования в сумме 29 810,0 тыс. руб.</w:t>
      </w:r>
    </w:p>
    <w:p w:rsidR="00714D3F" w:rsidRPr="00C70248" w:rsidRDefault="00714D3F" w:rsidP="00931078">
      <w:pPr>
        <w:widowControl/>
        <w:ind w:firstLine="709"/>
        <w:contextualSpacing/>
        <w:jc w:val="both"/>
        <w:rPr>
          <w:color w:val="000000"/>
          <w:sz w:val="28"/>
          <w:szCs w:val="28"/>
        </w:rPr>
      </w:pPr>
      <w:r w:rsidRPr="00C70248">
        <w:rPr>
          <w:color w:val="000000"/>
          <w:sz w:val="28"/>
          <w:szCs w:val="28"/>
        </w:rPr>
        <w:t>В рамках подпрограммы предусмотрены ассигнования в сумме 23 900,0 тыс.</w:t>
      </w:r>
      <w:r w:rsidR="00D471B0">
        <w:rPr>
          <w:color w:val="000000"/>
          <w:sz w:val="28"/>
          <w:szCs w:val="28"/>
          <w:lang w:val="en-US"/>
        </w:rPr>
        <w:t> </w:t>
      </w:r>
      <w:r w:rsidRPr="00C70248">
        <w:rPr>
          <w:color w:val="000000"/>
          <w:sz w:val="28"/>
          <w:szCs w:val="28"/>
        </w:rPr>
        <w:t xml:space="preserve">руб. на предоставление  субсидий  некоммерческим организациям на </w:t>
      </w:r>
      <w:r w:rsidRPr="00C70248">
        <w:rPr>
          <w:color w:val="000000"/>
          <w:sz w:val="28"/>
          <w:szCs w:val="28"/>
        </w:rPr>
        <w:lastRenderedPageBreak/>
        <w:t>организацию, проведение и участие в выставочно-ярмарочных мероприятиях в целях развития кластера медицинской, фармацевтической промышленности, радиационных технологий Ленинградской области.</w:t>
      </w:r>
    </w:p>
    <w:p w:rsidR="00714D3F" w:rsidRPr="00C70248" w:rsidRDefault="00714D3F" w:rsidP="00931078">
      <w:pPr>
        <w:widowControl/>
        <w:ind w:firstLine="709"/>
        <w:jc w:val="both"/>
        <w:rPr>
          <w:color w:val="000000"/>
          <w:sz w:val="24"/>
          <w:szCs w:val="24"/>
        </w:rPr>
      </w:pPr>
      <w:r w:rsidRPr="00C70248">
        <w:rPr>
          <w:color w:val="000000"/>
          <w:sz w:val="28"/>
          <w:szCs w:val="28"/>
        </w:rPr>
        <w:t>Кроме того,  предусмотрены расходы на осуществление методического, организационного, экспертно-аналитического и информационного сопровождения развития объединенного кластера на территории Ленинградской области в сумме 5 910,0 тыс. руб.</w:t>
      </w:r>
    </w:p>
    <w:p w:rsidR="0074534C" w:rsidRDefault="0074534C" w:rsidP="00931078">
      <w:pPr>
        <w:pStyle w:val="a7"/>
        <w:ind w:firstLine="709"/>
        <w:jc w:val="both"/>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74534C" w:rsidRDefault="0074534C" w:rsidP="0074534C">
      <w:pPr>
        <w:jc w:val="center"/>
        <w:rPr>
          <w:b/>
          <w:bCs/>
          <w:color w:val="1F497D"/>
          <w:sz w:val="28"/>
          <w:szCs w:val="28"/>
          <w:u w:val="single"/>
        </w:rPr>
      </w:pPr>
    </w:p>
    <w:p w:rsidR="0040041B" w:rsidRDefault="0040041B" w:rsidP="0074534C">
      <w:pPr>
        <w:jc w:val="center"/>
        <w:rPr>
          <w:b/>
          <w:bCs/>
          <w:color w:val="000000"/>
          <w:sz w:val="28"/>
          <w:szCs w:val="28"/>
          <w:u w:val="single"/>
        </w:rPr>
      </w:pPr>
    </w:p>
    <w:p w:rsidR="009D4D2A" w:rsidRDefault="009D4D2A" w:rsidP="0074534C">
      <w:pPr>
        <w:jc w:val="center"/>
        <w:rPr>
          <w:b/>
          <w:bCs/>
          <w:color w:val="000000"/>
          <w:sz w:val="28"/>
          <w:szCs w:val="28"/>
          <w:u w:val="single"/>
        </w:rPr>
      </w:pPr>
      <w:r>
        <w:rPr>
          <w:b/>
          <w:bCs/>
          <w:color w:val="000000"/>
          <w:sz w:val="28"/>
          <w:szCs w:val="28"/>
          <w:u w:val="single"/>
        </w:rPr>
        <w:br w:type="page"/>
      </w:r>
    </w:p>
    <w:p w:rsidR="0074534C" w:rsidRPr="00FA2190" w:rsidRDefault="0074534C" w:rsidP="0074534C">
      <w:pPr>
        <w:jc w:val="center"/>
        <w:rPr>
          <w:b/>
          <w:bCs/>
          <w:color w:val="000000"/>
          <w:sz w:val="28"/>
          <w:szCs w:val="28"/>
          <w:u w:val="single"/>
        </w:rPr>
      </w:pPr>
      <w:r w:rsidRPr="00FA2190">
        <w:rPr>
          <w:b/>
          <w:bCs/>
          <w:color w:val="000000"/>
          <w:sz w:val="28"/>
          <w:szCs w:val="28"/>
          <w:u w:val="single"/>
        </w:rPr>
        <w:lastRenderedPageBreak/>
        <w:t>12. Государственная программа Ленинградской области</w:t>
      </w:r>
    </w:p>
    <w:p w:rsidR="0074534C" w:rsidRPr="00FA2190" w:rsidRDefault="0072131E" w:rsidP="0074534C">
      <w:pPr>
        <w:jc w:val="center"/>
        <w:rPr>
          <w:b/>
          <w:bCs/>
          <w:color w:val="000000"/>
          <w:sz w:val="28"/>
          <w:szCs w:val="28"/>
          <w:u w:val="single"/>
        </w:rPr>
      </w:pPr>
      <w:r>
        <w:rPr>
          <w:b/>
          <w:bCs/>
          <w:color w:val="000000"/>
          <w:sz w:val="28"/>
          <w:szCs w:val="28"/>
          <w:u w:val="single"/>
        </w:rPr>
        <w:t xml:space="preserve">« </w:t>
      </w:r>
      <w:r w:rsidR="0074534C" w:rsidRPr="00FA2190">
        <w:rPr>
          <w:b/>
          <w:bCs/>
          <w:color w:val="000000"/>
          <w:sz w:val="28"/>
          <w:szCs w:val="28"/>
          <w:u w:val="single"/>
        </w:rPr>
        <w:t>Развитие автомобильных дорог Ленинградской области</w:t>
      </w:r>
      <w:r>
        <w:rPr>
          <w:b/>
          <w:bCs/>
          <w:color w:val="000000"/>
          <w:sz w:val="28"/>
          <w:szCs w:val="28"/>
          <w:u w:val="single"/>
        </w:rPr>
        <w:t xml:space="preserve">»   </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3E51A2">
        <w:rPr>
          <w:bCs/>
          <w:color w:val="000000"/>
          <w:sz w:val="28"/>
          <w:szCs w:val="28"/>
        </w:rPr>
        <w:t>«Развитие автомобильных дорог Ленинградской области»</w:t>
      </w:r>
      <w:r w:rsidRPr="000E30BE">
        <w:rPr>
          <w:rFonts w:eastAsia="Calibri"/>
          <w:sz w:val="28"/>
          <w:szCs w:val="28"/>
          <w:lang w:eastAsia="en-US"/>
        </w:rPr>
        <w:t xml:space="preserve"> </w:t>
      </w:r>
      <w:r w:rsidRPr="000E30BE">
        <w:rPr>
          <w:sz w:val="28"/>
          <w:szCs w:val="28"/>
        </w:rPr>
        <w:t>в проекте областного бюджета на 2015 год предусмотрены ассигнования в сумме</w:t>
      </w:r>
      <w:r>
        <w:rPr>
          <w:sz w:val="28"/>
          <w:szCs w:val="28"/>
        </w:rPr>
        <w:t> </w:t>
      </w:r>
      <w:r w:rsidRPr="003E675C">
        <w:rPr>
          <w:bCs/>
          <w:sz w:val="28"/>
          <w:szCs w:val="28"/>
        </w:rPr>
        <w:t>7</w:t>
      </w:r>
      <w:r w:rsidRPr="0068062D">
        <w:rPr>
          <w:bCs/>
          <w:sz w:val="28"/>
          <w:szCs w:val="28"/>
        </w:rPr>
        <w:t> </w:t>
      </w:r>
      <w:r w:rsidRPr="003E675C">
        <w:rPr>
          <w:bCs/>
          <w:sz w:val="28"/>
          <w:szCs w:val="28"/>
        </w:rPr>
        <w:t xml:space="preserve"> 161 645,2</w:t>
      </w:r>
      <w:r w:rsidRPr="0068062D">
        <w:rPr>
          <w:b/>
          <w:bCs/>
          <w:sz w:val="28"/>
          <w:szCs w:val="28"/>
        </w:rPr>
        <w:t xml:space="preserve"> </w:t>
      </w:r>
      <w:r w:rsidR="00213232">
        <w:rPr>
          <w:sz w:val="28"/>
          <w:szCs w:val="28"/>
        </w:rPr>
        <w:t>тыс. руб.</w:t>
      </w:r>
      <w:r w:rsidRPr="000E30BE">
        <w:rPr>
          <w:sz w:val="28"/>
          <w:szCs w:val="28"/>
        </w:rPr>
        <w:t xml:space="preserve">, </w:t>
      </w:r>
      <w:r w:rsidRPr="003C2AF0">
        <w:rPr>
          <w:sz w:val="28"/>
          <w:szCs w:val="28"/>
        </w:rPr>
        <w:t xml:space="preserve">что составляет </w:t>
      </w:r>
      <w:r>
        <w:rPr>
          <w:sz w:val="28"/>
          <w:szCs w:val="28"/>
        </w:rPr>
        <w:t>96,1</w:t>
      </w:r>
      <w:r w:rsidRPr="003C2AF0">
        <w:rPr>
          <w:sz w:val="28"/>
          <w:szCs w:val="28"/>
        </w:rPr>
        <w:t>% от уровня 2014 года.</w:t>
      </w:r>
    </w:p>
    <w:p w:rsidR="00F4654D" w:rsidRPr="000E30BE" w:rsidRDefault="00F4654D" w:rsidP="0074534C">
      <w:pPr>
        <w:ind w:firstLine="708"/>
        <w:jc w:val="both"/>
        <w:rPr>
          <w:sz w:val="28"/>
          <w:szCs w:val="28"/>
        </w:rPr>
      </w:pPr>
    </w:p>
    <w:tbl>
      <w:tblPr>
        <w:tblW w:w="5000" w:type="pct"/>
        <w:tblLook w:val="04A0" w:firstRow="1" w:lastRow="0" w:firstColumn="1" w:lastColumn="0" w:noHBand="0" w:noVBand="1"/>
      </w:tblPr>
      <w:tblGrid>
        <w:gridCol w:w="6935"/>
        <w:gridCol w:w="3487"/>
      </w:tblGrid>
      <w:tr w:rsidR="0074534C" w:rsidRPr="003E675C" w:rsidTr="00A94714">
        <w:trPr>
          <w:trHeight w:val="423"/>
        </w:trPr>
        <w:tc>
          <w:tcPr>
            <w:tcW w:w="33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993A14"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993A14">
              <w:rPr>
                <w:b/>
                <w:bCs/>
                <w:sz w:val="28"/>
                <w:szCs w:val="28"/>
              </w:rPr>
              <w:t>главного распорядителя бюджетных средств</w:t>
            </w:r>
          </w:p>
        </w:tc>
        <w:tc>
          <w:tcPr>
            <w:tcW w:w="1673"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3E675C" w:rsidTr="00A94714">
        <w:trPr>
          <w:trHeight w:val="514"/>
        </w:trPr>
        <w:tc>
          <w:tcPr>
            <w:tcW w:w="33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3E675C" w:rsidRDefault="0074534C" w:rsidP="00A94714">
            <w:pPr>
              <w:widowControl/>
              <w:rPr>
                <w:sz w:val="28"/>
                <w:szCs w:val="28"/>
              </w:rPr>
            </w:pPr>
            <w:r w:rsidRPr="003E675C">
              <w:rPr>
                <w:sz w:val="28"/>
                <w:szCs w:val="28"/>
              </w:rPr>
              <w:t>Комитет по дорожному хозяйству Ленинградской области</w:t>
            </w:r>
          </w:p>
        </w:tc>
        <w:tc>
          <w:tcPr>
            <w:tcW w:w="1673" w:type="pct"/>
            <w:tcBorders>
              <w:top w:val="single" w:sz="4" w:space="0" w:color="auto"/>
              <w:left w:val="nil"/>
              <w:bottom w:val="single" w:sz="4" w:space="0" w:color="auto"/>
              <w:right w:val="single" w:sz="4" w:space="0" w:color="auto"/>
            </w:tcBorders>
            <w:shd w:val="clear" w:color="auto" w:fill="auto"/>
            <w:vAlign w:val="center"/>
            <w:hideMark/>
          </w:tcPr>
          <w:p w:rsidR="0074534C" w:rsidRPr="003E675C" w:rsidRDefault="0074534C" w:rsidP="00A94714">
            <w:pPr>
              <w:widowControl/>
              <w:jc w:val="right"/>
              <w:rPr>
                <w:sz w:val="28"/>
                <w:szCs w:val="28"/>
              </w:rPr>
            </w:pPr>
            <w:r w:rsidRPr="003E675C">
              <w:rPr>
                <w:sz w:val="28"/>
                <w:szCs w:val="28"/>
              </w:rPr>
              <w:t>7 161 645,2</w:t>
            </w:r>
          </w:p>
        </w:tc>
      </w:tr>
      <w:tr w:rsidR="0074534C" w:rsidRPr="003E675C" w:rsidTr="00A94714">
        <w:trPr>
          <w:trHeight w:val="272"/>
        </w:trPr>
        <w:tc>
          <w:tcPr>
            <w:tcW w:w="33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3E675C" w:rsidRDefault="0074534C" w:rsidP="00A94714">
            <w:pPr>
              <w:widowControl/>
              <w:rPr>
                <w:b/>
                <w:bCs/>
                <w:sz w:val="28"/>
                <w:szCs w:val="28"/>
              </w:rPr>
            </w:pPr>
            <w:r w:rsidRPr="003E675C">
              <w:rPr>
                <w:b/>
                <w:bCs/>
                <w:sz w:val="28"/>
                <w:szCs w:val="28"/>
              </w:rPr>
              <w:t> </w:t>
            </w:r>
            <w:r w:rsidRPr="00993A14">
              <w:rPr>
                <w:b/>
                <w:bCs/>
                <w:sz w:val="28"/>
                <w:szCs w:val="28"/>
              </w:rPr>
              <w:t>Итого:</w:t>
            </w:r>
          </w:p>
        </w:tc>
        <w:tc>
          <w:tcPr>
            <w:tcW w:w="1673" w:type="pct"/>
            <w:tcBorders>
              <w:top w:val="single" w:sz="4" w:space="0" w:color="auto"/>
              <w:left w:val="nil"/>
              <w:bottom w:val="single" w:sz="4" w:space="0" w:color="auto"/>
              <w:right w:val="single" w:sz="4" w:space="0" w:color="auto"/>
            </w:tcBorders>
            <w:shd w:val="clear" w:color="auto" w:fill="auto"/>
            <w:noWrap/>
            <w:vAlign w:val="bottom"/>
            <w:hideMark/>
          </w:tcPr>
          <w:p w:rsidR="0074534C" w:rsidRPr="003E675C" w:rsidRDefault="0074534C" w:rsidP="00A94714">
            <w:pPr>
              <w:widowControl/>
              <w:jc w:val="right"/>
              <w:rPr>
                <w:b/>
                <w:bCs/>
                <w:sz w:val="28"/>
                <w:szCs w:val="28"/>
              </w:rPr>
            </w:pPr>
            <w:r w:rsidRPr="003E675C">
              <w:rPr>
                <w:b/>
                <w:bCs/>
                <w:sz w:val="28"/>
                <w:szCs w:val="28"/>
              </w:rPr>
              <w:t>7 161 645,2</w:t>
            </w:r>
          </w:p>
        </w:tc>
      </w:tr>
    </w:tbl>
    <w:p w:rsidR="0074534C" w:rsidRDefault="0074534C" w:rsidP="0074534C">
      <w:pPr>
        <w:widowControl/>
        <w:ind w:firstLine="11"/>
        <w:jc w:val="both"/>
        <w:rPr>
          <w:sz w:val="28"/>
          <w:szCs w:val="24"/>
        </w:rPr>
      </w:pPr>
      <w:r>
        <w:rPr>
          <w:sz w:val="28"/>
          <w:szCs w:val="24"/>
        </w:rPr>
        <w:tab/>
      </w:r>
    </w:p>
    <w:p w:rsidR="0074534C" w:rsidRPr="00641934" w:rsidRDefault="0074534C" w:rsidP="00931078">
      <w:pPr>
        <w:widowControl/>
        <w:ind w:firstLine="709"/>
        <w:jc w:val="both"/>
        <w:rPr>
          <w:sz w:val="28"/>
          <w:szCs w:val="24"/>
        </w:rPr>
      </w:pPr>
      <w:r w:rsidRPr="00641934">
        <w:rPr>
          <w:sz w:val="28"/>
          <w:szCs w:val="24"/>
        </w:rPr>
        <w:t>Целью программы является обеспечение устойчивого функционирования и развития автомобильных дорог для увеличения мобильности и улучшения качества жизни населения, стабильного экономического роста экономики, снижения транспортной составляющей в себестоимости конечной продукции, повышения инвестиционной привлекательности  и транспортной  доступности населенных пунктов Ленинградской области.</w:t>
      </w:r>
    </w:p>
    <w:p w:rsidR="0074534C" w:rsidRPr="00641934" w:rsidRDefault="0074534C" w:rsidP="00931078">
      <w:pPr>
        <w:widowControl/>
        <w:ind w:firstLine="709"/>
        <w:jc w:val="both"/>
        <w:rPr>
          <w:sz w:val="28"/>
          <w:szCs w:val="24"/>
        </w:rPr>
      </w:pPr>
      <w:r w:rsidRPr="00641934">
        <w:rPr>
          <w:sz w:val="28"/>
          <w:szCs w:val="24"/>
        </w:rPr>
        <w:t xml:space="preserve">Ответственным исполнителем государственной программы является: комитет по дорожному хозяйству Ленинградской области. </w:t>
      </w:r>
    </w:p>
    <w:p w:rsidR="0074534C" w:rsidRDefault="0074534C" w:rsidP="00931078">
      <w:pPr>
        <w:ind w:firstLine="709"/>
        <w:rPr>
          <w:b/>
          <w:i/>
          <w:color w:val="000000"/>
          <w:sz w:val="28"/>
          <w:szCs w:val="28"/>
        </w:rPr>
      </w:pPr>
    </w:p>
    <w:p w:rsidR="0074534C" w:rsidRPr="00FB43A5" w:rsidRDefault="0074534C" w:rsidP="00931078">
      <w:pPr>
        <w:ind w:firstLine="709"/>
        <w:rPr>
          <w:b/>
          <w:bCs/>
          <w:i/>
          <w:color w:val="1F497D"/>
          <w:sz w:val="28"/>
          <w:szCs w:val="28"/>
          <w:u w:val="single"/>
        </w:rPr>
      </w:pPr>
      <w:r w:rsidRPr="00FB43A5">
        <w:rPr>
          <w:b/>
          <w:i/>
          <w:color w:val="000000"/>
          <w:sz w:val="28"/>
          <w:szCs w:val="28"/>
        </w:rPr>
        <w:t xml:space="preserve">Подпрограмма </w:t>
      </w:r>
      <w:r w:rsidR="0072131E">
        <w:rPr>
          <w:b/>
          <w:i/>
          <w:color w:val="000000"/>
          <w:sz w:val="28"/>
          <w:szCs w:val="28"/>
        </w:rPr>
        <w:t xml:space="preserve">« </w:t>
      </w:r>
      <w:r w:rsidRPr="00FB43A5">
        <w:rPr>
          <w:b/>
          <w:i/>
          <w:color w:val="000000"/>
          <w:sz w:val="28"/>
          <w:szCs w:val="28"/>
        </w:rPr>
        <w:t>Развитие сети автомобильных дорог общего пользования</w:t>
      </w:r>
      <w:r w:rsidR="0072131E">
        <w:rPr>
          <w:b/>
          <w:i/>
          <w:color w:val="000000"/>
          <w:sz w:val="28"/>
          <w:szCs w:val="28"/>
        </w:rPr>
        <w:t xml:space="preserve">»   </w:t>
      </w:r>
    </w:p>
    <w:p w:rsidR="0074534C" w:rsidRPr="004F04FE" w:rsidRDefault="0040041B" w:rsidP="00931078">
      <w:pPr>
        <w:widowControl/>
        <w:ind w:firstLine="709"/>
        <w:jc w:val="both"/>
        <w:rPr>
          <w:sz w:val="28"/>
          <w:szCs w:val="28"/>
        </w:rPr>
      </w:pPr>
      <w:r w:rsidRPr="004F04FE">
        <w:rPr>
          <w:sz w:val="28"/>
          <w:szCs w:val="28"/>
        </w:rPr>
        <w:t xml:space="preserve">По данной подпрограмме на 2015 год предусмотрены расходы в сумме </w:t>
      </w:r>
      <w:r w:rsidR="0074534C" w:rsidRPr="004F04FE">
        <w:rPr>
          <w:sz w:val="28"/>
          <w:szCs w:val="28"/>
        </w:rPr>
        <w:t xml:space="preserve">2 779 054,5 тыс. руб., из них 1 000 000,0 тыс. руб. за счет средств федерального бюджета. </w:t>
      </w:r>
    </w:p>
    <w:p w:rsidR="0074534C" w:rsidRDefault="0074534C" w:rsidP="00931078">
      <w:pPr>
        <w:widowControl/>
        <w:ind w:firstLine="709"/>
        <w:jc w:val="both"/>
        <w:rPr>
          <w:color w:val="000000"/>
          <w:sz w:val="28"/>
          <w:szCs w:val="28"/>
        </w:rPr>
      </w:pPr>
      <w:r w:rsidRPr="00FB43A5">
        <w:rPr>
          <w:color w:val="000000"/>
          <w:sz w:val="28"/>
          <w:szCs w:val="28"/>
        </w:rPr>
        <w:t xml:space="preserve">На проектирование, строительство и реконструкцию автомобильных дорог  предусмотрено 2 578 624,0 </w:t>
      </w:r>
      <w:r w:rsidR="00213232">
        <w:rPr>
          <w:color w:val="000000"/>
          <w:sz w:val="28"/>
          <w:szCs w:val="28"/>
        </w:rPr>
        <w:t>тыс. руб.</w:t>
      </w:r>
      <w:r w:rsidRPr="00FB43A5">
        <w:rPr>
          <w:color w:val="000000"/>
          <w:sz w:val="28"/>
          <w:szCs w:val="28"/>
        </w:rPr>
        <w:t xml:space="preserve">, на строительство самоходного парома – 49 500,0 </w:t>
      </w:r>
      <w:r w:rsidR="00213232">
        <w:rPr>
          <w:color w:val="000000"/>
          <w:sz w:val="28"/>
          <w:szCs w:val="28"/>
        </w:rPr>
        <w:t>тыс. руб.</w:t>
      </w:r>
      <w:r w:rsidRPr="00FB43A5">
        <w:rPr>
          <w:color w:val="000000"/>
          <w:sz w:val="28"/>
          <w:szCs w:val="28"/>
        </w:rPr>
        <w:t>, создание интеллектуальной транспортной системы (ИТС) на сети автомобильных дорог регионального значения</w:t>
      </w:r>
      <w:r w:rsidRPr="00FB43A5">
        <w:rPr>
          <w:sz w:val="24"/>
          <w:szCs w:val="24"/>
        </w:rPr>
        <w:t xml:space="preserve"> </w:t>
      </w:r>
      <w:r w:rsidRPr="00FB43A5">
        <w:rPr>
          <w:sz w:val="28"/>
          <w:szCs w:val="28"/>
        </w:rPr>
        <w:t>3 000,0</w:t>
      </w:r>
      <w:r w:rsidRPr="00FB43A5">
        <w:rPr>
          <w:sz w:val="24"/>
          <w:szCs w:val="24"/>
        </w:rPr>
        <w:t xml:space="preserve"> </w:t>
      </w:r>
      <w:r w:rsidR="00213232">
        <w:rPr>
          <w:color w:val="000000"/>
          <w:sz w:val="28"/>
          <w:szCs w:val="28"/>
        </w:rPr>
        <w:t>тыс. руб.</w:t>
      </w:r>
      <w:r w:rsidRPr="00FB43A5">
        <w:rPr>
          <w:color w:val="000000"/>
          <w:sz w:val="28"/>
          <w:szCs w:val="28"/>
        </w:rPr>
        <w:t xml:space="preserve">;  на софинансирование  расходных обязательств муниципальных образований Ленинградской области по проектированию и строительству (реконструкции) автомобильных дорог общего пользования местного значения – 147 930,5 </w:t>
      </w:r>
      <w:r w:rsidR="00742CFC">
        <w:rPr>
          <w:color w:val="000000"/>
          <w:sz w:val="28"/>
          <w:szCs w:val="28"/>
        </w:rPr>
        <w:t>тыс. руб</w:t>
      </w:r>
      <w:r w:rsidRPr="00FB43A5">
        <w:rPr>
          <w:color w:val="000000"/>
          <w:sz w:val="28"/>
          <w:szCs w:val="28"/>
        </w:rPr>
        <w:t xml:space="preserve">. </w:t>
      </w:r>
    </w:p>
    <w:p w:rsidR="0074534C" w:rsidRDefault="0074534C" w:rsidP="00931078">
      <w:pPr>
        <w:widowControl/>
        <w:ind w:firstLine="709"/>
        <w:jc w:val="both"/>
        <w:rPr>
          <w:color w:val="000000"/>
          <w:sz w:val="28"/>
          <w:szCs w:val="28"/>
        </w:rPr>
      </w:pPr>
    </w:p>
    <w:p w:rsidR="0074534C" w:rsidRPr="004F04FE" w:rsidRDefault="0074534C" w:rsidP="00931078">
      <w:pPr>
        <w:widowControl/>
        <w:ind w:firstLine="709"/>
        <w:rPr>
          <w:sz w:val="28"/>
          <w:szCs w:val="28"/>
        </w:rPr>
      </w:pPr>
      <w:r w:rsidRPr="00326E43">
        <w:rPr>
          <w:b/>
          <w:i/>
          <w:color w:val="000000"/>
          <w:sz w:val="28"/>
          <w:szCs w:val="28"/>
        </w:rPr>
        <w:t>П</w:t>
      </w:r>
      <w:r w:rsidRPr="00FB43A5">
        <w:rPr>
          <w:b/>
          <w:i/>
          <w:color w:val="000000"/>
          <w:sz w:val="28"/>
          <w:szCs w:val="28"/>
        </w:rPr>
        <w:t>одпрограмм</w:t>
      </w:r>
      <w:r w:rsidRPr="00326E43">
        <w:rPr>
          <w:b/>
          <w:i/>
          <w:color w:val="000000"/>
          <w:sz w:val="28"/>
          <w:szCs w:val="28"/>
        </w:rPr>
        <w:t>а</w:t>
      </w:r>
      <w:r w:rsidRPr="00FB43A5">
        <w:rPr>
          <w:b/>
          <w:i/>
          <w:color w:val="000000"/>
          <w:sz w:val="28"/>
          <w:szCs w:val="28"/>
        </w:rPr>
        <w:t xml:space="preserve"> </w:t>
      </w:r>
      <w:r w:rsidR="0072131E">
        <w:rPr>
          <w:b/>
          <w:i/>
          <w:color w:val="000000"/>
          <w:sz w:val="28"/>
          <w:szCs w:val="28"/>
        </w:rPr>
        <w:t xml:space="preserve">« </w:t>
      </w:r>
      <w:r w:rsidRPr="00FB43A5">
        <w:rPr>
          <w:b/>
          <w:i/>
          <w:color w:val="000000"/>
          <w:sz w:val="28"/>
          <w:szCs w:val="28"/>
        </w:rPr>
        <w:t xml:space="preserve">Поддержание существующей сети автомобильных дорог </w:t>
      </w:r>
      <w:r w:rsidRPr="004F04FE">
        <w:rPr>
          <w:b/>
          <w:i/>
          <w:sz w:val="28"/>
          <w:szCs w:val="28"/>
        </w:rPr>
        <w:t>общего пользования</w:t>
      </w:r>
      <w:r w:rsidR="0072131E">
        <w:rPr>
          <w:b/>
          <w:i/>
          <w:sz w:val="28"/>
          <w:szCs w:val="28"/>
        </w:rPr>
        <w:t xml:space="preserve">»   </w:t>
      </w:r>
      <w:r w:rsidRPr="004F04FE">
        <w:rPr>
          <w:b/>
          <w:i/>
          <w:sz w:val="28"/>
          <w:szCs w:val="28"/>
        </w:rPr>
        <w:t xml:space="preserve">  </w:t>
      </w:r>
    </w:p>
    <w:p w:rsidR="0074534C" w:rsidRDefault="0040041B" w:rsidP="00931078">
      <w:pPr>
        <w:widowControl/>
        <w:ind w:firstLine="709"/>
        <w:jc w:val="both"/>
        <w:rPr>
          <w:color w:val="000000"/>
          <w:sz w:val="28"/>
          <w:szCs w:val="28"/>
        </w:rPr>
      </w:pPr>
      <w:r w:rsidRPr="004F04FE">
        <w:rPr>
          <w:sz w:val="28"/>
          <w:szCs w:val="28"/>
        </w:rPr>
        <w:t xml:space="preserve">По данной подпрограмме на 2015 год предусмотрены расходы в сумме </w:t>
      </w:r>
      <w:r w:rsidR="0074534C" w:rsidRPr="004F04FE">
        <w:rPr>
          <w:sz w:val="28"/>
          <w:szCs w:val="28"/>
        </w:rPr>
        <w:t xml:space="preserve">4 212 499,8 </w:t>
      </w:r>
      <w:r w:rsidR="00213232">
        <w:rPr>
          <w:color w:val="000000"/>
          <w:sz w:val="28"/>
          <w:szCs w:val="28"/>
        </w:rPr>
        <w:t>тыс. руб.</w:t>
      </w:r>
      <w:r w:rsidR="0074534C" w:rsidRPr="00FB43A5">
        <w:rPr>
          <w:color w:val="000000"/>
          <w:sz w:val="28"/>
          <w:szCs w:val="28"/>
        </w:rPr>
        <w:t xml:space="preserve">, из них: на содержание автомобильных дорог регионального значения –  2 460 000,0 </w:t>
      </w:r>
      <w:r w:rsidR="00213232">
        <w:rPr>
          <w:color w:val="000000"/>
          <w:sz w:val="28"/>
          <w:szCs w:val="28"/>
        </w:rPr>
        <w:t>тыс. руб.</w:t>
      </w:r>
      <w:r w:rsidR="0074534C" w:rsidRPr="00FB43A5">
        <w:rPr>
          <w:color w:val="000000"/>
          <w:sz w:val="28"/>
          <w:szCs w:val="28"/>
        </w:rPr>
        <w:t xml:space="preserve">; на капитальный ремонт и ремонт автомобильных дорог общего пользования регионального и межмуниципального значения – </w:t>
      </w:r>
      <w:r w:rsidR="0074534C" w:rsidRPr="004F04FE">
        <w:rPr>
          <w:sz w:val="28"/>
          <w:szCs w:val="28"/>
        </w:rPr>
        <w:t xml:space="preserve">1 322 991,9 </w:t>
      </w:r>
      <w:r w:rsidR="00213232">
        <w:rPr>
          <w:color w:val="000000"/>
          <w:sz w:val="28"/>
          <w:szCs w:val="28"/>
        </w:rPr>
        <w:t>тыс. руб.</w:t>
      </w:r>
      <w:r w:rsidR="0074534C" w:rsidRPr="00FB43A5">
        <w:rPr>
          <w:color w:val="000000"/>
          <w:sz w:val="28"/>
          <w:szCs w:val="28"/>
        </w:rPr>
        <w:t xml:space="preserve">,  на приобретение дорожной техники – 150 000,0 </w:t>
      </w:r>
      <w:r w:rsidR="00213232">
        <w:rPr>
          <w:color w:val="000000"/>
          <w:sz w:val="28"/>
          <w:szCs w:val="28"/>
        </w:rPr>
        <w:t>тыс. руб.</w:t>
      </w:r>
      <w:r w:rsidR="0074534C" w:rsidRPr="00FB43A5">
        <w:rPr>
          <w:color w:val="000000"/>
          <w:sz w:val="28"/>
          <w:szCs w:val="28"/>
        </w:rPr>
        <w:t xml:space="preserve">, прочие расходы на приведение в нормативное состояние отдельных участков региональных автомобильных дорог – 19 865,1 </w:t>
      </w:r>
      <w:r w:rsidR="00213232">
        <w:rPr>
          <w:color w:val="000000"/>
          <w:sz w:val="28"/>
          <w:szCs w:val="28"/>
        </w:rPr>
        <w:t>тыс. руб.</w:t>
      </w:r>
      <w:r w:rsidR="0074534C" w:rsidRPr="00FB43A5">
        <w:rPr>
          <w:color w:val="000000"/>
          <w:sz w:val="28"/>
          <w:szCs w:val="28"/>
        </w:rPr>
        <w:t xml:space="preserve">, на софинансирование расходных обязательств муниципальных образований Ленинградской области по </w:t>
      </w:r>
      <w:r w:rsidR="0074534C" w:rsidRPr="00FB43A5">
        <w:rPr>
          <w:color w:val="000000"/>
          <w:sz w:val="28"/>
          <w:szCs w:val="28"/>
        </w:rPr>
        <w:lastRenderedPageBreak/>
        <w:t xml:space="preserve">капитальному ремонту и ремонту автомобильных дорог общего пользования местного значения  -  259 642,8 </w:t>
      </w:r>
      <w:r w:rsidR="00213232">
        <w:rPr>
          <w:color w:val="000000"/>
          <w:sz w:val="28"/>
          <w:szCs w:val="28"/>
        </w:rPr>
        <w:t>тыс. руб.</w:t>
      </w:r>
    </w:p>
    <w:p w:rsidR="0074534C" w:rsidRPr="004F04FE" w:rsidRDefault="0074534C" w:rsidP="00931078">
      <w:pPr>
        <w:widowControl/>
        <w:ind w:firstLine="709"/>
        <w:rPr>
          <w:b/>
          <w:i/>
          <w:sz w:val="28"/>
          <w:szCs w:val="28"/>
        </w:rPr>
      </w:pPr>
      <w:r w:rsidRPr="004F04FE">
        <w:rPr>
          <w:b/>
          <w:i/>
          <w:sz w:val="28"/>
          <w:szCs w:val="28"/>
        </w:rPr>
        <w:t xml:space="preserve">Подпрограмма </w:t>
      </w:r>
      <w:r w:rsidR="0072131E">
        <w:rPr>
          <w:b/>
          <w:i/>
          <w:sz w:val="28"/>
          <w:szCs w:val="28"/>
        </w:rPr>
        <w:t xml:space="preserve">« </w:t>
      </w:r>
      <w:r w:rsidRPr="004F04FE">
        <w:rPr>
          <w:b/>
          <w:i/>
          <w:sz w:val="28"/>
          <w:szCs w:val="28"/>
        </w:rPr>
        <w:t>Содержание и управление дорожным хозяйством</w:t>
      </w:r>
      <w:r w:rsidR="0072131E">
        <w:rPr>
          <w:b/>
          <w:i/>
          <w:sz w:val="28"/>
          <w:szCs w:val="28"/>
        </w:rPr>
        <w:t xml:space="preserve">»   </w:t>
      </w:r>
    </w:p>
    <w:p w:rsidR="0074534C" w:rsidRPr="004F04FE" w:rsidRDefault="0040041B" w:rsidP="00931078">
      <w:pPr>
        <w:widowControl/>
        <w:ind w:firstLine="709"/>
        <w:jc w:val="both"/>
        <w:rPr>
          <w:sz w:val="28"/>
          <w:szCs w:val="28"/>
        </w:rPr>
      </w:pPr>
      <w:r w:rsidRPr="004F04FE">
        <w:rPr>
          <w:sz w:val="28"/>
          <w:szCs w:val="28"/>
        </w:rPr>
        <w:t xml:space="preserve">По данной подпрограмме на 2015 год предусмотрены расходы в сумме </w:t>
      </w:r>
      <w:r w:rsidR="0074534C" w:rsidRPr="004F04FE">
        <w:rPr>
          <w:sz w:val="28"/>
          <w:szCs w:val="28"/>
        </w:rPr>
        <w:t>170</w:t>
      </w:r>
      <w:r w:rsidR="004F04FE" w:rsidRPr="004F04FE">
        <w:rPr>
          <w:sz w:val="28"/>
          <w:szCs w:val="28"/>
        </w:rPr>
        <w:t> </w:t>
      </w:r>
      <w:r w:rsidR="0074534C" w:rsidRPr="004F04FE">
        <w:rPr>
          <w:sz w:val="28"/>
          <w:szCs w:val="28"/>
        </w:rPr>
        <w:t>09</w:t>
      </w:r>
      <w:r w:rsidR="004F04FE" w:rsidRPr="004F04FE">
        <w:rPr>
          <w:sz w:val="28"/>
          <w:szCs w:val="28"/>
        </w:rPr>
        <w:t>1,0</w:t>
      </w:r>
      <w:r w:rsidR="0074534C" w:rsidRPr="004F04FE">
        <w:rPr>
          <w:sz w:val="28"/>
          <w:szCs w:val="28"/>
        </w:rPr>
        <w:t xml:space="preserve"> </w:t>
      </w:r>
      <w:r w:rsidR="00213232" w:rsidRPr="004F04FE">
        <w:rPr>
          <w:sz w:val="28"/>
          <w:szCs w:val="28"/>
        </w:rPr>
        <w:t>тыс. руб.</w:t>
      </w:r>
      <w:r w:rsidR="0074534C" w:rsidRPr="004F04FE">
        <w:rPr>
          <w:sz w:val="28"/>
          <w:szCs w:val="28"/>
        </w:rPr>
        <w:t>, из них</w:t>
      </w:r>
      <w:r w:rsidR="0074534C" w:rsidRPr="004F04FE">
        <w:rPr>
          <w:b/>
          <w:sz w:val="28"/>
          <w:szCs w:val="28"/>
        </w:rPr>
        <w:t xml:space="preserve"> </w:t>
      </w:r>
      <w:r w:rsidR="0074534C" w:rsidRPr="004F04FE">
        <w:rPr>
          <w:sz w:val="28"/>
          <w:szCs w:val="28"/>
        </w:rPr>
        <w:t xml:space="preserve">на обеспечение деятельности КГУ «Ленавтодор» - 48 896,6 </w:t>
      </w:r>
      <w:r w:rsidR="00213232" w:rsidRPr="004F04FE">
        <w:rPr>
          <w:sz w:val="28"/>
          <w:szCs w:val="28"/>
        </w:rPr>
        <w:t>тыс. руб.</w:t>
      </w:r>
      <w:r w:rsidR="0074534C" w:rsidRPr="004F04FE">
        <w:rPr>
          <w:sz w:val="28"/>
          <w:szCs w:val="28"/>
        </w:rPr>
        <w:t xml:space="preserve"> и на проведение мероприятий в области дорожного хозяйства в целях государственной регистрации прав на объекты недвижимости</w:t>
      </w:r>
      <w:r w:rsidR="004F04FE" w:rsidRPr="004F04FE">
        <w:rPr>
          <w:sz w:val="28"/>
          <w:szCs w:val="28"/>
        </w:rPr>
        <w:t xml:space="preserve"> дорожного хозяйства – 121 194,4</w:t>
      </w:r>
      <w:r w:rsidR="0074534C" w:rsidRPr="004F04FE">
        <w:rPr>
          <w:sz w:val="28"/>
          <w:szCs w:val="28"/>
        </w:rPr>
        <w:t xml:space="preserve"> </w:t>
      </w:r>
      <w:r w:rsidR="00213232" w:rsidRPr="004F04FE">
        <w:rPr>
          <w:sz w:val="28"/>
          <w:szCs w:val="28"/>
        </w:rPr>
        <w:t>тыс. руб.</w:t>
      </w:r>
    </w:p>
    <w:p w:rsidR="009D4D2A" w:rsidRDefault="009D4D2A" w:rsidP="0074534C">
      <w:pPr>
        <w:jc w:val="center"/>
        <w:rPr>
          <w:b/>
          <w:bCs/>
          <w:color w:val="000000"/>
          <w:sz w:val="28"/>
          <w:szCs w:val="28"/>
          <w:u w:val="single"/>
        </w:rPr>
      </w:pPr>
      <w:r>
        <w:rPr>
          <w:b/>
          <w:bCs/>
          <w:color w:val="000000"/>
          <w:sz w:val="28"/>
          <w:szCs w:val="28"/>
          <w:u w:val="single"/>
        </w:rPr>
        <w:br w:type="page"/>
      </w:r>
    </w:p>
    <w:p w:rsidR="0074534C" w:rsidRPr="00A0664C" w:rsidRDefault="0074534C" w:rsidP="0074534C">
      <w:pPr>
        <w:jc w:val="center"/>
        <w:rPr>
          <w:b/>
          <w:bCs/>
          <w:sz w:val="28"/>
          <w:szCs w:val="28"/>
          <w:u w:val="single"/>
        </w:rPr>
      </w:pPr>
      <w:r w:rsidRPr="002B3E55">
        <w:rPr>
          <w:b/>
          <w:bCs/>
          <w:color w:val="000000"/>
          <w:sz w:val="28"/>
          <w:szCs w:val="28"/>
          <w:u w:val="single"/>
        </w:rPr>
        <w:lastRenderedPageBreak/>
        <w:t>13.</w:t>
      </w:r>
      <w:r>
        <w:rPr>
          <w:b/>
          <w:bCs/>
          <w:color w:val="1F497D"/>
          <w:sz w:val="28"/>
          <w:szCs w:val="28"/>
          <w:u w:val="single"/>
        </w:rPr>
        <w:t xml:space="preserve"> </w:t>
      </w:r>
      <w:r w:rsidRPr="00A0664C">
        <w:rPr>
          <w:b/>
          <w:bCs/>
          <w:sz w:val="28"/>
          <w:szCs w:val="28"/>
          <w:u w:val="single"/>
        </w:rPr>
        <w:t>Государственная программа Ленинградской области</w:t>
      </w:r>
    </w:p>
    <w:p w:rsidR="0074534C" w:rsidRDefault="0074534C" w:rsidP="0074534C">
      <w:pPr>
        <w:jc w:val="center"/>
        <w:rPr>
          <w:b/>
          <w:bCs/>
          <w:sz w:val="28"/>
          <w:szCs w:val="28"/>
          <w:u w:val="single"/>
        </w:rPr>
      </w:pPr>
      <w:r w:rsidRPr="00A0664C">
        <w:rPr>
          <w:b/>
          <w:bCs/>
          <w:sz w:val="28"/>
          <w:szCs w:val="28"/>
          <w:u w:val="single"/>
        </w:rPr>
        <w:t xml:space="preserve"> </w:t>
      </w:r>
      <w:r w:rsidR="0072131E">
        <w:rPr>
          <w:b/>
          <w:bCs/>
          <w:sz w:val="28"/>
          <w:szCs w:val="28"/>
          <w:u w:val="single"/>
        </w:rPr>
        <w:t xml:space="preserve">« </w:t>
      </w:r>
      <w:r w:rsidRPr="00A0664C">
        <w:rPr>
          <w:b/>
          <w:bCs/>
          <w:sz w:val="28"/>
          <w:szCs w:val="28"/>
          <w:u w:val="single"/>
        </w:rPr>
        <w:t>Развитие сельского хозяйства Ленинградской области</w:t>
      </w:r>
      <w:r w:rsidR="0072131E">
        <w:rPr>
          <w:b/>
          <w:bCs/>
          <w:sz w:val="28"/>
          <w:szCs w:val="28"/>
          <w:u w:val="single"/>
        </w:rPr>
        <w:t xml:space="preserve">»   </w:t>
      </w:r>
    </w:p>
    <w:p w:rsidR="0074534C" w:rsidRPr="00A0664C" w:rsidRDefault="0074534C" w:rsidP="0074534C">
      <w:pPr>
        <w:jc w:val="center"/>
        <w:rPr>
          <w:b/>
          <w:bCs/>
          <w:sz w:val="28"/>
          <w:szCs w:val="28"/>
          <w:u w:val="single"/>
        </w:rPr>
      </w:pPr>
    </w:p>
    <w:p w:rsidR="0074534C" w:rsidRDefault="0074534C" w:rsidP="00931078">
      <w:pPr>
        <w:ind w:firstLine="709"/>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DF360A">
        <w:rPr>
          <w:b/>
          <w:bCs/>
          <w:sz w:val="28"/>
          <w:szCs w:val="28"/>
        </w:rPr>
        <w:t xml:space="preserve"> </w:t>
      </w:r>
      <w:r w:rsidRPr="00DF360A">
        <w:rPr>
          <w:bCs/>
          <w:sz w:val="28"/>
          <w:szCs w:val="28"/>
        </w:rPr>
        <w:t>«Развитие сельского хозяйства Ленинградской области»</w:t>
      </w:r>
      <w:r w:rsidRPr="00DF360A">
        <w:rPr>
          <w:b/>
          <w:bCs/>
          <w:sz w:val="28"/>
          <w:szCs w:val="28"/>
        </w:rPr>
        <w:t xml:space="preserve"> </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sidRPr="005D6ED5">
        <w:rPr>
          <w:sz w:val="28"/>
          <w:szCs w:val="28"/>
        </w:rPr>
        <w:t>3</w:t>
      </w:r>
      <w:r>
        <w:rPr>
          <w:sz w:val="28"/>
          <w:szCs w:val="28"/>
          <w:lang w:val="en-US"/>
        </w:rPr>
        <w:t> </w:t>
      </w:r>
      <w:r w:rsidRPr="005D6ED5">
        <w:rPr>
          <w:sz w:val="28"/>
          <w:szCs w:val="28"/>
        </w:rPr>
        <w:t>780</w:t>
      </w:r>
      <w:r>
        <w:rPr>
          <w:sz w:val="28"/>
          <w:szCs w:val="28"/>
          <w:lang w:val="en-US"/>
        </w:rPr>
        <w:t> </w:t>
      </w:r>
      <w:r w:rsidRPr="005D6ED5">
        <w:rPr>
          <w:sz w:val="28"/>
          <w:szCs w:val="28"/>
        </w:rPr>
        <w:t>864</w:t>
      </w:r>
      <w:r>
        <w:rPr>
          <w:sz w:val="28"/>
          <w:szCs w:val="28"/>
        </w:rPr>
        <w:t>,</w:t>
      </w:r>
      <w:r w:rsidRPr="005D6ED5">
        <w:rPr>
          <w:sz w:val="28"/>
          <w:szCs w:val="28"/>
        </w:rPr>
        <w:t>6</w:t>
      </w:r>
      <w:r>
        <w:rPr>
          <w:sz w:val="28"/>
          <w:szCs w:val="28"/>
          <w:lang w:val="en-US"/>
        </w:rPr>
        <w:t> </w:t>
      </w:r>
      <w:r w:rsidR="00213232">
        <w:rPr>
          <w:sz w:val="28"/>
          <w:szCs w:val="28"/>
        </w:rPr>
        <w:t>тыс. руб.</w:t>
      </w:r>
      <w:r w:rsidR="00D61E4B">
        <w:rPr>
          <w:sz w:val="28"/>
          <w:szCs w:val="28"/>
        </w:rPr>
        <w:t>, что</w:t>
      </w:r>
      <w:r w:rsidR="00F4654D" w:rsidRPr="003C2AF0">
        <w:rPr>
          <w:sz w:val="28"/>
          <w:szCs w:val="28"/>
        </w:rPr>
        <w:t xml:space="preserve"> сост</w:t>
      </w:r>
      <w:bookmarkStart w:id="1" w:name="_GoBack"/>
      <w:bookmarkEnd w:id="1"/>
      <w:r w:rsidR="00F4654D" w:rsidRPr="003C2AF0">
        <w:rPr>
          <w:sz w:val="28"/>
          <w:szCs w:val="28"/>
        </w:rPr>
        <w:t xml:space="preserve">авляет </w:t>
      </w:r>
      <w:r w:rsidR="00F4654D">
        <w:rPr>
          <w:sz w:val="28"/>
          <w:szCs w:val="28"/>
        </w:rPr>
        <w:t>76,8% от уровня 2014 года, в том числе за счет собственных средств – 104,3% от уровня 2014 года.</w:t>
      </w:r>
    </w:p>
    <w:p w:rsidR="0074534C" w:rsidRPr="000E30BE" w:rsidRDefault="0074534C" w:rsidP="0074534C">
      <w:pPr>
        <w:ind w:firstLine="708"/>
        <w:jc w:val="both"/>
        <w:rPr>
          <w:sz w:val="28"/>
          <w:szCs w:val="28"/>
        </w:rPr>
      </w:pPr>
    </w:p>
    <w:tbl>
      <w:tblPr>
        <w:tblW w:w="5000" w:type="pct"/>
        <w:tblLook w:val="04A0" w:firstRow="1" w:lastRow="0" w:firstColumn="1" w:lastColumn="0" w:noHBand="0" w:noVBand="1"/>
      </w:tblPr>
      <w:tblGrid>
        <w:gridCol w:w="7935"/>
        <w:gridCol w:w="2487"/>
      </w:tblGrid>
      <w:tr w:rsidR="0074534C" w:rsidRPr="00535993" w:rsidTr="00A94714">
        <w:trPr>
          <w:trHeight w:val="415"/>
        </w:trPr>
        <w:tc>
          <w:tcPr>
            <w:tcW w:w="38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1193"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535993" w:rsidTr="00A94714">
        <w:trPr>
          <w:trHeight w:val="504"/>
        </w:trPr>
        <w:tc>
          <w:tcPr>
            <w:tcW w:w="380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Комитет общего и профессионального образования Ленинградской области</w:t>
            </w:r>
          </w:p>
        </w:tc>
        <w:tc>
          <w:tcPr>
            <w:tcW w:w="1193" w:type="pct"/>
            <w:tcBorders>
              <w:top w:val="single" w:sz="4" w:space="0" w:color="auto"/>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24 741,6</w:t>
            </w:r>
          </w:p>
        </w:tc>
      </w:tr>
      <w:tr w:rsidR="0074534C" w:rsidRPr="00535993" w:rsidTr="00A94714">
        <w:trPr>
          <w:trHeight w:val="756"/>
        </w:trPr>
        <w:tc>
          <w:tcPr>
            <w:tcW w:w="3807" w:type="pct"/>
            <w:tcBorders>
              <w:top w:val="nil"/>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Комитет по агропромышленному и рыбохозяйственному комплексу Ленинградской области</w:t>
            </w:r>
          </w:p>
        </w:tc>
        <w:tc>
          <w:tcPr>
            <w:tcW w:w="1193" w:type="pct"/>
            <w:tcBorders>
              <w:top w:val="nil"/>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2 245 400,0</w:t>
            </w:r>
          </w:p>
        </w:tc>
      </w:tr>
      <w:tr w:rsidR="0074534C" w:rsidRPr="00535993" w:rsidTr="00A94714">
        <w:trPr>
          <w:trHeight w:val="504"/>
        </w:trPr>
        <w:tc>
          <w:tcPr>
            <w:tcW w:w="3807" w:type="pct"/>
            <w:tcBorders>
              <w:top w:val="nil"/>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Комитет по топливно-энергетическому комплексу Ленинградской области</w:t>
            </w:r>
          </w:p>
        </w:tc>
        <w:tc>
          <w:tcPr>
            <w:tcW w:w="1193" w:type="pct"/>
            <w:tcBorders>
              <w:top w:val="nil"/>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181 493,0</w:t>
            </w:r>
          </w:p>
        </w:tc>
      </w:tr>
      <w:tr w:rsidR="0074534C" w:rsidRPr="00535993" w:rsidTr="00A94714">
        <w:trPr>
          <w:trHeight w:val="504"/>
        </w:trPr>
        <w:tc>
          <w:tcPr>
            <w:tcW w:w="3807" w:type="pct"/>
            <w:tcBorders>
              <w:top w:val="nil"/>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Комитет по строительству Ленинградской области</w:t>
            </w:r>
          </w:p>
        </w:tc>
        <w:tc>
          <w:tcPr>
            <w:tcW w:w="1193" w:type="pct"/>
            <w:tcBorders>
              <w:top w:val="nil"/>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874 504,0</w:t>
            </w:r>
          </w:p>
        </w:tc>
      </w:tr>
      <w:tr w:rsidR="0074534C" w:rsidRPr="00535993" w:rsidTr="00A94714">
        <w:trPr>
          <w:trHeight w:val="756"/>
        </w:trPr>
        <w:tc>
          <w:tcPr>
            <w:tcW w:w="3807" w:type="pct"/>
            <w:tcBorders>
              <w:top w:val="nil"/>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Комитет по жилищно-коммунальному хозяйству и транспорту  Ленинградской области</w:t>
            </w:r>
          </w:p>
        </w:tc>
        <w:tc>
          <w:tcPr>
            <w:tcW w:w="1193" w:type="pct"/>
            <w:tcBorders>
              <w:top w:val="nil"/>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80 000,0</w:t>
            </w:r>
          </w:p>
        </w:tc>
      </w:tr>
      <w:tr w:rsidR="0074534C" w:rsidRPr="00535993" w:rsidTr="00A94714">
        <w:trPr>
          <w:trHeight w:val="504"/>
        </w:trPr>
        <w:tc>
          <w:tcPr>
            <w:tcW w:w="3807" w:type="pct"/>
            <w:tcBorders>
              <w:top w:val="nil"/>
              <w:left w:val="single" w:sz="4" w:space="0" w:color="auto"/>
              <w:bottom w:val="single" w:sz="4" w:space="0" w:color="auto"/>
              <w:right w:val="single" w:sz="4" w:space="0" w:color="auto"/>
            </w:tcBorders>
            <w:shd w:val="clear" w:color="auto" w:fill="auto"/>
            <w:vAlign w:val="center"/>
            <w:hideMark/>
          </w:tcPr>
          <w:p w:rsidR="0074534C" w:rsidRPr="00535993" w:rsidRDefault="0074534C" w:rsidP="00A94714">
            <w:pPr>
              <w:widowControl/>
              <w:rPr>
                <w:sz w:val="28"/>
                <w:szCs w:val="28"/>
              </w:rPr>
            </w:pPr>
            <w:r w:rsidRPr="00535993">
              <w:rPr>
                <w:sz w:val="28"/>
                <w:szCs w:val="28"/>
              </w:rPr>
              <w:t>Управление ветеринарии Ленинградской области</w:t>
            </w:r>
          </w:p>
        </w:tc>
        <w:tc>
          <w:tcPr>
            <w:tcW w:w="1193" w:type="pct"/>
            <w:tcBorders>
              <w:top w:val="nil"/>
              <w:left w:val="nil"/>
              <w:bottom w:val="single" w:sz="4" w:space="0" w:color="auto"/>
              <w:right w:val="single" w:sz="4" w:space="0" w:color="auto"/>
            </w:tcBorders>
            <w:shd w:val="clear" w:color="auto" w:fill="auto"/>
            <w:vAlign w:val="center"/>
            <w:hideMark/>
          </w:tcPr>
          <w:p w:rsidR="0074534C" w:rsidRPr="00535993" w:rsidRDefault="0074534C" w:rsidP="00A94714">
            <w:pPr>
              <w:widowControl/>
              <w:jc w:val="right"/>
              <w:rPr>
                <w:sz w:val="28"/>
                <w:szCs w:val="28"/>
              </w:rPr>
            </w:pPr>
            <w:r w:rsidRPr="00535993">
              <w:rPr>
                <w:sz w:val="28"/>
                <w:szCs w:val="28"/>
              </w:rPr>
              <w:t>374 726,0</w:t>
            </w:r>
          </w:p>
        </w:tc>
      </w:tr>
      <w:tr w:rsidR="0074534C" w:rsidRPr="00535993" w:rsidTr="00A94714">
        <w:trPr>
          <w:trHeight w:val="267"/>
        </w:trPr>
        <w:tc>
          <w:tcPr>
            <w:tcW w:w="38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535993" w:rsidRDefault="0074534C" w:rsidP="00A94714">
            <w:pPr>
              <w:widowControl/>
              <w:rPr>
                <w:b/>
                <w:bCs/>
                <w:sz w:val="28"/>
                <w:szCs w:val="28"/>
              </w:rPr>
            </w:pPr>
            <w:r w:rsidRPr="00535993">
              <w:rPr>
                <w:b/>
                <w:bCs/>
                <w:sz w:val="28"/>
                <w:szCs w:val="28"/>
              </w:rPr>
              <w:t> </w:t>
            </w:r>
            <w:r>
              <w:rPr>
                <w:b/>
                <w:bCs/>
                <w:sz w:val="28"/>
                <w:szCs w:val="28"/>
              </w:rPr>
              <w:t>Итого:</w:t>
            </w:r>
          </w:p>
        </w:tc>
        <w:tc>
          <w:tcPr>
            <w:tcW w:w="1193" w:type="pct"/>
            <w:tcBorders>
              <w:top w:val="single" w:sz="4" w:space="0" w:color="auto"/>
              <w:left w:val="nil"/>
              <w:bottom w:val="single" w:sz="4" w:space="0" w:color="auto"/>
              <w:right w:val="single" w:sz="4" w:space="0" w:color="auto"/>
            </w:tcBorders>
            <w:shd w:val="clear" w:color="auto" w:fill="auto"/>
            <w:noWrap/>
            <w:vAlign w:val="bottom"/>
            <w:hideMark/>
          </w:tcPr>
          <w:p w:rsidR="0074534C" w:rsidRPr="00535993" w:rsidRDefault="0074534C" w:rsidP="00A94714">
            <w:pPr>
              <w:widowControl/>
              <w:jc w:val="right"/>
              <w:rPr>
                <w:b/>
                <w:bCs/>
                <w:sz w:val="28"/>
                <w:szCs w:val="28"/>
              </w:rPr>
            </w:pPr>
            <w:r w:rsidRPr="00535993">
              <w:rPr>
                <w:b/>
                <w:bCs/>
                <w:sz w:val="28"/>
                <w:szCs w:val="28"/>
              </w:rPr>
              <w:t>3 780 864,6</w:t>
            </w:r>
          </w:p>
        </w:tc>
      </w:tr>
    </w:tbl>
    <w:p w:rsidR="0074534C" w:rsidRPr="005A5EA6" w:rsidRDefault="0074534C" w:rsidP="00931078">
      <w:pPr>
        <w:ind w:firstLine="708"/>
        <w:jc w:val="both"/>
        <w:rPr>
          <w:color w:val="00B050"/>
          <w:sz w:val="28"/>
        </w:rPr>
      </w:pPr>
      <w:r w:rsidRPr="005A5EA6">
        <w:rPr>
          <w:sz w:val="28"/>
        </w:rPr>
        <w:t xml:space="preserve">Целями государственной поддержки отрасли являются достижение финансовой устойчивости сельского хозяйства, повышение конкурентоспособности отечественной сельскохозяйственной продукции, создание общих условий функционирования сельского хозяйства. </w:t>
      </w:r>
    </w:p>
    <w:p w:rsidR="0074534C" w:rsidRPr="005A5EA6" w:rsidRDefault="0074534C" w:rsidP="00931078">
      <w:pPr>
        <w:ind w:firstLine="708"/>
        <w:jc w:val="both"/>
        <w:rPr>
          <w:bCs/>
          <w:sz w:val="28"/>
          <w:szCs w:val="28"/>
        </w:rPr>
      </w:pPr>
      <w:r w:rsidRPr="005A5EA6">
        <w:rPr>
          <w:bCs/>
          <w:sz w:val="28"/>
          <w:szCs w:val="28"/>
        </w:rPr>
        <w:t>Ответственный исполнитель Государственной программы – комитет по агропромышленному и рыбохозяйственному комплексу Ленинградской области.</w:t>
      </w:r>
    </w:p>
    <w:p w:rsidR="0074534C" w:rsidRPr="008A5592" w:rsidRDefault="0074534C" w:rsidP="00931078">
      <w:pPr>
        <w:ind w:firstLine="708"/>
        <w:jc w:val="both"/>
        <w:rPr>
          <w:bCs/>
          <w:sz w:val="28"/>
          <w:szCs w:val="28"/>
          <w:u w:val="single"/>
        </w:rPr>
      </w:pPr>
    </w:p>
    <w:p w:rsidR="0074534C" w:rsidRPr="008A5592" w:rsidRDefault="0074534C" w:rsidP="00931078">
      <w:pPr>
        <w:pStyle w:val="18"/>
        <w:ind w:firstLine="708"/>
      </w:pPr>
      <w:r w:rsidRPr="008A5592">
        <w:t xml:space="preserve">Подпрограмма "Развитие отраслей растениеводства" </w:t>
      </w:r>
    </w:p>
    <w:p w:rsidR="0074534C" w:rsidRPr="005A5EA6" w:rsidRDefault="0040041B" w:rsidP="00931078">
      <w:pPr>
        <w:ind w:firstLine="708"/>
        <w:jc w:val="both"/>
        <w:rPr>
          <w:sz w:val="28"/>
        </w:rPr>
      </w:pPr>
      <w:r w:rsidRPr="004F04FE">
        <w:rPr>
          <w:sz w:val="28"/>
          <w:szCs w:val="28"/>
        </w:rPr>
        <w:t xml:space="preserve">По данной подпрограмме на 2015 год предусмотрены расходы в сумме </w:t>
      </w:r>
      <w:r w:rsidR="004F04FE" w:rsidRPr="004F04FE">
        <w:rPr>
          <w:sz w:val="28"/>
        </w:rPr>
        <w:t>378 500,0</w:t>
      </w:r>
      <w:r w:rsidR="0074534C" w:rsidRPr="004F04FE">
        <w:rPr>
          <w:sz w:val="28"/>
        </w:rPr>
        <w:t xml:space="preserve"> тыс.</w:t>
      </w:r>
      <w:r w:rsidR="00742CFC" w:rsidRPr="004F04FE">
        <w:rPr>
          <w:sz w:val="28"/>
        </w:rPr>
        <w:t> </w:t>
      </w:r>
      <w:r w:rsidR="0074534C" w:rsidRPr="004F04FE">
        <w:rPr>
          <w:sz w:val="28"/>
        </w:rPr>
        <w:t>руб.</w:t>
      </w:r>
    </w:p>
    <w:p w:rsidR="0074534C" w:rsidRPr="005A5EA6" w:rsidRDefault="0074534C" w:rsidP="00931078">
      <w:pPr>
        <w:ind w:firstLine="708"/>
        <w:jc w:val="both"/>
        <w:rPr>
          <w:sz w:val="28"/>
        </w:rPr>
      </w:pPr>
      <w:r w:rsidRPr="005A5EA6">
        <w:rPr>
          <w:sz w:val="28"/>
          <w:szCs w:val="28"/>
        </w:rPr>
        <w:t>На компенсацию части затрат на уплату страховой премии по договорам сельскохозяйственного страхования в области растениеводства предусмотрено 5 000 тыс.</w:t>
      </w:r>
      <w:r w:rsidR="00742CFC">
        <w:rPr>
          <w:sz w:val="28"/>
          <w:szCs w:val="28"/>
        </w:rPr>
        <w:t> </w:t>
      </w:r>
      <w:r w:rsidRPr="005A5EA6">
        <w:rPr>
          <w:sz w:val="28"/>
          <w:szCs w:val="28"/>
        </w:rPr>
        <w:t>руб.</w:t>
      </w:r>
    </w:p>
    <w:p w:rsidR="0074534C" w:rsidRPr="005A5EA6" w:rsidRDefault="0074534C" w:rsidP="00931078">
      <w:pPr>
        <w:ind w:firstLine="708"/>
        <w:jc w:val="both"/>
        <w:rPr>
          <w:sz w:val="28"/>
        </w:rPr>
      </w:pPr>
      <w:r w:rsidRPr="005A5EA6">
        <w:rPr>
          <w:sz w:val="28"/>
        </w:rPr>
        <w:t xml:space="preserve">С целью сохранения и восстановления земельных ресурсов, предотвращения выбытия из оборота высокопродуктивных сельскохозяйственных угодий на государственную поддержку мероприятий по борьбе с борщевиком Сосновского предусматривается   </w:t>
      </w:r>
      <w:r w:rsidRPr="004F04FE">
        <w:rPr>
          <w:sz w:val="28"/>
        </w:rPr>
        <w:t>40 000 тыс</w:t>
      </w:r>
      <w:r w:rsidRPr="005A5EA6">
        <w:rPr>
          <w:sz w:val="28"/>
        </w:rPr>
        <w:t>.</w:t>
      </w:r>
      <w:r w:rsidR="00742CFC">
        <w:rPr>
          <w:sz w:val="28"/>
        </w:rPr>
        <w:t> </w:t>
      </w:r>
      <w:r w:rsidRPr="005A5EA6">
        <w:rPr>
          <w:sz w:val="28"/>
        </w:rPr>
        <w:t xml:space="preserve">руб. </w:t>
      </w:r>
    </w:p>
    <w:p w:rsidR="0074534C" w:rsidRPr="005A5EA6" w:rsidRDefault="0074534C" w:rsidP="00931078">
      <w:pPr>
        <w:autoSpaceDE w:val="0"/>
        <w:autoSpaceDN w:val="0"/>
        <w:adjustRightInd w:val="0"/>
        <w:ind w:firstLine="708"/>
        <w:jc w:val="both"/>
        <w:rPr>
          <w:sz w:val="28"/>
          <w:szCs w:val="28"/>
        </w:rPr>
      </w:pPr>
      <w:r w:rsidRPr="005A5EA6">
        <w:rPr>
          <w:sz w:val="28"/>
        </w:rPr>
        <w:t>Субсидии на оказание несвязанной поддержки сельхозтоваропроизводителей   планируются в сумме 250 000 тыс.</w:t>
      </w:r>
      <w:r w:rsidR="00742CFC">
        <w:rPr>
          <w:sz w:val="28"/>
        </w:rPr>
        <w:t> </w:t>
      </w:r>
      <w:r w:rsidRPr="005A5EA6">
        <w:rPr>
          <w:sz w:val="28"/>
        </w:rPr>
        <w:t>руб.</w:t>
      </w:r>
      <w:r w:rsidRPr="005A5EA6">
        <w:rPr>
          <w:sz w:val="28"/>
          <w:szCs w:val="28"/>
        </w:rPr>
        <w:t xml:space="preserve"> Средства будут направлены на возмещение части затрат на проведение комплекса агротехнологических работ в расчете на 1 гектар посевной площади сельскохозяйственных культур.</w:t>
      </w:r>
    </w:p>
    <w:p w:rsidR="0074534C" w:rsidRPr="005A5EA6" w:rsidRDefault="0074534C" w:rsidP="00931078">
      <w:pPr>
        <w:autoSpaceDE w:val="0"/>
        <w:autoSpaceDN w:val="0"/>
        <w:adjustRightInd w:val="0"/>
        <w:ind w:firstLine="708"/>
        <w:jc w:val="both"/>
        <w:rPr>
          <w:sz w:val="28"/>
        </w:rPr>
      </w:pPr>
      <w:r w:rsidRPr="005A5EA6">
        <w:rPr>
          <w:sz w:val="28"/>
        </w:rPr>
        <w:lastRenderedPageBreak/>
        <w:t xml:space="preserve"> Субсидии на возмещение части процентной ставки по привлеченным краткосрочным кредитам на развитие растениеводства составят   36 200 тыс.</w:t>
      </w:r>
      <w:r w:rsidR="00742CFC">
        <w:rPr>
          <w:sz w:val="28"/>
        </w:rPr>
        <w:t> </w:t>
      </w:r>
      <w:r w:rsidRPr="005A5EA6">
        <w:rPr>
          <w:sz w:val="28"/>
        </w:rPr>
        <w:t>руб.</w:t>
      </w:r>
    </w:p>
    <w:p w:rsidR="0074534C" w:rsidRPr="00A0664C" w:rsidRDefault="0074534C" w:rsidP="00931078">
      <w:pPr>
        <w:pStyle w:val="18"/>
        <w:ind w:firstLine="708"/>
      </w:pPr>
    </w:p>
    <w:p w:rsidR="0074534C" w:rsidRPr="00A0664C" w:rsidRDefault="0074534C" w:rsidP="00931078">
      <w:pPr>
        <w:pStyle w:val="18"/>
        <w:ind w:firstLine="708"/>
        <w:rPr>
          <w:bCs/>
        </w:rPr>
      </w:pPr>
      <w:r w:rsidRPr="00A0664C">
        <w:rPr>
          <w:bCs/>
        </w:rPr>
        <w:t>Подпрограмма "Развитие отраслей животноводства"</w:t>
      </w:r>
    </w:p>
    <w:p w:rsidR="0074534C" w:rsidRPr="005A5EA6" w:rsidRDefault="0040041B" w:rsidP="00931078">
      <w:pPr>
        <w:ind w:firstLine="708"/>
        <w:jc w:val="both"/>
        <w:rPr>
          <w:sz w:val="28"/>
        </w:rPr>
      </w:pPr>
      <w:r w:rsidRPr="004F04FE">
        <w:rPr>
          <w:sz w:val="28"/>
          <w:szCs w:val="28"/>
        </w:rPr>
        <w:t xml:space="preserve">По данной подпрограмме на 2015 год предусмотрены расходы в сумме </w:t>
      </w:r>
      <w:r w:rsidR="004F04FE" w:rsidRPr="004F04FE">
        <w:rPr>
          <w:sz w:val="28"/>
        </w:rPr>
        <w:t>1 164 855,0</w:t>
      </w:r>
      <w:r w:rsidR="0074534C" w:rsidRPr="004F04FE">
        <w:rPr>
          <w:sz w:val="28"/>
        </w:rPr>
        <w:t xml:space="preserve"> </w:t>
      </w:r>
      <w:r w:rsidR="0074534C" w:rsidRPr="005A5EA6">
        <w:rPr>
          <w:sz w:val="28"/>
        </w:rPr>
        <w:t>тыс.</w:t>
      </w:r>
      <w:r w:rsidR="00742CFC">
        <w:rPr>
          <w:sz w:val="28"/>
        </w:rPr>
        <w:t> </w:t>
      </w:r>
      <w:r w:rsidR="0074534C" w:rsidRPr="005A5EA6">
        <w:rPr>
          <w:sz w:val="28"/>
        </w:rPr>
        <w:t>руб., из них на поддержку племенного крупного рогатого скота мясного направления – 11 544 тыс.</w:t>
      </w:r>
      <w:r w:rsidR="00742CFC">
        <w:rPr>
          <w:sz w:val="28"/>
        </w:rPr>
        <w:t> </w:t>
      </w:r>
      <w:r w:rsidR="0074534C" w:rsidRPr="005A5EA6">
        <w:rPr>
          <w:sz w:val="28"/>
        </w:rPr>
        <w:t>руб.  Кроме того, запланировано предоставление субсидий на производство племенных яиц в сумме 6 700 тыс.</w:t>
      </w:r>
      <w:r w:rsidR="00742CFC">
        <w:rPr>
          <w:sz w:val="28"/>
        </w:rPr>
        <w:t> </w:t>
      </w:r>
      <w:r w:rsidR="0074534C" w:rsidRPr="005A5EA6">
        <w:rPr>
          <w:sz w:val="28"/>
        </w:rPr>
        <w:t>руб.</w:t>
      </w:r>
    </w:p>
    <w:p w:rsidR="0074534C" w:rsidRPr="005A5EA6" w:rsidRDefault="0074534C" w:rsidP="00931078">
      <w:pPr>
        <w:ind w:firstLine="708"/>
        <w:jc w:val="both"/>
        <w:rPr>
          <w:sz w:val="28"/>
        </w:rPr>
      </w:pPr>
      <w:r w:rsidRPr="005A5EA6">
        <w:rPr>
          <w:sz w:val="28"/>
        </w:rPr>
        <w:t>Возмещение части затрат на развитие мясного скотоводства запланировано в сумме 118 938 тыс.</w:t>
      </w:r>
      <w:r w:rsidR="00742CFC">
        <w:rPr>
          <w:sz w:val="28"/>
        </w:rPr>
        <w:t> </w:t>
      </w:r>
      <w:r w:rsidRPr="005A5EA6">
        <w:rPr>
          <w:sz w:val="28"/>
        </w:rPr>
        <w:t>руб.</w:t>
      </w:r>
    </w:p>
    <w:p w:rsidR="0074534C" w:rsidRPr="005A5EA6" w:rsidRDefault="0074534C" w:rsidP="00931078">
      <w:pPr>
        <w:ind w:firstLine="708"/>
        <w:jc w:val="both"/>
        <w:rPr>
          <w:sz w:val="28"/>
        </w:rPr>
      </w:pPr>
      <w:r w:rsidRPr="005A5EA6">
        <w:rPr>
          <w:sz w:val="28"/>
        </w:rPr>
        <w:t>Субсидии на содержание основных свиноматок запланированы в сумме 12 000 тыс.</w:t>
      </w:r>
      <w:r w:rsidR="00742CFC">
        <w:rPr>
          <w:sz w:val="28"/>
        </w:rPr>
        <w:t> </w:t>
      </w:r>
      <w:r w:rsidRPr="005A5EA6">
        <w:rPr>
          <w:sz w:val="28"/>
        </w:rPr>
        <w:t>руб.</w:t>
      </w:r>
    </w:p>
    <w:p w:rsidR="0074534C" w:rsidRPr="005A5EA6" w:rsidRDefault="0074534C" w:rsidP="00931078">
      <w:pPr>
        <w:ind w:firstLine="708"/>
        <w:jc w:val="both"/>
        <w:rPr>
          <w:sz w:val="28"/>
        </w:rPr>
      </w:pPr>
      <w:r w:rsidRPr="005A5EA6">
        <w:rPr>
          <w:sz w:val="28"/>
        </w:rPr>
        <w:t>Субсидии на 1 килограмм реализованного и (или) отгруженного на собственную переработку  молока запланированы в объеме    360 000 тыс.</w:t>
      </w:r>
      <w:r w:rsidR="00742CFC">
        <w:rPr>
          <w:sz w:val="28"/>
        </w:rPr>
        <w:t> </w:t>
      </w:r>
      <w:r w:rsidRPr="005A5EA6">
        <w:rPr>
          <w:sz w:val="28"/>
        </w:rPr>
        <w:t>руб.</w:t>
      </w:r>
    </w:p>
    <w:p w:rsidR="0074534C" w:rsidRPr="005A5EA6" w:rsidRDefault="0074534C" w:rsidP="00931078">
      <w:pPr>
        <w:ind w:firstLine="708"/>
        <w:jc w:val="both"/>
        <w:rPr>
          <w:sz w:val="28"/>
        </w:rPr>
      </w:pPr>
      <w:r w:rsidRPr="005A5EA6">
        <w:rPr>
          <w:sz w:val="28"/>
        </w:rPr>
        <w:t>Субсидии на возмещение части процентной ставки по привлеченным краткосрочным кредитам на развитие животноводства составят   57 820 тыс.</w:t>
      </w:r>
      <w:r w:rsidR="00742CFC">
        <w:rPr>
          <w:sz w:val="28"/>
        </w:rPr>
        <w:t> </w:t>
      </w:r>
      <w:r w:rsidRPr="005A5EA6">
        <w:rPr>
          <w:sz w:val="28"/>
        </w:rPr>
        <w:t>руб.</w:t>
      </w:r>
    </w:p>
    <w:p w:rsidR="0074534C" w:rsidRPr="005A5EA6" w:rsidRDefault="0074534C" w:rsidP="00931078">
      <w:pPr>
        <w:ind w:firstLine="708"/>
        <w:jc w:val="both"/>
        <w:rPr>
          <w:sz w:val="28"/>
        </w:rPr>
      </w:pPr>
      <w:r w:rsidRPr="005A5EA6">
        <w:rPr>
          <w:sz w:val="28"/>
          <w:szCs w:val="28"/>
        </w:rPr>
        <w:t>На компенсацию части затрат на уплату страховой премии по договорам сельскохозяйственного страхования в области животноводства предусмотрено 5 000 тыс.</w:t>
      </w:r>
      <w:r w:rsidR="00742CFC">
        <w:rPr>
          <w:sz w:val="28"/>
          <w:szCs w:val="28"/>
        </w:rPr>
        <w:t> </w:t>
      </w:r>
      <w:r w:rsidRPr="005A5EA6">
        <w:rPr>
          <w:sz w:val="28"/>
          <w:szCs w:val="28"/>
        </w:rPr>
        <w:t>руб.</w:t>
      </w:r>
    </w:p>
    <w:p w:rsidR="0074534C" w:rsidRPr="005A5EA6" w:rsidRDefault="0074534C" w:rsidP="00931078">
      <w:pPr>
        <w:ind w:firstLine="708"/>
        <w:jc w:val="both"/>
        <w:rPr>
          <w:sz w:val="28"/>
        </w:rPr>
      </w:pPr>
      <w:r w:rsidRPr="005A5EA6">
        <w:rPr>
          <w:sz w:val="28"/>
        </w:rPr>
        <w:t>На поддержку соболеводства  и  пчеловодства запланировано 5 000 тыс.</w:t>
      </w:r>
      <w:r w:rsidR="00742CFC">
        <w:rPr>
          <w:sz w:val="28"/>
        </w:rPr>
        <w:t> </w:t>
      </w:r>
      <w:r w:rsidRPr="005A5EA6">
        <w:rPr>
          <w:sz w:val="28"/>
        </w:rPr>
        <w:t>руб. и 1 600  тыс.</w:t>
      </w:r>
      <w:r w:rsidR="00742CFC">
        <w:rPr>
          <w:sz w:val="28"/>
        </w:rPr>
        <w:t> </w:t>
      </w:r>
      <w:r w:rsidRPr="005A5EA6">
        <w:rPr>
          <w:sz w:val="28"/>
        </w:rPr>
        <w:t>руб. соответственно.</w:t>
      </w:r>
    </w:p>
    <w:p w:rsidR="0074534C" w:rsidRPr="00DF69A6" w:rsidRDefault="0074534C" w:rsidP="00931078">
      <w:pPr>
        <w:ind w:firstLine="708"/>
        <w:jc w:val="both"/>
        <w:rPr>
          <w:sz w:val="28"/>
        </w:rPr>
      </w:pPr>
      <w:r w:rsidRPr="00DF69A6">
        <w:rPr>
          <w:bCs/>
          <w:sz w:val="28"/>
          <w:szCs w:val="28"/>
        </w:rPr>
        <w:t>Управлению ветеринарии Ленинградской области в</w:t>
      </w:r>
      <w:r w:rsidRPr="00DF69A6">
        <w:rPr>
          <w:sz w:val="28"/>
        </w:rPr>
        <w:t xml:space="preserve"> рамках подпрограммы в форме субсидий на выполнение государственных заданий подведомственным бюджетным учреждениям предусмотрены   ассигнования в сумме </w:t>
      </w:r>
      <w:r w:rsidR="00DF69A6" w:rsidRPr="00DF69A6">
        <w:rPr>
          <w:sz w:val="28"/>
        </w:rPr>
        <w:t>359 500,0</w:t>
      </w:r>
      <w:r w:rsidRPr="00DF69A6">
        <w:rPr>
          <w:sz w:val="28"/>
        </w:rPr>
        <w:t xml:space="preserve"> тыс.</w:t>
      </w:r>
      <w:r w:rsidR="00D471B0">
        <w:rPr>
          <w:sz w:val="28"/>
          <w:lang w:val="en-US"/>
        </w:rPr>
        <w:t> </w:t>
      </w:r>
      <w:r w:rsidRPr="00DF69A6">
        <w:rPr>
          <w:sz w:val="28"/>
        </w:rPr>
        <w:t>руб., в том числе 8 000 тыс.</w:t>
      </w:r>
      <w:r w:rsidR="00742CFC" w:rsidRPr="00DF69A6">
        <w:rPr>
          <w:sz w:val="28"/>
        </w:rPr>
        <w:t> </w:t>
      </w:r>
      <w:r w:rsidRPr="00DF69A6">
        <w:rPr>
          <w:sz w:val="28"/>
        </w:rPr>
        <w:t>руб. – на мероприятия по предупреждению возникновения и распространения африканской чумы свиней (обеспечение деятельности мобильных постов досмотра и ветеринарно-санитарной обработки транспортных средств).</w:t>
      </w:r>
    </w:p>
    <w:p w:rsidR="0074534C" w:rsidRPr="005A5EA6" w:rsidRDefault="0074534C" w:rsidP="00931078">
      <w:pPr>
        <w:ind w:firstLine="708"/>
        <w:jc w:val="both"/>
        <w:rPr>
          <w:bCs/>
          <w:sz w:val="28"/>
          <w:szCs w:val="28"/>
        </w:rPr>
      </w:pPr>
      <w:r w:rsidRPr="005A5EA6">
        <w:rPr>
          <w:sz w:val="28"/>
        </w:rPr>
        <w:t xml:space="preserve"> В целях предупреждения возникновения и распространения африканской чумы свиней на территории Ленинградской области предусматриваются </w:t>
      </w:r>
      <w:r w:rsidRPr="005A5EA6">
        <w:rPr>
          <w:bCs/>
          <w:sz w:val="28"/>
          <w:szCs w:val="28"/>
        </w:rPr>
        <w:t>субсидии в сумме 7 000 тыс.</w:t>
      </w:r>
      <w:r w:rsidR="00742CFC">
        <w:rPr>
          <w:bCs/>
          <w:sz w:val="28"/>
          <w:szCs w:val="28"/>
        </w:rPr>
        <w:t> </w:t>
      </w:r>
      <w:r w:rsidRPr="005A5EA6">
        <w:rPr>
          <w:bCs/>
          <w:sz w:val="28"/>
          <w:szCs w:val="28"/>
        </w:rPr>
        <w:t>руб. на возмещение части затрат личных подсобных и крестьянских (фермерских) хозяйств, не имеющих зоосанитарной защиты от проникновения вируса африканской чумы свиней, на прекращение содержания свиней и перепрофилирование хозяйств на альтернативные свиноводству виды животноводства.</w:t>
      </w:r>
    </w:p>
    <w:p w:rsidR="0074534C" w:rsidRPr="005A5EA6" w:rsidRDefault="0074534C" w:rsidP="00931078">
      <w:pPr>
        <w:ind w:firstLine="708"/>
        <w:jc w:val="both"/>
        <w:rPr>
          <w:sz w:val="28"/>
        </w:rPr>
      </w:pPr>
      <w:r w:rsidRPr="005A5EA6">
        <w:rPr>
          <w:sz w:val="28"/>
        </w:rPr>
        <w:t xml:space="preserve">Вышеуказанные направления государственной поддержки направлены на поддержание благоприятной эпизоотической ситуации в Ленинградской области. </w:t>
      </w:r>
    </w:p>
    <w:p w:rsidR="0074534C" w:rsidRPr="005A5EA6" w:rsidRDefault="0074534C" w:rsidP="00931078">
      <w:pPr>
        <w:ind w:firstLine="708"/>
        <w:jc w:val="both"/>
        <w:rPr>
          <w:bCs/>
          <w:sz w:val="28"/>
          <w:szCs w:val="28"/>
        </w:rPr>
      </w:pPr>
    </w:p>
    <w:p w:rsidR="0074534C" w:rsidRPr="00DF69A6" w:rsidRDefault="0074534C" w:rsidP="00931078">
      <w:pPr>
        <w:pStyle w:val="18"/>
        <w:ind w:firstLine="708"/>
      </w:pPr>
      <w:r w:rsidRPr="006A0869">
        <w:t xml:space="preserve">Подпрограмма "Развитие пищевой, перерабатывающей промышленности и </w:t>
      </w:r>
      <w:r w:rsidRPr="00DF69A6">
        <w:t>рыбохозяйственного комплекса"</w:t>
      </w:r>
    </w:p>
    <w:p w:rsidR="00884590" w:rsidRPr="00DF69A6" w:rsidRDefault="00884590" w:rsidP="00931078">
      <w:pPr>
        <w:pStyle w:val="18"/>
        <w:ind w:firstLine="708"/>
      </w:pPr>
      <w:r w:rsidRPr="00DF69A6">
        <w:rPr>
          <w:b w:val="0"/>
          <w:i w:val="0"/>
        </w:rPr>
        <w:t>По данной подпрограмме на 2015 год предусмотрены расходы в сумме</w:t>
      </w:r>
      <w:r w:rsidR="00DF69A6" w:rsidRPr="00DF69A6">
        <w:rPr>
          <w:b w:val="0"/>
          <w:i w:val="0"/>
        </w:rPr>
        <w:t xml:space="preserve"> 10 000,0 тыс. руб.</w:t>
      </w:r>
    </w:p>
    <w:p w:rsidR="0074534C" w:rsidRPr="005A5EA6" w:rsidRDefault="0074534C" w:rsidP="00931078">
      <w:pPr>
        <w:ind w:firstLine="708"/>
        <w:jc w:val="both"/>
        <w:rPr>
          <w:sz w:val="28"/>
        </w:rPr>
      </w:pPr>
      <w:r w:rsidRPr="006A0869">
        <w:rPr>
          <w:bCs/>
          <w:sz w:val="28"/>
          <w:szCs w:val="28"/>
        </w:rPr>
        <w:t>Комитету по агропромышленному и рыбохозяйственному комплексу Ленинградской области</w:t>
      </w:r>
      <w:r>
        <w:rPr>
          <w:bCs/>
          <w:sz w:val="28"/>
          <w:szCs w:val="28"/>
        </w:rPr>
        <w:t xml:space="preserve"> в</w:t>
      </w:r>
      <w:r w:rsidRPr="005A5EA6">
        <w:rPr>
          <w:sz w:val="28"/>
        </w:rPr>
        <w:t xml:space="preserve"> рамках подпрограммы предусмотрены субсидии на возмещение части затрат на производство продукции рыболовства в сумме </w:t>
      </w:r>
      <w:r w:rsidRPr="005A5EA6">
        <w:rPr>
          <w:sz w:val="28"/>
        </w:rPr>
        <w:lastRenderedPageBreak/>
        <w:t>10</w:t>
      </w:r>
      <w:r w:rsidR="00DF69A6">
        <w:rPr>
          <w:sz w:val="28"/>
        </w:rPr>
        <w:t> </w:t>
      </w:r>
      <w:r w:rsidRPr="005A5EA6">
        <w:rPr>
          <w:sz w:val="28"/>
        </w:rPr>
        <w:t>000</w:t>
      </w:r>
      <w:r w:rsidR="00DF69A6">
        <w:rPr>
          <w:sz w:val="28"/>
        </w:rPr>
        <w:t>,0 </w:t>
      </w:r>
      <w:r w:rsidRPr="005A5EA6">
        <w:rPr>
          <w:sz w:val="28"/>
        </w:rPr>
        <w:t>тыс.</w:t>
      </w:r>
      <w:r w:rsidR="00742CFC">
        <w:rPr>
          <w:sz w:val="28"/>
        </w:rPr>
        <w:t> </w:t>
      </w:r>
      <w:r w:rsidRPr="005A5EA6">
        <w:rPr>
          <w:sz w:val="28"/>
        </w:rPr>
        <w:t>руб.  Поддержка развития рыбохозяйственного комплекса направлена на стимулирование  увеличения производства товарной пищевой рыбной продукции из собственного сырья внутренних водоемов Ленинградской области и  увеличения объемов добычи водных биоресурсов.</w:t>
      </w:r>
    </w:p>
    <w:p w:rsidR="0074534C" w:rsidRPr="005A5EA6" w:rsidRDefault="0074534C" w:rsidP="00931078">
      <w:pPr>
        <w:pStyle w:val="18"/>
        <w:ind w:firstLine="708"/>
      </w:pPr>
    </w:p>
    <w:p w:rsidR="0074534C" w:rsidRDefault="0074534C" w:rsidP="00931078">
      <w:pPr>
        <w:pStyle w:val="18"/>
        <w:ind w:firstLine="708"/>
      </w:pPr>
      <w:r w:rsidRPr="006A0869">
        <w:t xml:space="preserve">Подпрограмма </w:t>
      </w:r>
      <w:r w:rsidR="0072131E">
        <w:t xml:space="preserve">« </w:t>
      </w:r>
      <w:r w:rsidRPr="006A0869">
        <w:t>Поддержка малых форм хозяйствования</w:t>
      </w:r>
      <w:r w:rsidR="0072131E">
        <w:t xml:space="preserve">»   </w:t>
      </w:r>
    </w:p>
    <w:p w:rsidR="00884590" w:rsidRPr="00DF69A6" w:rsidRDefault="00884590" w:rsidP="00931078">
      <w:pPr>
        <w:pStyle w:val="18"/>
        <w:ind w:firstLine="708"/>
      </w:pPr>
      <w:r w:rsidRPr="00DF69A6">
        <w:rPr>
          <w:b w:val="0"/>
          <w:i w:val="0"/>
        </w:rPr>
        <w:t>По данной подпрограмме на 2015 год предусмотрены расходы в сумме</w:t>
      </w:r>
      <w:r w:rsidR="00DF69A6" w:rsidRPr="00DF69A6">
        <w:rPr>
          <w:b w:val="0"/>
          <w:i w:val="0"/>
        </w:rPr>
        <w:t xml:space="preserve"> 137 510,0 тыс. руб.</w:t>
      </w:r>
    </w:p>
    <w:p w:rsidR="0074534C" w:rsidRPr="00DF69A6" w:rsidRDefault="0074534C" w:rsidP="00931078">
      <w:pPr>
        <w:ind w:firstLine="708"/>
        <w:jc w:val="both"/>
        <w:rPr>
          <w:sz w:val="28"/>
        </w:rPr>
      </w:pPr>
      <w:r w:rsidRPr="00DF69A6">
        <w:rPr>
          <w:bCs/>
          <w:sz w:val="28"/>
          <w:szCs w:val="28"/>
        </w:rPr>
        <w:t>Поддержка малых форм хозяйствования, наряду с поддержкой крупнотоварных хозяйств, является одним из условий обеспечения устойчивости развития сельских территорий и улучшения качества жизни на селе.</w:t>
      </w:r>
    </w:p>
    <w:p w:rsidR="0074534C" w:rsidRPr="00DF69A6" w:rsidRDefault="0074534C" w:rsidP="00931078">
      <w:pPr>
        <w:ind w:firstLine="708"/>
        <w:jc w:val="both"/>
        <w:rPr>
          <w:sz w:val="28"/>
        </w:rPr>
      </w:pPr>
      <w:r w:rsidRPr="00DF69A6">
        <w:rPr>
          <w:bCs/>
          <w:sz w:val="28"/>
          <w:szCs w:val="28"/>
        </w:rPr>
        <w:t>Комитету по агропромышленному и рыбохозяйственному комплексу Ленинградской области в</w:t>
      </w:r>
      <w:r w:rsidRPr="00DF69A6">
        <w:rPr>
          <w:sz w:val="28"/>
        </w:rPr>
        <w:t xml:space="preserve"> рамках подпрограммы поддержка крестьянских (фермерских) и личных подсобных хозяйств запланирована по следующим направлениям:</w:t>
      </w:r>
    </w:p>
    <w:p w:rsidR="0074534C" w:rsidRPr="00DF69A6" w:rsidRDefault="0074534C" w:rsidP="00931078">
      <w:pPr>
        <w:ind w:firstLine="708"/>
        <w:jc w:val="both"/>
        <w:rPr>
          <w:sz w:val="28"/>
        </w:rPr>
      </w:pPr>
      <w:r w:rsidRPr="00DF69A6">
        <w:rPr>
          <w:sz w:val="28"/>
        </w:rPr>
        <w:t xml:space="preserve"> - субсидии на возмещение части процентной ставки по долгосрочным, среднесрочным  и краткосрочным кредитам, взятым малыми формами хозяйствования – в сумме 270 </w:t>
      </w:r>
      <w:r w:rsidR="00742CFC" w:rsidRPr="00DF69A6">
        <w:rPr>
          <w:sz w:val="28"/>
        </w:rPr>
        <w:t>тыс. руб.</w:t>
      </w:r>
      <w:r w:rsidRPr="00DF69A6">
        <w:rPr>
          <w:sz w:val="28"/>
        </w:rPr>
        <w:t>;</w:t>
      </w:r>
    </w:p>
    <w:p w:rsidR="0074534C" w:rsidRPr="00DF69A6" w:rsidRDefault="0074534C" w:rsidP="00931078">
      <w:pPr>
        <w:ind w:firstLine="708"/>
        <w:jc w:val="both"/>
        <w:rPr>
          <w:sz w:val="28"/>
        </w:rPr>
      </w:pPr>
      <w:r w:rsidRPr="00DF69A6">
        <w:rPr>
          <w:sz w:val="28"/>
        </w:rPr>
        <w:t xml:space="preserve"> - субсидии на развитие семейных животноводческих ферм на базе крестьянских (фермерских) хозяйств – 64 600 </w:t>
      </w:r>
      <w:r w:rsidR="00742CFC" w:rsidRPr="00DF69A6">
        <w:rPr>
          <w:sz w:val="28"/>
        </w:rPr>
        <w:t>тыс. руб.</w:t>
      </w:r>
      <w:r w:rsidRPr="00DF69A6">
        <w:rPr>
          <w:sz w:val="28"/>
        </w:rPr>
        <w:t>;</w:t>
      </w:r>
    </w:p>
    <w:p w:rsidR="0074534C" w:rsidRPr="00DF69A6" w:rsidRDefault="0074534C" w:rsidP="00931078">
      <w:pPr>
        <w:ind w:firstLine="708"/>
        <w:jc w:val="both"/>
        <w:rPr>
          <w:sz w:val="28"/>
        </w:rPr>
      </w:pPr>
      <w:r w:rsidRPr="00DF69A6">
        <w:rPr>
          <w:sz w:val="28"/>
        </w:rPr>
        <w:t xml:space="preserve">  - субсидии на развитие малых птицеводческих ферм – 16 400 </w:t>
      </w:r>
      <w:r w:rsidR="00742CFC" w:rsidRPr="00DF69A6">
        <w:rPr>
          <w:sz w:val="28"/>
        </w:rPr>
        <w:t>тыс. руб.</w:t>
      </w:r>
      <w:r w:rsidRPr="00DF69A6">
        <w:rPr>
          <w:sz w:val="28"/>
        </w:rPr>
        <w:t>;</w:t>
      </w:r>
    </w:p>
    <w:p w:rsidR="0074534C" w:rsidRPr="00DF69A6" w:rsidRDefault="0074534C" w:rsidP="00931078">
      <w:pPr>
        <w:ind w:firstLine="708"/>
        <w:jc w:val="both"/>
        <w:rPr>
          <w:sz w:val="28"/>
        </w:rPr>
      </w:pPr>
      <w:r w:rsidRPr="00DF69A6">
        <w:rPr>
          <w:sz w:val="28"/>
        </w:rPr>
        <w:t xml:space="preserve">  - субсидии на возмещение затрат крестьянских (фермерских) хозяйств – 37 000 </w:t>
      </w:r>
      <w:r w:rsidR="00742CFC" w:rsidRPr="00DF69A6">
        <w:rPr>
          <w:sz w:val="28"/>
        </w:rPr>
        <w:t>тыс. руб.</w:t>
      </w:r>
      <w:r w:rsidRPr="00DF69A6">
        <w:rPr>
          <w:sz w:val="28"/>
        </w:rPr>
        <w:t xml:space="preserve">, в том числе на поддержку начинающих фермеров – 25 000 </w:t>
      </w:r>
      <w:r w:rsidR="00742CFC" w:rsidRPr="00DF69A6">
        <w:rPr>
          <w:sz w:val="28"/>
        </w:rPr>
        <w:t>тыс. руб.</w:t>
      </w:r>
    </w:p>
    <w:p w:rsidR="0074534C" w:rsidRPr="00DF69A6" w:rsidRDefault="0074534C" w:rsidP="00931078">
      <w:pPr>
        <w:ind w:firstLine="708"/>
        <w:jc w:val="both"/>
        <w:rPr>
          <w:sz w:val="28"/>
          <w:szCs w:val="28"/>
        </w:rPr>
      </w:pPr>
      <w:r w:rsidRPr="00DF69A6">
        <w:rPr>
          <w:sz w:val="28"/>
          <w:szCs w:val="28"/>
        </w:rPr>
        <w:t xml:space="preserve">Комитету по агропромышленному и рыбохозяйственному комплексу на возмещение части затрат на создание и восстановление объектов инженерной инфраструктуры в садоводческих, огороднических и дачных некоммерческих объединений жителей в областном бюджете 2015 года предусмотрены субсидии некоммерческим объединениям граждан в сумме 19 240,0 тыс. руб.  В 2014 году по данному мероприятию утверждены бюджетные ассигнования в размере 13 970,0 </w:t>
      </w:r>
      <w:r w:rsidR="00213232" w:rsidRPr="00DF69A6">
        <w:rPr>
          <w:sz w:val="28"/>
          <w:szCs w:val="28"/>
        </w:rPr>
        <w:t>тыс. руб.</w:t>
      </w:r>
    </w:p>
    <w:p w:rsidR="0074534C" w:rsidRPr="005A5EA6" w:rsidRDefault="0074534C" w:rsidP="00931078">
      <w:pPr>
        <w:ind w:firstLine="708"/>
        <w:jc w:val="both"/>
        <w:rPr>
          <w:sz w:val="28"/>
          <w:szCs w:val="28"/>
        </w:rPr>
      </w:pPr>
    </w:p>
    <w:p w:rsidR="0074534C" w:rsidRDefault="0074534C" w:rsidP="00931078">
      <w:pPr>
        <w:pStyle w:val="18"/>
        <w:ind w:firstLine="708"/>
      </w:pPr>
      <w:r w:rsidRPr="00D06B88">
        <w:t xml:space="preserve">Подпрограмма </w:t>
      </w:r>
      <w:r w:rsidR="0072131E">
        <w:t xml:space="preserve">« </w:t>
      </w:r>
      <w:r w:rsidRPr="00D06B88">
        <w:t>Техническая и технологическая модернизация, инновационное развитие</w:t>
      </w:r>
      <w:r w:rsidR="0072131E">
        <w:t xml:space="preserve">»   </w:t>
      </w:r>
    </w:p>
    <w:p w:rsidR="00884590" w:rsidRPr="00DF69A6" w:rsidRDefault="00884590" w:rsidP="00931078">
      <w:pPr>
        <w:pStyle w:val="18"/>
        <w:ind w:firstLine="708"/>
      </w:pPr>
      <w:r w:rsidRPr="00DF69A6">
        <w:rPr>
          <w:b w:val="0"/>
          <w:i w:val="0"/>
        </w:rPr>
        <w:t>По данной подпрограмме на 2015 год предусмотрены расходы в сумме</w:t>
      </w:r>
      <w:r w:rsidR="00DF69A6" w:rsidRPr="00DF69A6">
        <w:rPr>
          <w:b w:val="0"/>
          <w:i w:val="0"/>
        </w:rPr>
        <w:t xml:space="preserve"> 551 703,5 тыс. руб.</w:t>
      </w:r>
    </w:p>
    <w:p w:rsidR="0074534C" w:rsidRPr="005A5EA6" w:rsidRDefault="0074534C" w:rsidP="00931078">
      <w:pPr>
        <w:ind w:firstLine="708"/>
        <w:jc w:val="both"/>
        <w:rPr>
          <w:sz w:val="28"/>
        </w:rPr>
      </w:pPr>
      <w:r w:rsidRPr="0058025B">
        <w:rPr>
          <w:bCs/>
          <w:sz w:val="28"/>
          <w:szCs w:val="28"/>
        </w:rPr>
        <w:t>Комитету по агропромышленному и рыбохозяйственному комплексу Ленинградской области</w:t>
      </w:r>
      <w:r>
        <w:rPr>
          <w:bCs/>
          <w:sz w:val="28"/>
          <w:szCs w:val="28"/>
        </w:rPr>
        <w:t xml:space="preserve"> в</w:t>
      </w:r>
      <w:r w:rsidRPr="005A5EA6">
        <w:rPr>
          <w:sz w:val="28"/>
        </w:rPr>
        <w:t xml:space="preserve"> рамках подпрограммы предусматриваются следующие направления государственной поддержки:</w:t>
      </w:r>
    </w:p>
    <w:p w:rsidR="0074534C" w:rsidRPr="005A5EA6" w:rsidRDefault="0074534C" w:rsidP="00931078">
      <w:pPr>
        <w:ind w:firstLine="708"/>
        <w:jc w:val="both"/>
        <w:rPr>
          <w:sz w:val="28"/>
        </w:rPr>
      </w:pPr>
      <w:r w:rsidRPr="005A5EA6">
        <w:rPr>
          <w:sz w:val="28"/>
        </w:rPr>
        <w:t xml:space="preserve"> -  субсидии на возмещение части процентной ставки по инвестиционным кредитам на развитие растениеводства, животноводства (включая строительство и реконструкцию объектов мясного скотоводства) в сумме 321 703,5 </w:t>
      </w:r>
      <w:r w:rsidR="00742CFC">
        <w:rPr>
          <w:sz w:val="28"/>
        </w:rPr>
        <w:t>тыс. руб.</w:t>
      </w:r>
      <w:r w:rsidRPr="005A5EA6">
        <w:rPr>
          <w:sz w:val="28"/>
        </w:rPr>
        <w:t>;</w:t>
      </w:r>
    </w:p>
    <w:p w:rsidR="0074534C" w:rsidRPr="005A5EA6" w:rsidRDefault="0074534C" w:rsidP="00931078">
      <w:pPr>
        <w:ind w:firstLine="708"/>
        <w:jc w:val="both"/>
        <w:rPr>
          <w:sz w:val="28"/>
        </w:rPr>
      </w:pPr>
      <w:r w:rsidRPr="005A5EA6">
        <w:rPr>
          <w:sz w:val="28"/>
        </w:rPr>
        <w:t xml:space="preserve"> - субсидий на возмещение части затрат на  приобретение сельскохозяйственной техники и оборудования для сельскохозяйственного производства в сумме 230 000 </w:t>
      </w:r>
      <w:r w:rsidR="00742CFC">
        <w:rPr>
          <w:sz w:val="28"/>
        </w:rPr>
        <w:t>тыс. руб.</w:t>
      </w:r>
    </w:p>
    <w:p w:rsidR="0074534C" w:rsidRDefault="0074534C" w:rsidP="00931078">
      <w:pPr>
        <w:ind w:firstLine="708"/>
        <w:jc w:val="both"/>
        <w:rPr>
          <w:bCs/>
          <w:sz w:val="28"/>
          <w:szCs w:val="28"/>
        </w:rPr>
      </w:pPr>
      <w:r w:rsidRPr="005A5EA6">
        <w:rPr>
          <w:bCs/>
          <w:sz w:val="28"/>
          <w:szCs w:val="28"/>
        </w:rPr>
        <w:tab/>
        <w:t xml:space="preserve">Государственная поддержка в рамках данной подпрограммы </w:t>
      </w:r>
      <w:r w:rsidRPr="005A5EA6">
        <w:rPr>
          <w:bCs/>
          <w:sz w:val="28"/>
          <w:szCs w:val="28"/>
        </w:rPr>
        <w:lastRenderedPageBreak/>
        <w:t>способствует активному обновлению машинно-транспортного парка сельхозпредприятий и увеличению объемов инвестиционного кредитования.</w:t>
      </w:r>
    </w:p>
    <w:p w:rsidR="007116FA" w:rsidRPr="005A5EA6" w:rsidRDefault="007116FA" w:rsidP="00931078">
      <w:pPr>
        <w:ind w:firstLine="708"/>
        <w:jc w:val="both"/>
        <w:rPr>
          <w:bCs/>
          <w:sz w:val="28"/>
          <w:szCs w:val="28"/>
        </w:rPr>
      </w:pPr>
    </w:p>
    <w:p w:rsidR="0074534C" w:rsidRDefault="0074534C" w:rsidP="00931078">
      <w:pPr>
        <w:pStyle w:val="18"/>
        <w:ind w:firstLine="708"/>
      </w:pPr>
      <w:r w:rsidRPr="008539C1">
        <w:rPr>
          <w:bCs/>
        </w:rPr>
        <w:t xml:space="preserve">Подпрограмма </w:t>
      </w:r>
      <w:r w:rsidR="0072131E">
        <w:t xml:space="preserve">« </w:t>
      </w:r>
      <w:r w:rsidRPr="008539C1">
        <w:t xml:space="preserve">Обеспечение реализации государственной программы Ленинградской области </w:t>
      </w:r>
      <w:r w:rsidR="0072131E">
        <w:t xml:space="preserve">« </w:t>
      </w:r>
      <w:r w:rsidRPr="008539C1">
        <w:t>Развитие сельского хозяйства Ленинградской области</w:t>
      </w:r>
      <w:r w:rsidR="0072131E">
        <w:t xml:space="preserve">»   </w:t>
      </w:r>
    </w:p>
    <w:p w:rsidR="00884590" w:rsidRPr="008539C1" w:rsidRDefault="00884590" w:rsidP="00931078">
      <w:pPr>
        <w:pStyle w:val="18"/>
        <w:ind w:firstLine="708"/>
      </w:pPr>
      <w:r w:rsidRPr="00343CF2">
        <w:rPr>
          <w:b w:val="0"/>
          <w:i w:val="0"/>
        </w:rPr>
        <w:t>По данной подпрограмме на 2015 год предусмотрены расходы в сумме</w:t>
      </w:r>
      <w:r w:rsidR="00DF69A6" w:rsidRPr="00343CF2">
        <w:rPr>
          <w:b w:val="0"/>
          <w:i w:val="0"/>
        </w:rPr>
        <w:t xml:space="preserve"> 109 157,5 тыс. руб.</w:t>
      </w:r>
    </w:p>
    <w:p w:rsidR="0074534C" w:rsidRPr="005A5EA6" w:rsidRDefault="0074534C" w:rsidP="00931078">
      <w:pPr>
        <w:ind w:firstLine="708"/>
        <w:jc w:val="both"/>
        <w:rPr>
          <w:sz w:val="28"/>
          <w:szCs w:val="28"/>
        </w:rPr>
      </w:pPr>
      <w:r w:rsidRPr="008539C1">
        <w:rPr>
          <w:bCs/>
          <w:sz w:val="28"/>
          <w:szCs w:val="28"/>
        </w:rPr>
        <w:t>Комитету по агропромышленному и рыбохозяйственному комплексу Ленинградской области</w:t>
      </w:r>
      <w:r>
        <w:rPr>
          <w:bCs/>
          <w:sz w:val="28"/>
          <w:szCs w:val="28"/>
        </w:rPr>
        <w:t xml:space="preserve"> в</w:t>
      </w:r>
      <w:r w:rsidRPr="005A5EA6">
        <w:rPr>
          <w:sz w:val="28"/>
        </w:rPr>
        <w:t xml:space="preserve"> рамках подпрограммы </w:t>
      </w:r>
      <w:r w:rsidRPr="005A5EA6">
        <w:rPr>
          <w:sz w:val="28"/>
          <w:szCs w:val="28"/>
        </w:rPr>
        <w:t>предусматривается поддержка оказания консультационной помощи в сумме 1</w:t>
      </w:r>
      <w:r w:rsidR="00DF69A6">
        <w:rPr>
          <w:sz w:val="28"/>
          <w:szCs w:val="28"/>
        </w:rPr>
        <w:t> </w:t>
      </w:r>
      <w:r w:rsidRPr="005A5EA6">
        <w:rPr>
          <w:sz w:val="28"/>
          <w:szCs w:val="28"/>
        </w:rPr>
        <w:t>500</w:t>
      </w:r>
      <w:r w:rsidR="00DF69A6">
        <w:rPr>
          <w:sz w:val="28"/>
          <w:szCs w:val="28"/>
        </w:rPr>
        <w:t>,0 </w:t>
      </w:r>
      <w:r w:rsidR="00742CFC">
        <w:rPr>
          <w:sz w:val="28"/>
          <w:szCs w:val="28"/>
        </w:rPr>
        <w:t>тыс. руб.</w:t>
      </w:r>
      <w:r w:rsidRPr="005A5EA6">
        <w:rPr>
          <w:sz w:val="28"/>
          <w:szCs w:val="28"/>
        </w:rPr>
        <w:t>, переподготовки и повышения квалификации кадров в сумме 1</w:t>
      </w:r>
      <w:r w:rsidR="00DF69A6">
        <w:rPr>
          <w:sz w:val="28"/>
          <w:szCs w:val="28"/>
        </w:rPr>
        <w:t> </w:t>
      </w:r>
      <w:r w:rsidRPr="005A5EA6">
        <w:rPr>
          <w:sz w:val="28"/>
          <w:szCs w:val="28"/>
        </w:rPr>
        <w:t>000</w:t>
      </w:r>
      <w:r w:rsidR="00DF69A6">
        <w:rPr>
          <w:sz w:val="28"/>
          <w:szCs w:val="28"/>
        </w:rPr>
        <w:t>,0</w:t>
      </w:r>
      <w:r w:rsidR="00DF69A6">
        <w:rPr>
          <w:sz w:val="28"/>
          <w:szCs w:val="28"/>
          <w:lang w:val="en-US"/>
        </w:rPr>
        <w:t> </w:t>
      </w:r>
      <w:r w:rsidR="00742CFC">
        <w:rPr>
          <w:sz w:val="28"/>
          <w:szCs w:val="28"/>
        </w:rPr>
        <w:t>тыс. руб.</w:t>
      </w:r>
      <w:r w:rsidRPr="005A5EA6">
        <w:rPr>
          <w:sz w:val="28"/>
          <w:szCs w:val="28"/>
        </w:rPr>
        <w:t>, предоставление субсидий на возмещение части затрат при возникновении чрезвычайных ситуаций в сумме 11</w:t>
      </w:r>
      <w:r w:rsidR="00DF69A6">
        <w:rPr>
          <w:sz w:val="28"/>
          <w:szCs w:val="28"/>
        </w:rPr>
        <w:t> </w:t>
      </w:r>
      <w:r w:rsidRPr="005A5EA6">
        <w:rPr>
          <w:sz w:val="28"/>
          <w:szCs w:val="28"/>
        </w:rPr>
        <w:t>500</w:t>
      </w:r>
      <w:r w:rsidR="00DF69A6">
        <w:rPr>
          <w:sz w:val="28"/>
          <w:szCs w:val="28"/>
        </w:rPr>
        <w:t>,</w:t>
      </w:r>
      <w:r w:rsidR="00DF69A6" w:rsidRPr="00DF69A6">
        <w:rPr>
          <w:sz w:val="28"/>
          <w:szCs w:val="28"/>
        </w:rPr>
        <w:t>0</w:t>
      </w:r>
      <w:r w:rsidR="00DF69A6">
        <w:rPr>
          <w:sz w:val="28"/>
          <w:szCs w:val="28"/>
          <w:lang w:val="en-US"/>
        </w:rPr>
        <w:t> </w:t>
      </w:r>
      <w:r w:rsidRPr="005A5EA6">
        <w:rPr>
          <w:sz w:val="28"/>
          <w:szCs w:val="28"/>
        </w:rPr>
        <w:t xml:space="preserve"> </w:t>
      </w:r>
      <w:r w:rsidR="00742CFC">
        <w:rPr>
          <w:sz w:val="28"/>
          <w:szCs w:val="28"/>
        </w:rPr>
        <w:t>тыс. руб.</w:t>
      </w:r>
      <w:r w:rsidRPr="005A5EA6">
        <w:rPr>
          <w:sz w:val="28"/>
          <w:szCs w:val="28"/>
        </w:rPr>
        <w:t>, прочие мероприятия (выставки, конкурсы) в сумме 35</w:t>
      </w:r>
      <w:r w:rsidR="00DF69A6">
        <w:rPr>
          <w:sz w:val="28"/>
          <w:szCs w:val="28"/>
        </w:rPr>
        <w:t> </w:t>
      </w:r>
      <w:r w:rsidRPr="005A5EA6">
        <w:rPr>
          <w:sz w:val="28"/>
          <w:szCs w:val="28"/>
        </w:rPr>
        <w:t>640</w:t>
      </w:r>
      <w:r w:rsidR="00DF69A6">
        <w:rPr>
          <w:sz w:val="28"/>
          <w:szCs w:val="28"/>
        </w:rPr>
        <w:t>,0 </w:t>
      </w:r>
      <w:r w:rsidR="00742CFC">
        <w:rPr>
          <w:sz w:val="28"/>
          <w:szCs w:val="28"/>
        </w:rPr>
        <w:t>тыс. руб.</w:t>
      </w:r>
      <w:r w:rsidRPr="005A5EA6">
        <w:rPr>
          <w:sz w:val="28"/>
          <w:szCs w:val="28"/>
        </w:rPr>
        <w:t xml:space="preserve"> Кроме того запланировано предоставление грантов в форме субсидий по итогам ежегодных областных конкурсов по присвоению почетных званий в сумме 5</w:t>
      </w:r>
      <w:r w:rsidR="00DF69A6">
        <w:rPr>
          <w:sz w:val="28"/>
          <w:szCs w:val="28"/>
        </w:rPr>
        <w:t> </w:t>
      </w:r>
      <w:r w:rsidRPr="005A5EA6">
        <w:rPr>
          <w:sz w:val="28"/>
          <w:szCs w:val="28"/>
        </w:rPr>
        <w:t>360</w:t>
      </w:r>
      <w:r w:rsidR="00DF69A6">
        <w:rPr>
          <w:sz w:val="28"/>
          <w:szCs w:val="28"/>
        </w:rPr>
        <w:t>,0 </w:t>
      </w:r>
      <w:r w:rsidR="00742CFC">
        <w:rPr>
          <w:sz w:val="28"/>
          <w:szCs w:val="28"/>
        </w:rPr>
        <w:t>тыс. руб.</w:t>
      </w:r>
    </w:p>
    <w:p w:rsidR="0074534C" w:rsidRPr="003F4482" w:rsidRDefault="0074534C" w:rsidP="00931078">
      <w:pPr>
        <w:ind w:firstLine="708"/>
        <w:jc w:val="both"/>
        <w:rPr>
          <w:color w:val="000000"/>
          <w:sz w:val="28"/>
          <w:szCs w:val="28"/>
        </w:rPr>
      </w:pPr>
      <w:r w:rsidRPr="005A5EA6">
        <w:rPr>
          <w:bCs/>
          <w:sz w:val="28"/>
          <w:szCs w:val="28"/>
        </w:rPr>
        <w:t xml:space="preserve">На осуществление отдельных государственных полномочий Ленинградской области по поддержке сельскохозяйственного производства </w:t>
      </w:r>
      <w:r w:rsidRPr="005A5EA6">
        <w:rPr>
          <w:rFonts w:eastAsia="Arial Unicode MS"/>
          <w:sz w:val="28"/>
          <w:szCs w:val="28"/>
        </w:rPr>
        <w:t xml:space="preserve">в соответствии с областным законом от 18.11.2009 года № 91-оз предусмотрены бюджетные ассигнования на предоставление </w:t>
      </w:r>
      <w:r w:rsidRPr="00C62B2B">
        <w:rPr>
          <w:rFonts w:eastAsia="Arial Unicode MS"/>
          <w:sz w:val="28"/>
          <w:szCs w:val="28"/>
        </w:rPr>
        <w:t>субвенций местным бюджетам в сумме 43 931,5</w:t>
      </w:r>
      <w:r w:rsidR="00DF69A6">
        <w:rPr>
          <w:rFonts w:eastAsia="Arial Unicode MS"/>
          <w:sz w:val="28"/>
          <w:szCs w:val="28"/>
        </w:rPr>
        <w:t> </w:t>
      </w:r>
      <w:r w:rsidR="00742CFC">
        <w:rPr>
          <w:bCs/>
          <w:sz w:val="28"/>
          <w:szCs w:val="28"/>
        </w:rPr>
        <w:t>тыс. руб.</w:t>
      </w:r>
      <w:r w:rsidRPr="00C62B2B">
        <w:rPr>
          <w:bCs/>
          <w:sz w:val="36"/>
          <w:szCs w:val="36"/>
        </w:rPr>
        <w:t xml:space="preserve"> </w:t>
      </w:r>
      <w:r w:rsidRPr="00DB7F6C">
        <w:rPr>
          <w:bCs/>
          <w:sz w:val="28"/>
          <w:szCs w:val="28"/>
        </w:rPr>
        <w:t xml:space="preserve">Расчет субвенций приведен в </w:t>
      </w:r>
      <w:r w:rsidRPr="00DB7F6C">
        <w:rPr>
          <w:bCs/>
          <w:color w:val="00B050"/>
          <w:sz w:val="28"/>
          <w:szCs w:val="28"/>
        </w:rPr>
        <w:t xml:space="preserve">Приложении </w:t>
      </w:r>
      <w:r w:rsidR="00DB7F6C" w:rsidRPr="00DB7F6C">
        <w:rPr>
          <w:bCs/>
          <w:color w:val="00B050"/>
          <w:sz w:val="28"/>
          <w:szCs w:val="28"/>
        </w:rPr>
        <w:t>49</w:t>
      </w:r>
      <w:r w:rsidRPr="00DB7F6C">
        <w:rPr>
          <w:bCs/>
          <w:sz w:val="28"/>
          <w:szCs w:val="28"/>
        </w:rPr>
        <w:t xml:space="preserve"> к настоящей пояснительной записке.</w:t>
      </w:r>
      <w:r w:rsidR="00360E1A">
        <w:rPr>
          <w:bCs/>
          <w:sz w:val="28"/>
          <w:szCs w:val="28"/>
        </w:rPr>
        <w:t xml:space="preserve"> </w:t>
      </w:r>
      <w:r w:rsidR="00360E1A" w:rsidRPr="00B14371">
        <w:rPr>
          <w:sz w:val="28"/>
          <w:szCs w:val="28"/>
          <w:shd w:val="clear" w:color="auto" w:fill="FFFFFF"/>
        </w:rPr>
        <w:t xml:space="preserve">Распределение субвенций представлено в Приложениях </w:t>
      </w:r>
      <w:r w:rsidR="00360E1A">
        <w:rPr>
          <w:sz w:val="28"/>
          <w:szCs w:val="28"/>
          <w:shd w:val="clear" w:color="auto" w:fill="FFFFFF"/>
        </w:rPr>
        <w:t>106-107</w:t>
      </w:r>
      <w:r w:rsidR="00360E1A" w:rsidRPr="00B14371">
        <w:rPr>
          <w:sz w:val="28"/>
          <w:szCs w:val="28"/>
          <w:shd w:val="clear" w:color="auto" w:fill="FFFFFF"/>
        </w:rPr>
        <w:t xml:space="preserve"> к настоящему законопроекту.</w:t>
      </w:r>
    </w:p>
    <w:p w:rsidR="0074534C" w:rsidRPr="005A5EA6" w:rsidRDefault="0074534C" w:rsidP="00931078">
      <w:pPr>
        <w:ind w:firstLine="708"/>
        <w:jc w:val="both"/>
        <w:rPr>
          <w:sz w:val="28"/>
          <w:szCs w:val="28"/>
        </w:rPr>
      </w:pPr>
      <w:r w:rsidRPr="005A5EA6">
        <w:rPr>
          <w:bCs/>
          <w:sz w:val="28"/>
          <w:szCs w:val="28"/>
        </w:rPr>
        <w:t>Выплаты молодым специалистам, работающим на предприятиях агропромышленного комплекса, в соответствии постановлением Правительства Ленинградской области от 17 июля 2008 года № 206,   планируются в сумме  10</w:t>
      </w:r>
      <w:r w:rsidR="00DF69A6">
        <w:rPr>
          <w:bCs/>
          <w:sz w:val="28"/>
          <w:szCs w:val="28"/>
        </w:rPr>
        <w:t> </w:t>
      </w:r>
      <w:r w:rsidRPr="005A5EA6">
        <w:rPr>
          <w:bCs/>
          <w:sz w:val="28"/>
          <w:szCs w:val="28"/>
        </w:rPr>
        <w:t>000</w:t>
      </w:r>
      <w:r w:rsidR="00DF69A6">
        <w:rPr>
          <w:bCs/>
          <w:sz w:val="28"/>
          <w:szCs w:val="28"/>
        </w:rPr>
        <w:t>,0 </w:t>
      </w:r>
      <w:r w:rsidRPr="005A5EA6">
        <w:rPr>
          <w:bCs/>
          <w:sz w:val="28"/>
          <w:szCs w:val="28"/>
        </w:rPr>
        <w:t xml:space="preserve"> </w:t>
      </w:r>
      <w:r w:rsidR="00742CFC">
        <w:rPr>
          <w:bCs/>
          <w:sz w:val="28"/>
          <w:szCs w:val="28"/>
        </w:rPr>
        <w:t>тыс. руб.</w:t>
      </w:r>
      <w:r w:rsidRPr="005A5EA6">
        <w:rPr>
          <w:bCs/>
          <w:sz w:val="28"/>
          <w:szCs w:val="28"/>
        </w:rPr>
        <w:t xml:space="preserve"> </w:t>
      </w:r>
    </w:p>
    <w:p w:rsidR="0074534C" w:rsidRPr="005A5EA6" w:rsidRDefault="0074534C" w:rsidP="00931078">
      <w:pPr>
        <w:ind w:firstLine="708"/>
        <w:jc w:val="both"/>
        <w:rPr>
          <w:sz w:val="28"/>
          <w:szCs w:val="28"/>
        </w:rPr>
      </w:pPr>
      <w:r w:rsidRPr="008539C1">
        <w:rPr>
          <w:bCs/>
          <w:sz w:val="28"/>
          <w:szCs w:val="28"/>
        </w:rPr>
        <w:t>Управлени</w:t>
      </w:r>
      <w:r>
        <w:rPr>
          <w:bCs/>
          <w:sz w:val="28"/>
          <w:szCs w:val="28"/>
        </w:rPr>
        <w:t>ю</w:t>
      </w:r>
      <w:r w:rsidRPr="008539C1">
        <w:rPr>
          <w:bCs/>
          <w:sz w:val="28"/>
          <w:szCs w:val="28"/>
        </w:rPr>
        <w:t xml:space="preserve"> ветеринарии Ленинградской области</w:t>
      </w:r>
      <w:r>
        <w:rPr>
          <w:bCs/>
          <w:sz w:val="28"/>
          <w:szCs w:val="28"/>
        </w:rPr>
        <w:t xml:space="preserve"> в рамках данной подпрограммы н</w:t>
      </w:r>
      <w:r w:rsidRPr="005A5EA6">
        <w:rPr>
          <w:sz w:val="28"/>
          <w:szCs w:val="28"/>
        </w:rPr>
        <w:t xml:space="preserve">а цели социальной поддержки   молодых специалистов – работников государственных учреждений предусмотрены ассигнования в сумме  226,0 </w:t>
      </w:r>
      <w:r w:rsidR="00742CFC">
        <w:rPr>
          <w:sz w:val="28"/>
          <w:szCs w:val="28"/>
        </w:rPr>
        <w:t>тыс. руб.</w:t>
      </w:r>
    </w:p>
    <w:p w:rsidR="0074534C" w:rsidRPr="005A5EA6" w:rsidRDefault="0074534C" w:rsidP="00931078">
      <w:pPr>
        <w:ind w:firstLine="708"/>
        <w:jc w:val="both"/>
        <w:rPr>
          <w:b/>
          <w:bCs/>
          <w:sz w:val="28"/>
          <w:szCs w:val="28"/>
        </w:rPr>
      </w:pPr>
    </w:p>
    <w:p w:rsidR="0074534C" w:rsidRPr="00C90C7A" w:rsidRDefault="0074534C" w:rsidP="00931078">
      <w:pPr>
        <w:pStyle w:val="18"/>
        <w:ind w:firstLine="708"/>
      </w:pPr>
      <w:r w:rsidRPr="00C90C7A">
        <w:rPr>
          <w:bCs/>
        </w:rPr>
        <w:t xml:space="preserve">Подпрограмма </w:t>
      </w:r>
      <w:r w:rsidR="0072131E">
        <w:t xml:space="preserve">« </w:t>
      </w:r>
      <w:r w:rsidRPr="00C90C7A">
        <w:t>Устойчивое развитие сельских территорий Ленинградской области</w:t>
      </w:r>
      <w:r w:rsidR="0072131E">
        <w:t xml:space="preserve">»   </w:t>
      </w:r>
    </w:p>
    <w:p w:rsidR="0074534C" w:rsidRPr="00C90C7A" w:rsidRDefault="0074534C" w:rsidP="00931078">
      <w:pPr>
        <w:autoSpaceDE w:val="0"/>
        <w:autoSpaceDN w:val="0"/>
        <w:adjustRightInd w:val="0"/>
        <w:ind w:firstLine="708"/>
        <w:jc w:val="both"/>
        <w:rPr>
          <w:rFonts w:eastAsia="Calibri"/>
          <w:sz w:val="28"/>
          <w:szCs w:val="28"/>
        </w:rPr>
      </w:pPr>
      <w:r w:rsidRPr="00C90C7A">
        <w:rPr>
          <w:sz w:val="28"/>
          <w:szCs w:val="28"/>
        </w:rPr>
        <w:t>Целью подпрограммы является: д</w:t>
      </w:r>
      <w:r w:rsidRPr="00C90C7A">
        <w:rPr>
          <w:rFonts w:eastAsia="Calibri"/>
          <w:sz w:val="28"/>
          <w:szCs w:val="28"/>
        </w:rPr>
        <w:t>олгосрочное, экономически эффективное развитие сельских территорий, сохранение окружающей среды; расширение сферы занятости и доходов сельского населения на основе стимулирования инвестиционной активности в агропромышленном комплексе; создание комфортных условий жизнедеятельности в сельской местности; развитие гражданского общества в сельской местности, активизация участия граждан в решении вопросов местного значения; формирование позитивного отношения к селу и сельскому образу жизни.</w:t>
      </w:r>
    </w:p>
    <w:p w:rsidR="00884590" w:rsidRPr="00C90C7A" w:rsidRDefault="00884590" w:rsidP="00931078">
      <w:pPr>
        <w:autoSpaceDE w:val="0"/>
        <w:autoSpaceDN w:val="0"/>
        <w:adjustRightInd w:val="0"/>
        <w:ind w:firstLine="708"/>
        <w:jc w:val="both"/>
        <w:rPr>
          <w:rFonts w:eastAsia="Calibri"/>
          <w:sz w:val="28"/>
          <w:szCs w:val="28"/>
        </w:rPr>
      </w:pPr>
      <w:r w:rsidRPr="00C90C7A">
        <w:rPr>
          <w:sz w:val="28"/>
          <w:szCs w:val="28"/>
        </w:rPr>
        <w:t>По данной подпрограмме на 2015 год предусмотрены расходы в сумме</w:t>
      </w:r>
      <w:r w:rsidR="00DF69A6" w:rsidRPr="00C90C7A">
        <w:rPr>
          <w:sz w:val="28"/>
          <w:szCs w:val="28"/>
        </w:rPr>
        <w:t xml:space="preserve"> 1 313 738,6 тыс. руб.</w:t>
      </w:r>
    </w:p>
    <w:p w:rsidR="0074534C" w:rsidRPr="00C90C7A" w:rsidRDefault="0074534C" w:rsidP="00931078">
      <w:pPr>
        <w:ind w:firstLine="708"/>
        <w:jc w:val="both"/>
        <w:rPr>
          <w:sz w:val="28"/>
          <w:szCs w:val="28"/>
        </w:rPr>
      </w:pPr>
      <w:r w:rsidRPr="00C90C7A">
        <w:rPr>
          <w:sz w:val="28"/>
          <w:szCs w:val="28"/>
        </w:rPr>
        <w:t xml:space="preserve">В рамках подпрограммы комитету общего и профессионального образования </w:t>
      </w:r>
      <w:r w:rsidRPr="00C90C7A">
        <w:rPr>
          <w:sz w:val="28"/>
          <w:szCs w:val="28"/>
        </w:rPr>
        <w:lastRenderedPageBreak/>
        <w:t xml:space="preserve">предусмотрены субсидии на капитальный ремонт объектов образования в сумме 24 741,6 </w:t>
      </w:r>
      <w:r w:rsidR="00213232" w:rsidRPr="00C90C7A">
        <w:rPr>
          <w:sz w:val="28"/>
          <w:szCs w:val="28"/>
        </w:rPr>
        <w:t>тыс. руб.</w:t>
      </w:r>
    </w:p>
    <w:p w:rsidR="0074534C" w:rsidRPr="00C90C7A" w:rsidRDefault="0074534C" w:rsidP="00931078">
      <w:pPr>
        <w:ind w:firstLine="708"/>
        <w:jc w:val="both"/>
        <w:rPr>
          <w:sz w:val="28"/>
          <w:szCs w:val="28"/>
        </w:rPr>
      </w:pPr>
      <w:r w:rsidRPr="00C90C7A">
        <w:rPr>
          <w:sz w:val="28"/>
          <w:szCs w:val="28"/>
        </w:rPr>
        <w:t>На реализацию данной подпрограммы</w:t>
      </w:r>
      <w:r w:rsidRPr="00C90C7A">
        <w:rPr>
          <w:bCs/>
          <w:sz w:val="28"/>
          <w:szCs w:val="28"/>
        </w:rPr>
        <w:t xml:space="preserve"> комитету по агропромышленному и рыбохозяйственному комплексу Ленинградской области </w:t>
      </w:r>
      <w:r w:rsidRPr="00C90C7A">
        <w:rPr>
          <w:sz w:val="28"/>
          <w:szCs w:val="28"/>
        </w:rPr>
        <w:t>предусмотрены ассигнования в сумме 3 000,0 тыс. руб. на цели грантовой поддержки местных инициатив граждан, проживающих в сельской местности.</w:t>
      </w:r>
    </w:p>
    <w:p w:rsidR="0074534C" w:rsidRPr="00C90C7A" w:rsidRDefault="0074534C" w:rsidP="00931078">
      <w:pPr>
        <w:widowControl/>
        <w:ind w:firstLine="708"/>
        <w:jc w:val="both"/>
        <w:rPr>
          <w:sz w:val="28"/>
          <w:szCs w:val="28"/>
        </w:rPr>
      </w:pPr>
      <w:r w:rsidRPr="00C90C7A">
        <w:rPr>
          <w:sz w:val="28"/>
          <w:szCs w:val="28"/>
        </w:rPr>
        <w:t xml:space="preserve">Комитету по строительству Ленинградской области  на мероприятие по улучшению жилищных условий граждан, проживающих в сельской местности, проектом областного бюджета 2015 года предусмотрены ассигнования в размере 147 800,0 тыс. руб. По данному мероприятию в 2014 году утверждены расходы областного бюджета в объеме 155 000,0 тыс. руб. </w:t>
      </w:r>
    </w:p>
    <w:p w:rsidR="0074534C" w:rsidRPr="00C90C7A" w:rsidRDefault="0074534C" w:rsidP="00931078">
      <w:pPr>
        <w:widowControl/>
        <w:ind w:firstLine="708"/>
        <w:jc w:val="both"/>
        <w:rPr>
          <w:sz w:val="28"/>
          <w:szCs w:val="28"/>
        </w:rPr>
      </w:pPr>
      <w:r w:rsidRPr="00C90C7A">
        <w:rPr>
          <w:sz w:val="28"/>
          <w:szCs w:val="28"/>
        </w:rPr>
        <w:t xml:space="preserve">Проектом областного бюджета 2015 года на мероприятие по строительству двухэтажного здания Кингисеппской ветеринарной станции предусмотрены ассигнования в размере 26 730,0 тыс. руб. (в 2014 году - 10 000,0 тыс. руб.). </w:t>
      </w:r>
    </w:p>
    <w:p w:rsidR="0074534C" w:rsidRPr="00C90C7A" w:rsidRDefault="0074534C" w:rsidP="00931078">
      <w:pPr>
        <w:widowControl/>
        <w:ind w:firstLine="708"/>
        <w:jc w:val="both"/>
        <w:rPr>
          <w:sz w:val="28"/>
          <w:szCs w:val="28"/>
        </w:rPr>
      </w:pPr>
      <w:r w:rsidRPr="00C90C7A">
        <w:rPr>
          <w:sz w:val="28"/>
          <w:szCs w:val="28"/>
        </w:rPr>
        <w:t xml:space="preserve">На мероприятия по проектированию, строительству и реконструкции объектов, расположенных в сельской местности, в 2015 году предусмотрены в размере </w:t>
      </w:r>
      <w:r w:rsidRPr="00C90C7A">
        <w:rPr>
          <w:sz w:val="28"/>
          <w:szCs w:val="28"/>
        </w:rPr>
        <w:br/>
        <w:t xml:space="preserve">477 474,0 тыс. руб. (в 2014 году – 450 265,4 тыс. руб.). </w:t>
      </w:r>
    </w:p>
    <w:p w:rsidR="0074534C" w:rsidRPr="00C90C7A" w:rsidRDefault="0074534C" w:rsidP="00931078">
      <w:pPr>
        <w:widowControl/>
        <w:ind w:firstLine="708"/>
        <w:jc w:val="both"/>
        <w:outlineLvl w:val="2"/>
        <w:rPr>
          <w:sz w:val="28"/>
          <w:szCs w:val="28"/>
        </w:rPr>
      </w:pPr>
      <w:r w:rsidRPr="00C90C7A">
        <w:rPr>
          <w:sz w:val="28"/>
          <w:szCs w:val="28"/>
        </w:rPr>
        <w:t xml:space="preserve">На капитальный ремонт сельских объектов культуры в 2015 году запланированы ассигнования в сумме 100 000,0 </w:t>
      </w:r>
      <w:r w:rsidR="00213232" w:rsidRPr="00C90C7A">
        <w:rPr>
          <w:sz w:val="28"/>
          <w:szCs w:val="28"/>
        </w:rPr>
        <w:t>тыс. руб.</w:t>
      </w:r>
      <w:r w:rsidRPr="00C90C7A">
        <w:rPr>
          <w:sz w:val="28"/>
          <w:szCs w:val="28"/>
        </w:rPr>
        <w:t xml:space="preserve">, что 16,0 тыс. руб. меньше объема 2014 года. </w:t>
      </w:r>
    </w:p>
    <w:p w:rsidR="0074534C" w:rsidRPr="00C90C7A" w:rsidRDefault="0074534C" w:rsidP="00931078">
      <w:pPr>
        <w:widowControl/>
        <w:ind w:firstLine="708"/>
        <w:jc w:val="both"/>
        <w:outlineLvl w:val="2"/>
        <w:rPr>
          <w:sz w:val="28"/>
          <w:szCs w:val="28"/>
        </w:rPr>
      </w:pPr>
      <w:r w:rsidRPr="00C90C7A">
        <w:rPr>
          <w:sz w:val="28"/>
          <w:szCs w:val="28"/>
        </w:rPr>
        <w:t>На мероприятия по комплексной компактной застройке и благоустройству сельских территорий на 2015 год запланированы ассигнования в сумме 122 500,0 тыс. руб. (в 2014 году - 79 000,0 тыс. руб.).</w:t>
      </w:r>
    </w:p>
    <w:p w:rsidR="0074534C" w:rsidRPr="00C90C7A" w:rsidRDefault="0074534C" w:rsidP="00931078">
      <w:pPr>
        <w:widowControl/>
        <w:ind w:firstLine="708"/>
        <w:jc w:val="both"/>
        <w:outlineLvl w:val="2"/>
        <w:rPr>
          <w:sz w:val="28"/>
          <w:szCs w:val="28"/>
        </w:rPr>
      </w:pPr>
      <w:r w:rsidRPr="00C90C7A">
        <w:rPr>
          <w:sz w:val="28"/>
          <w:szCs w:val="28"/>
        </w:rPr>
        <w:t xml:space="preserve">Комитету по топливно-энергетическому комплексу Ленинградской области на субсидии бюджетам МО на проектирование, строительство и реконструкцию объектов газоснабжения, расположенных в сельской местности, в 2015 году предусмотрены в сумме 181 493,0 </w:t>
      </w:r>
      <w:r w:rsidR="00213232" w:rsidRPr="00C90C7A">
        <w:rPr>
          <w:sz w:val="28"/>
          <w:szCs w:val="28"/>
        </w:rPr>
        <w:t>тыс. руб.</w:t>
      </w:r>
      <w:r w:rsidRPr="00C90C7A">
        <w:rPr>
          <w:sz w:val="28"/>
          <w:szCs w:val="28"/>
        </w:rPr>
        <w:t xml:space="preserve"> (в 2014 году –  94 414,4 тыс. руб.).</w:t>
      </w:r>
    </w:p>
    <w:p w:rsidR="0074534C" w:rsidRPr="00C90C7A" w:rsidRDefault="0074534C" w:rsidP="00931078">
      <w:pPr>
        <w:widowControl/>
        <w:ind w:firstLine="708"/>
        <w:jc w:val="both"/>
        <w:rPr>
          <w:sz w:val="28"/>
          <w:szCs w:val="28"/>
        </w:rPr>
      </w:pPr>
      <w:r w:rsidRPr="00C90C7A">
        <w:rPr>
          <w:sz w:val="28"/>
          <w:szCs w:val="28"/>
        </w:rPr>
        <w:t xml:space="preserve">Комитету по агропромышленному и рыбохозяйственному комплексу проектом областного бюджета 2015 года на мероприятия по строительству, реконструкции, капитальному ремонту автомобильных дорог, связывающих объекты сельскохозяйственного назначения между собой и (или) дорогами общего пользования предусмотрены бюджетные ассигнования областного бюджета в форме субсидий сельхозтоваропроизводителям в сумме 150 000,0 тыс. руб. (в 2014 году - 80 000,0 тыс. руб.). </w:t>
      </w:r>
    </w:p>
    <w:p w:rsidR="0074534C" w:rsidRPr="00C90C7A" w:rsidRDefault="0074534C" w:rsidP="00931078">
      <w:pPr>
        <w:widowControl/>
        <w:ind w:firstLine="708"/>
        <w:jc w:val="both"/>
        <w:rPr>
          <w:sz w:val="28"/>
          <w:szCs w:val="28"/>
        </w:rPr>
      </w:pPr>
      <w:r w:rsidRPr="00C90C7A">
        <w:rPr>
          <w:sz w:val="28"/>
          <w:szCs w:val="28"/>
        </w:rPr>
        <w:t>Комитету по жилищно-коммунальному хозяйству и транспорту           на субсидии бюджетам МО на проектирование, строительство и реконструкцию объектов водоснабжения и водоотведения, расположенных в сельской местности, на 2015 год запланированы в сумме 80 000,0 тыс. руб. (объем ассигнований по данной подпрограмме в 2014 году составляет 107 374,4 тыс. руб.).</w:t>
      </w:r>
    </w:p>
    <w:p w:rsidR="0074534C" w:rsidRPr="005A5EA6" w:rsidRDefault="0074534C" w:rsidP="00931078">
      <w:pPr>
        <w:ind w:firstLine="708"/>
        <w:jc w:val="both"/>
        <w:rPr>
          <w:b/>
          <w:bCs/>
          <w:sz w:val="28"/>
          <w:szCs w:val="28"/>
        </w:rPr>
      </w:pPr>
    </w:p>
    <w:p w:rsidR="0074534C" w:rsidRDefault="0074534C" w:rsidP="00931078">
      <w:pPr>
        <w:pStyle w:val="18"/>
        <w:ind w:firstLine="708"/>
      </w:pPr>
      <w:r w:rsidRPr="00995340">
        <w:rPr>
          <w:bCs/>
        </w:rPr>
        <w:t xml:space="preserve">Подпрограмма </w:t>
      </w:r>
      <w:r w:rsidR="0072131E">
        <w:t xml:space="preserve">« </w:t>
      </w:r>
      <w:r w:rsidRPr="00995340">
        <w:t>Развитие мелиорации</w:t>
      </w:r>
      <w:r>
        <w:t xml:space="preserve"> </w:t>
      </w:r>
      <w:r w:rsidRPr="00995340">
        <w:t>сельскохозяйственных земель Ленинградской области</w:t>
      </w:r>
      <w:r w:rsidR="0072131E">
        <w:t xml:space="preserve">»   </w:t>
      </w:r>
    </w:p>
    <w:p w:rsidR="009D4D2A" w:rsidRDefault="0074534C" w:rsidP="00931078">
      <w:pPr>
        <w:ind w:firstLine="708"/>
        <w:jc w:val="both"/>
        <w:rPr>
          <w:sz w:val="28"/>
          <w:szCs w:val="28"/>
        </w:rPr>
      </w:pPr>
      <w:r w:rsidRPr="00DF69A6">
        <w:rPr>
          <w:bCs/>
          <w:sz w:val="28"/>
          <w:szCs w:val="28"/>
        </w:rPr>
        <w:t>Комитету по агропромышленному и рыбохозяйственному комплексу Ленинградской области н</w:t>
      </w:r>
      <w:r w:rsidRPr="00DF69A6">
        <w:rPr>
          <w:sz w:val="28"/>
          <w:szCs w:val="28"/>
        </w:rPr>
        <w:t>а реализацию подпрограммы</w:t>
      </w:r>
      <w:r w:rsidR="00DF69A6" w:rsidRPr="00DF69A6">
        <w:rPr>
          <w:sz w:val="28"/>
          <w:szCs w:val="28"/>
        </w:rPr>
        <w:t xml:space="preserve"> </w:t>
      </w:r>
      <w:r w:rsidRPr="00DF69A6">
        <w:rPr>
          <w:sz w:val="28"/>
          <w:szCs w:val="28"/>
        </w:rPr>
        <w:t xml:space="preserve">предусмотрено   </w:t>
      </w:r>
      <w:r w:rsidRPr="00DF69A6">
        <w:rPr>
          <w:sz w:val="28"/>
          <w:szCs w:val="28"/>
        </w:rPr>
        <w:lastRenderedPageBreak/>
        <w:t>115</w:t>
      </w:r>
      <w:r w:rsidR="00DF69A6" w:rsidRPr="00DF69A6">
        <w:rPr>
          <w:sz w:val="28"/>
          <w:szCs w:val="28"/>
        </w:rPr>
        <w:t> </w:t>
      </w:r>
      <w:r w:rsidRPr="00DF69A6">
        <w:rPr>
          <w:sz w:val="28"/>
          <w:szCs w:val="28"/>
        </w:rPr>
        <w:t>400</w:t>
      </w:r>
      <w:r w:rsidR="00DF69A6" w:rsidRPr="00DF69A6">
        <w:rPr>
          <w:sz w:val="28"/>
          <w:szCs w:val="28"/>
        </w:rPr>
        <w:t>,0 </w:t>
      </w:r>
      <w:r w:rsidR="00742CFC" w:rsidRPr="00DF69A6">
        <w:rPr>
          <w:sz w:val="28"/>
          <w:szCs w:val="28"/>
        </w:rPr>
        <w:t>тыс.</w:t>
      </w:r>
      <w:r w:rsidR="00DF69A6" w:rsidRPr="00DF69A6">
        <w:rPr>
          <w:sz w:val="28"/>
          <w:szCs w:val="28"/>
        </w:rPr>
        <w:t> </w:t>
      </w:r>
      <w:r w:rsidR="00742CFC" w:rsidRPr="00DF69A6">
        <w:rPr>
          <w:sz w:val="28"/>
          <w:szCs w:val="28"/>
        </w:rPr>
        <w:t>руб.</w:t>
      </w:r>
      <w:r w:rsidRPr="00DF69A6">
        <w:rPr>
          <w:sz w:val="28"/>
          <w:szCs w:val="28"/>
        </w:rPr>
        <w:t xml:space="preserve">  </w:t>
      </w:r>
      <w:r w:rsidRPr="005A5EA6">
        <w:rPr>
          <w:sz w:val="28"/>
          <w:szCs w:val="28"/>
        </w:rPr>
        <w:t>Государственная поддержка направлена на  реализацию перспективного плана мелиорации сельскохозяйственных земель Ленинградской области с целью сохранения  и постоянного воспроизводства плодородия почв земель сельскохозяйственного  назначения.</w:t>
      </w:r>
      <w:r w:rsidR="009D4D2A">
        <w:rPr>
          <w:sz w:val="28"/>
          <w:szCs w:val="28"/>
        </w:rPr>
        <w:br w:type="page"/>
      </w:r>
    </w:p>
    <w:p w:rsidR="0074534C" w:rsidRDefault="0074534C" w:rsidP="009D4D2A">
      <w:pPr>
        <w:jc w:val="center"/>
        <w:rPr>
          <w:b/>
          <w:sz w:val="28"/>
          <w:szCs w:val="28"/>
          <w:u w:val="single"/>
        </w:rPr>
      </w:pPr>
      <w:r>
        <w:rPr>
          <w:b/>
          <w:sz w:val="28"/>
          <w:szCs w:val="28"/>
          <w:u w:val="single"/>
        </w:rPr>
        <w:lastRenderedPageBreak/>
        <w:t xml:space="preserve">14. </w:t>
      </w:r>
      <w:r w:rsidRPr="00A0664C">
        <w:rPr>
          <w:b/>
          <w:sz w:val="28"/>
          <w:szCs w:val="28"/>
          <w:u w:val="single"/>
        </w:rPr>
        <w:t>Государственная программа</w:t>
      </w:r>
      <w:r>
        <w:rPr>
          <w:b/>
          <w:sz w:val="28"/>
          <w:szCs w:val="28"/>
          <w:u w:val="single"/>
        </w:rPr>
        <w:t xml:space="preserve"> </w:t>
      </w:r>
      <w:r w:rsidR="0072131E">
        <w:rPr>
          <w:b/>
          <w:sz w:val="28"/>
          <w:szCs w:val="28"/>
          <w:u w:val="single"/>
        </w:rPr>
        <w:t xml:space="preserve">« </w:t>
      </w:r>
      <w:r>
        <w:rPr>
          <w:b/>
          <w:sz w:val="28"/>
          <w:szCs w:val="28"/>
          <w:u w:val="single"/>
        </w:rPr>
        <w:t>Управление государственными финансами и государственным долгом Ленинградской области</w:t>
      </w:r>
      <w:r w:rsidR="0072131E">
        <w:rPr>
          <w:b/>
          <w:sz w:val="28"/>
          <w:szCs w:val="28"/>
          <w:u w:val="single"/>
        </w:rPr>
        <w:t xml:space="preserve">»   </w:t>
      </w:r>
    </w:p>
    <w:p w:rsidR="0074534C" w:rsidRDefault="0074534C" w:rsidP="0074534C">
      <w:pPr>
        <w:ind w:firstLine="708"/>
        <w:jc w:val="both"/>
        <w:rPr>
          <w:i/>
          <w:u w:val="single"/>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B135BC">
        <w:rPr>
          <w:sz w:val="28"/>
          <w:szCs w:val="28"/>
        </w:rPr>
        <w:t>«Управление государственными финансами и государственным долгом Ленинградской области»</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Pr>
          <w:sz w:val="28"/>
          <w:szCs w:val="28"/>
        </w:rPr>
        <w:t>5 283 529,6</w:t>
      </w:r>
      <w:r>
        <w:t> </w:t>
      </w:r>
      <w:r w:rsidRPr="000E30BE">
        <w:rPr>
          <w:sz w:val="28"/>
          <w:szCs w:val="28"/>
        </w:rPr>
        <w:t xml:space="preserve"> </w:t>
      </w:r>
      <w:r w:rsidR="00213232">
        <w:rPr>
          <w:sz w:val="28"/>
          <w:szCs w:val="28"/>
        </w:rPr>
        <w:t>тыс. руб.</w:t>
      </w:r>
      <w:r w:rsidRPr="000E30BE">
        <w:rPr>
          <w:sz w:val="28"/>
          <w:szCs w:val="28"/>
        </w:rPr>
        <w:t xml:space="preserve">, </w:t>
      </w:r>
      <w:r w:rsidRPr="00245220">
        <w:rPr>
          <w:sz w:val="28"/>
          <w:szCs w:val="28"/>
        </w:rPr>
        <w:t xml:space="preserve">что составляет </w:t>
      </w:r>
      <w:r>
        <w:rPr>
          <w:sz w:val="28"/>
          <w:szCs w:val="28"/>
        </w:rPr>
        <w:t>109,8</w:t>
      </w:r>
      <w:r w:rsidRPr="00245220">
        <w:rPr>
          <w:sz w:val="28"/>
          <w:szCs w:val="28"/>
        </w:rPr>
        <w:t>% от уровня 2014 года.</w:t>
      </w:r>
    </w:p>
    <w:p w:rsidR="0074534C" w:rsidRDefault="0074534C" w:rsidP="0074534C">
      <w:pPr>
        <w:widowControl/>
        <w:ind w:firstLine="426"/>
        <w:jc w:val="both"/>
        <w:rPr>
          <w:b/>
          <w:color w:val="1F497D"/>
          <w:sz w:val="28"/>
          <w:szCs w:val="28"/>
          <w:u w:val="single"/>
        </w:rPr>
      </w:pPr>
    </w:p>
    <w:tbl>
      <w:tblPr>
        <w:tblW w:w="10128" w:type="dxa"/>
        <w:tblCellMar>
          <w:left w:w="0" w:type="dxa"/>
          <w:right w:w="0" w:type="dxa"/>
        </w:tblCellMar>
        <w:tblLook w:val="04A0" w:firstRow="1" w:lastRow="0" w:firstColumn="1" w:lastColumn="0" w:noHBand="0" w:noVBand="1"/>
      </w:tblPr>
      <w:tblGrid>
        <w:gridCol w:w="6738"/>
        <w:gridCol w:w="3390"/>
      </w:tblGrid>
      <w:tr w:rsidR="0074534C" w:rsidRPr="00B32380" w:rsidTr="00A94714">
        <w:trPr>
          <w:trHeight w:val="539"/>
        </w:trPr>
        <w:tc>
          <w:tcPr>
            <w:tcW w:w="673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339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B32380" w:rsidTr="00A94714">
        <w:trPr>
          <w:trHeight w:val="327"/>
        </w:trPr>
        <w:tc>
          <w:tcPr>
            <w:tcW w:w="673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74534C" w:rsidRPr="009B7F67" w:rsidRDefault="0074534C" w:rsidP="00A94714">
            <w:pPr>
              <w:rPr>
                <w:sz w:val="28"/>
                <w:szCs w:val="28"/>
              </w:rPr>
            </w:pPr>
            <w:r w:rsidRPr="009B7F67">
              <w:rPr>
                <w:sz w:val="28"/>
                <w:szCs w:val="28"/>
              </w:rPr>
              <w:t>Комитет финансов Ленинградской области</w:t>
            </w:r>
          </w:p>
        </w:tc>
        <w:tc>
          <w:tcPr>
            <w:tcW w:w="339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74534C" w:rsidRPr="009B7F67" w:rsidRDefault="0074534C" w:rsidP="00A94714">
            <w:pPr>
              <w:jc w:val="right"/>
              <w:rPr>
                <w:sz w:val="28"/>
                <w:szCs w:val="28"/>
              </w:rPr>
            </w:pPr>
            <w:r w:rsidRPr="009B7F67">
              <w:rPr>
                <w:sz w:val="28"/>
                <w:szCs w:val="28"/>
              </w:rPr>
              <w:t>5 283 529,6</w:t>
            </w:r>
          </w:p>
        </w:tc>
      </w:tr>
      <w:tr w:rsidR="0074534C" w:rsidRPr="00B32380" w:rsidTr="00A94714">
        <w:trPr>
          <w:trHeight w:val="347"/>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534C" w:rsidRPr="009B7F67" w:rsidRDefault="0074534C" w:rsidP="00A94714">
            <w:pPr>
              <w:rPr>
                <w:b/>
                <w:bCs/>
                <w:sz w:val="28"/>
                <w:szCs w:val="28"/>
              </w:rPr>
            </w:pPr>
            <w:r w:rsidRPr="009B7F67">
              <w:rPr>
                <w:b/>
                <w:bCs/>
                <w:sz w:val="28"/>
                <w:szCs w:val="28"/>
              </w:rPr>
              <w:t> Итого:</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4534C" w:rsidRPr="009B7F67" w:rsidRDefault="0074534C" w:rsidP="00A94714">
            <w:pPr>
              <w:jc w:val="right"/>
              <w:rPr>
                <w:b/>
                <w:bCs/>
                <w:sz w:val="28"/>
                <w:szCs w:val="28"/>
              </w:rPr>
            </w:pPr>
            <w:r w:rsidRPr="009B7F67">
              <w:rPr>
                <w:b/>
                <w:bCs/>
                <w:sz w:val="28"/>
                <w:szCs w:val="28"/>
              </w:rPr>
              <w:t>5 283 529,6</w:t>
            </w:r>
          </w:p>
        </w:tc>
      </w:tr>
    </w:tbl>
    <w:p w:rsidR="0074534C" w:rsidRPr="008378EB" w:rsidRDefault="0074534C" w:rsidP="00931078">
      <w:pPr>
        <w:autoSpaceDE w:val="0"/>
        <w:autoSpaceDN w:val="0"/>
        <w:adjustRightInd w:val="0"/>
        <w:ind w:firstLine="708"/>
        <w:jc w:val="both"/>
        <w:rPr>
          <w:rFonts w:eastAsia="Calibri"/>
          <w:color w:val="000000"/>
          <w:sz w:val="28"/>
          <w:szCs w:val="28"/>
          <w:lang w:eastAsia="en-US"/>
        </w:rPr>
      </w:pPr>
      <w:r w:rsidRPr="008378EB">
        <w:rPr>
          <w:b/>
          <w:color w:val="1F497D"/>
          <w:sz w:val="28"/>
          <w:szCs w:val="28"/>
        </w:rPr>
        <w:t xml:space="preserve"> </w:t>
      </w:r>
      <w:r w:rsidRPr="008378EB">
        <w:rPr>
          <w:rFonts w:eastAsia="Calibri"/>
          <w:color w:val="000000"/>
          <w:sz w:val="28"/>
          <w:szCs w:val="28"/>
          <w:lang w:eastAsia="en-US"/>
        </w:rPr>
        <w:t>Целью реализации Государственной программы Ленинградской области "Управление государственными финансами и государственным долгом Ленинградской области" является обеспечение долгосрочной сбалансированности бюджета Ленинградской области и повышения качества управления общественными финансами. Программа направлена на решение следующих задач:</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1. Обеспечение условий для устойчивого исполнения расходных обязательств муниципальных образований Ленинградской области и повышение качества управления муниципальными финансами,</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2. Создание эффективной системы заимствований,</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3. Создание автоматизированной системы "Управление бюджетными инвестициями",</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4. Создание механизма эффективного бюджетирования изменения в отраслях социальной сферы,</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5. Построение эффективной, прозрачной системы публикации информации о бюджете Ленинградской области с возможностью обратной связи как со стороны участников бюджетного процесса, так и со стороны жителей Ленинградской области.</w:t>
      </w:r>
    </w:p>
    <w:p w:rsidR="0074534C" w:rsidRDefault="0074534C" w:rsidP="00931078">
      <w:pPr>
        <w:widowControl/>
        <w:autoSpaceDE w:val="0"/>
        <w:autoSpaceDN w:val="0"/>
        <w:adjustRightInd w:val="0"/>
        <w:ind w:firstLine="708"/>
        <w:jc w:val="both"/>
        <w:rPr>
          <w:rFonts w:eastAsia="Calibri"/>
          <w:color w:val="000000"/>
          <w:sz w:val="28"/>
          <w:szCs w:val="28"/>
          <w:lang w:eastAsia="en-US"/>
        </w:rPr>
      </w:pPr>
      <w:r w:rsidRPr="008378EB">
        <w:rPr>
          <w:rFonts w:eastAsia="Calibri"/>
          <w:color w:val="000000"/>
          <w:sz w:val="28"/>
          <w:szCs w:val="28"/>
          <w:lang w:eastAsia="en-US"/>
        </w:rPr>
        <w:t xml:space="preserve">Ответственным исполнителем государственной программы является комитет финансов Ленинградской области. </w:t>
      </w:r>
    </w:p>
    <w:p w:rsidR="0074534C" w:rsidRPr="008378EB" w:rsidRDefault="0074534C" w:rsidP="00931078">
      <w:pPr>
        <w:widowControl/>
        <w:autoSpaceDE w:val="0"/>
        <w:autoSpaceDN w:val="0"/>
        <w:adjustRightInd w:val="0"/>
        <w:ind w:firstLine="708"/>
        <w:jc w:val="both"/>
        <w:rPr>
          <w:rFonts w:eastAsia="Calibri"/>
          <w:color w:val="000000"/>
          <w:sz w:val="28"/>
          <w:szCs w:val="28"/>
          <w:lang w:eastAsia="en-US"/>
        </w:rPr>
      </w:pPr>
    </w:p>
    <w:p w:rsidR="0074534C" w:rsidRPr="0088026C" w:rsidRDefault="0074534C" w:rsidP="00931078">
      <w:pPr>
        <w:widowControl/>
        <w:ind w:firstLine="708"/>
        <w:rPr>
          <w:b/>
          <w:i/>
          <w:sz w:val="28"/>
          <w:szCs w:val="28"/>
        </w:rPr>
      </w:pPr>
      <w:r w:rsidRPr="0088026C">
        <w:rPr>
          <w:b/>
          <w:i/>
          <w:sz w:val="28"/>
          <w:szCs w:val="28"/>
        </w:rPr>
        <w:t xml:space="preserve">Подпрограмма </w:t>
      </w:r>
      <w:r w:rsidR="0072131E">
        <w:rPr>
          <w:b/>
          <w:i/>
          <w:sz w:val="28"/>
          <w:szCs w:val="28"/>
        </w:rPr>
        <w:t xml:space="preserve">« </w:t>
      </w:r>
      <w:r w:rsidRPr="0088026C">
        <w:rPr>
          <w:b/>
          <w:i/>
          <w:sz w:val="28"/>
          <w:szCs w:val="28"/>
        </w:rPr>
        <w:t>Создание условий для эффективного и ответственного управления муниципальными финансами, повышения устойчивости бюджетов муниципальных образований Ленинградской области</w:t>
      </w:r>
      <w:r w:rsidR="0072131E">
        <w:rPr>
          <w:b/>
          <w:i/>
          <w:sz w:val="28"/>
          <w:szCs w:val="28"/>
        </w:rPr>
        <w:t xml:space="preserve">»   </w:t>
      </w:r>
    </w:p>
    <w:p w:rsidR="00884590" w:rsidRPr="0088026C" w:rsidRDefault="00884590" w:rsidP="00931078">
      <w:pPr>
        <w:widowControl/>
        <w:ind w:firstLine="708"/>
        <w:jc w:val="both"/>
        <w:rPr>
          <w:sz w:val="28"/>
          <w:szCs w:val="28"/>
        </w:rPr>
      </w:pPr>
      <w:r w:rsidRPr="0088026C">
        <w:rPr>
          <w:sz w:val="28"/>
          <w:szCs w:val="28"/>
        </w:rPr>
        <w:t>По данной подпрограмме на 2015 год предусмотрены расходы в сумме</w:t>
      </w:r>
      <w:r w:rsidR="00DF69A6" w:rsidRPr="0088026C">
        <w:rPr>
          <w:sz w:val="28"/>
          <w:szCs w:val="28"/>
        </w:rPr>
        <w:t xml:space="preserve"> 3 356 089,6 тыс. руб.</w:t>
      </w:r>
    </w:p>
    <w:p w:rsidR="0074534C" w:rsidRPr="0088026C" w:rsidRDefault="0074534C" w:rsidP="00931078">
      <w:pPr>
        <w:widowControl/>
        <w:ind w:firstLine="708"/>
        <w:jc w:val="both"/>
        <w:rPr>
          <w:sz w:val="28"/>
          <w:szCs w:val="24"/>
        </w:rPr>
      </w:pPr>
      <w:r w:rsidRPr="0088026C">
        <w:rPr>
          <w:sz w:val="28"/>
          <w:szCs w:val="24"/>
        </w:rPr>
        <w:t>В рамках подпрограммы "Создание условий для эффективного и ответственного управления муниципальными финансами, повышения устойчивости бюджетов муниципальных образований Ленинградской области" государственной программы Ленинградской области "Управление государственными финансами и государственным долгом Ленинградской области" предусмотрены расходы в следующих суммах:</w:t>
      </w:r>
    </w:p>
    <w:p w:rsidR="0074534C" w:rsidRPr="0088026C" w:rsidRDefault="0074534C" w:rsidP="00931078">
      <w:pPr>
        <w:widowControl/>
        <w:ind w:firstLine="708"/>
        <w:jc w:val="both"/>
        <w:rPr>
          <w:sz w:val="28"/>
          <w:szCs w:val="24"/>
        </w:rPr>
      </w:pPr>
      <w:r w:rsidRPr="0088026C">
        <w:rPr>
          <w:sz w:val="28"/>
          <w:szCs w:val="24"/>
        </w:rPr>
        <w:t xml:space="preserve">на 2016 год – 2 717 662,8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lastRenderedPageBreak/>
        <w:t xml:space="preserve">на 2017 год – 2 406 143,5 </w:t>
      </w:r>
      <w:r w:rsidR="00742CFC" w:rsidRPr="0088026C">
        <w:rPr>
          <w:sz w:val="28"/>
          <w:szCs w:val="24"/>
        </w:rPr>
        <w:t>тыс. руб.</w:t>
      </w:r>
    </w:p>
    <w:p w:rsidR="0074534C" w:rsidRPr="0088026C" w:rsidRDefault="0074534C" w:rsidP="00931078">
      <w:pPr>
        <w:widowControl/>
        <w:ind w:firstLine="708"/>
        <w:jc w:val="both"/>
        <w:rPr>
          <w:sz w:val="28"/>
          <w:szCs w:val="24"/>
        </w:rPr>
      </w:pPr>
    </w:p>
    <w:p w:rsidR="0074534C" w:rsidRPr="0088026C" w:rsidRDefault="0074534C" w:rsidP="00931078">
      <w:pPr>
        <w:widowControl/>
        <w:ind w:firstLine="708"/>
        <w:jc w:val="both"/>
        <w:rPr>
          <w:sz w:val="28"/>
          <w:szCs w:val="24"/>
        </w:rPr>
      </w:pPr>
      <w:r w:rsidRPr="0088026C">
        <w:rPr>
          <w:sz w:val="28"/>
          <w:szCs w:val="24"/>
        </w:rPr>
        <w:t>1) Дотации на выравнивание бюджетной обеспеченности муниципальных районов (городских округов) планируются в следующих суммах:</w:t>
      </w:r>
    </w:p>
    <w:p w:rsidR="0074534C" w:rsidRPr="0088026C" w:rsidRDefault="0074534C" w:rsidP="00931078">
      <w:pPr>
        <w:widowControl/>
        <w:ind w:firstLine="708"/>
        <w:jc w:val="both"/>
        <w:rPr>
          <w:sz w:val="28"/>
          <w:szCs w:val="24"/>
        </w:rPr>
      </w:pPr>
      <w:r w:rsidRPr="0088026C">
        <w:rPr>
          <w:sz w:val="28"/>
          <w:szCs w:val="24"/>
        </w:rPr>
        <w:t xml:space="preserve">на 2015 год – 621 204,2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на 2016 год – 595 133,4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на 2017 год – 569 696,7 </w:t>
      </w:r>
      <w:r w:rsidR="00742CFC" w:rsidRPr="0088026C">
        <w:rPr>
          <w:sz w:val="28"/>
          <w:szCs w:val="24"/>
        </w:rPr>
        <w:t>тыс. руб.</w:t>
      </w:r>
    </w:p>
    <w:p w:rsidR="0074534C" w:rsidRPr="0088026C" w:rsidRDefault="0074534C" w:rsidP="00931078">
      <w:pPr>
        <w:autoSpaceDE w:val="0"/>
        <w:autoSpaceDN w:val="0"/>
        <w:adjustRightInd w:val="0"/>
        <w:ind w:firstLine="708"/>
        <w:jc w:val="both"/>
        <w:rPr>
          <w:sz w:val="28"/>
          <w:szCs w:val="24"/>
        </w:rPr>
      </w:pPr>
    </w:p>
    <w:p w:rsidR="0074534C" w:rsidRPr="0088026C" w:rsidRDefault="0074534C" w:rsidP="00931078">
      <w:pPr>
        <w:autoSpaceDE w:val="0"/>
        <w:autoSpaceDN w:val="0"/>
        <w:adjustRightInd w:val="0"/>
        <w:ind w:firstLine="708"/>
        <w:jc w:val="both"/>
        <w:rPr>
          <w:sz w:val="28"/>
          <w:szCs w:val="24"/>
        </w:rPr>
      </w:pPr>
      <w:r w:rsidRPr="0088026C">
        <w:rPr>
          <w:sz w:val="28"/>
          <w:szCs w:val="24"/>
        </w:rPr>
        <w:t>Дотации на выравнивание бюджетной обеспеченности муниципальных районов (городских округов) предусматриваются в областном бюджете в целях выравнивания бюджетной обеспеченности муниципальных районов (городских округов).</w:t>
      </w:r>
    </w:p>
    <w:p w:rsidR="0074534C" w:rsidRPr="0088026C" w:rsidRDefault="0074534C" w:rsidP="00931078">
      <w:pPr>
        <w:ind w:firstLine="708"/>
        <w:jc w:val="both"/>
        <w:rPr>
          <w:sz w:val="28"/>
        </w:rPr>
      </w:pPr>
      <w:r w:rsidRPr="0088026C">
        <w:rPr>
          <w:sz w:val="28"/>
        </w:rPr>
        <w:t xml:space="preserve">Расчетная бюджетная обеспеченность муниципального района (городского округа) определена соотношением налоговых доходов на одного жителя, которые могут быть получены бюджетом муниципального района (городского округа) исходя из налогового потенциала (расчетных налоговых доходов), рассчитанного по налоговым источникам, закрепленным Бюджетным кодексом Российской Федерации и бюджетным законодательством Ленинградской области, и аналогичного показателя в среднем по муниципальным районам (городским округам) с учетом объективных факторов и условий, влияющих на стоимость предоставления муниципальных услуг в расчете на одного жителя, </w:t>
      </w:r>
      <w:r w:rsidRPr="0088026C">
        <w:rPr>
          <w:bCs/>
          <w:sz w:val="28"/>
        </w:rPr>
        <w:t>а именно соотношением индекса налогового потенциала и индекса бюджетных расходов</w:t>
      </w:r>
      <w:r w:rsidRPr="0088026C">
        <w:rPr>
          <w:sz w:val="28"/>
        </w:rPr>
        <w:t xml:space="preserve"> муниципального района (городского округа):</w:t>
      </w:r>
    </w:p>
    <w:p w:rsidR="0074534C" w:rsidRPr="0088026C" w:rsidRDefault="0074534C" w:rsidP="00931078">
      <w:pPr>
        <w:ind w:firstLine="708"/>
        <w:jc w:val="both"/>
        <w:rPr>
          <w:sz w:val="28"/>
        </w:rPr>
      </w:pPr>
      <w:r w:rsidRPr="0088026C">
        <w:rPr>
          <w:sz w:val="28"/>
        </w:rPr>
        <w:t xml:space="preserve">а) индекс налогового потенциала муниципального района (городского округа) отражает насколько налоговые доходы в расчете на одного жителя в каждом конкретном муниципальном районе (городском округе) отличаются от средней такой же величины по всем муниципальным районам (городским округам); </w:t>
      </w:r>
    </w:p>
    <w:p w:rsidR="0074534C" w:rsidRPr="0088026C" w:rsidRDefault="0074534C" w:rsidP="00931078">
      <w:pPr>
        <w:widowControl/>
        <w:ind w:firstLine="708"/>
        <w:jc w:val="both"/>
        <w:rPr>
          <w:sz w:val="28"/>
          <w:szCs w:val="24"/>
        </w:rPr>
      </w:pPr>
      <w:r w:rsidRPr="0088026C">
        <w:rPr>
          <w:sz w:val="28"/>
          <w:szCs w:val="24"/>
        </w:rPr>
        <w:t>б) индекс бюджетных расходов отражает насколько больше (или меньше) необходимо затратить бюджетных средств в расчете на одного жителя для осуществления полномочий по решению вопросов местного значения в конкретном муниципальном районе (городском округе) с учетом объективных факторов, влияющих на стоимость предоставляемых бюджетных услуг, по сравнению со средним показателем по всем муниципальным районам (городским округам).</w:t>
      </w:r>
    </w:p>
    <w:p w:rsidR="0074534C" w:rsidRPr="0088026C" w:rsidRDefault="0074534C" w:rsidP="00931078">
      <w:pPr>
        <w:widowControl/>
        <w:ind w:firstLine="708"/>
        <w:jc w:val="both"/>
        <w:rPr>
          <w:sz w:val="28"/>
          <w:szCs w:val="24"/>
        </w:rPr>
      </w:pPr>
      <w:r w:rsidRPr="0088026C">
        <w:rPr>
          <w:sz w:val="28"/>
          <w:szCs w:val="24"/>
        </w:rPr>
        <w:t>При расчете индекса бюджетных расходов учтены различия муниципальных районов (городского округа), влияющие на стоимость предоставления муниципальных услуг в расчете на одного жителя, в сфере дошкольного образования, общего образования, оплаты коммунальных услуг муниципальными учреждениями, выравнивания бюджетной обеспеченности поселений, входящих в состав муниципального района, остальным расходам - посредством использования в расчетах численности потребителей соответствующих бюджетных услуг и корректирующих коэффициентов.</w:t>
      </w:r>
    </w:p>
    <w:p w:rsidR="0074534C" w:rsidRPr="0088026C" w:rsidRDefault="0074534C" w:rsidP="00931078">
      <w:pPr>
        <w:widowControl/>
        <w:ind w:firstLine="708"/>
        <w:jc w:val="both"/>
        <w:rPr>
          <w:b/>
          <w:bCs/>
          <w:sz w:val="28"/>
          <w:szCs w:val="24"/>
        </w:rPr>
      </w:pPr>
      <w:r w:rsidRPr="0088026C">
        <w:rPr>
          <w:sz w:val="28"/>
          <w:szCs w:val="24"/>
        </w:rPr>
        <w:t xml:space="preserve">При расчете индекса бюджетных расходов используются следующие показатели по муниципальным районам (городскому округу): численность населения, численность детей в возрасте от 1 до 6 лет, численность детей в возрасте от 5 до 18 лет, прогнозные тарифы на теплоснабжение, водоснабжение и </w:t>
      </w:r>
      <w:r w:rsidRPr="0088026C">
        <w:rPr>
          <w:sz w:val="28"/>
          <w:szCs w:val="24"/>
        </w:rPr>
        <w:lastRenderedPageBreak/>
        <w:t xml:space="preserve">водоотведение для муниципальных учреждений (конкретного муниципального района (городского округа) и в среднем по муниципальным образованиям), потребность в выравнивании бюджетной обеспеченности поселений, входящих в состав муниципального района, площадь территории муниципального района (городского округа). К остальным вопросам местного значения муниципальных районов (городских округов) применяется корректирующий коэффициент, учитывающий плотность населения территории муниципального района (городского округа). </w:t>
      </w:r>
    </w:p>
    <w:p w:rsidR="0074534C" w:rsidRPr="0088026C" w:rsidRDefault="0074534C" w:rsidP="00931078">
      <w:pPr>
        <w:autoSpaceDE w:val="0"/>
        <w:autoSpaceDN w:val="0"/>
        <w:adjustRightInd w:val="0"/>
        <w:ind w:firstLine="708"/>
        <w:jc w:val="both"/>
        <w:rPr>
          <w:sz w:val="28"/>
          <w:szCs w:val="28"/>
        </w:rPr>
      </w:pPr>
      <w:r w:rsidRPr="0088026C">
        <w:rPr>
          <w:sz w:val="28"/>
          <w:szCs w:val="24"/>
        </w:rPr>
        <w:t xml:space="preserve">Расчетный объем дотаций на выравнивание бюджетной обеспеченности муниципальных районов (городских округов) на 2015-2017 годы определен исходя из </w:t>
      </w:r>
      <w:r w:rsidRPr="0088026C">
        <w:rPr>
          <w:rFonts w:eastAsia="Calibri"/>
          <w:sz w:val="28"/>
          <w:szCs w:val="28"/>
          <w:lang w:eastAsia="en-US"/>
        </w:rPr>
        <w:t xml:space="preserve">необходимости достижения критерия выравнивания расчетной бюджетной обеспеченности муниципальных районов (городских округов) - </w:t>
      </w:r>
      <w:r w:rsidRPr="0088026C">
        <w:rPr>
          <w:sz w:val="28"/>
          <w:szCs w:val="28"/>
        </w:rPr>
        <w:t>уровня расчетной бюджетной обеспеченности, при котором разрыв в соотношении суммарной расчетной бюджетной обеспеченности двух муниципальных районов (городских округов), имеющих самый высокий уровень расчетной бюджетной обеспеченности, и двух муниципальных районов (городских округов), имеющих самый низкий уровень расчетной бюджетной обеспеченности, до выравнивания и после выравнивания сокращается не менее чем в 3,16 раза. На 2015 год указанный уровень бюджетной обеспеченности составляет 1,3654, на 2016 год – 1,3628, на 2017 год – 1,3606.</w:t>
      </w:r>
    </w:p>
    <w:p w:rsidR="007D3A66" w:rsidRPr="003F4482" w:rsidRDefault="0074534C" w:rsidP="007D3A66">
      <w:pPr>
        <w:ind w:firstLine="708"/>
        <w:jc w:val="both"/>
        <w:rPr>
          <w:color w:val="000000"/>
          <w:sz w:val="28"/>
          <w:szCs w:val="28"/>
        </w:rPr>
      </w:pPr>
      <w:r w:rsidRPr="0088026C">
        <w:rPr>
          <w:sz w:val="28"/>
          <w:szCs w:val="24"/>
        </w:rPr>
        <w:t>Дотации на выравнивание бюджетной обеспеченности на 2015-2017 годы определены 15-ти муниципальным районам, уровень расчетной бюджетной обеспеченности которых не превышает критерий выравнивания</w:t>
      </w:r>
      <w:r w:rsidR="007D3A66">
        <w:rPr>
          <w:sz w:val="28"/>
          <w:szCs w:val="24"/>
        </w:rPr>
        <w:t>,</w:t>
      </w:r>
      <w:r w:rsidRPr="0088026C">
        <w:rPr>
          <w:sz w:val="28"/>
          <w:szCs w:val="24"/>
        </w:rPr>
        <w:t xml:space="preserve"> </w:t>
      </w:r>
      <w:r w:rsidR="007D3A66" w:rsidRPr="00DB7F6C">
        <w:rPr>
          <w:bCs/>
          <w:sz w:val="28"/>
          <w:szCs w:val="28"/>
        </w:rPr>
        <w:t>приведен</w:t>
      </w:r>
      <w:r w:rsidR="007D3A66">
        <w:rPr>
          <w:bCs/>
          <w:sz w:val="28"/>
          <w:szCs w:val="28"/>
        </w:rPr>
        <w:t>ы</w:t>
      </w:r>
      <w:r w:rsidR="007D3A66" w:rsidRPr="00DB7F6C">
        <w:rPr>
          <w:bCs/>
          <w:sz w:val="28"/>
          <w:szCs w:val="28"/>
        </w:rPr>
        <w:t xml:space="preserve"> в </w:t>
      </w:r>
      <w:r w:rsidR="007D3A66" w:rsidRPr="00DB7F6C">
        <w:rPr>
          <w:bCs/>
          <w:color w:val="00B050"/>
          <w:sz w:val="28"/>
          <w:szCs w:val="28"/>
        </w:rPr>
        <w:t xml:space="preserve">Приложении </w:t>
      </w:r>
      <w:r w:rsidR="007D3A66">
        <w:rPr>
          <w:bCs/>
          <w:color w:val="00B050"/>
          <w:sz w:val="28"/>
          <w:szCs w:val="28"/>
        </w:rPr>
        <w:t>50</w:t>
      </w:r>
      <w:r w:rsidR="007D3A66" w:rsidRPr="00DB7F6C">
        <w:rPr>
          <w:bCs/>
          <w:sz w:val="28"/>
          <w:szCs w:val="28"/>
        </w:rPr>
        <w:t xml:space="preserve"> к настоящей пояснительной записке.</w:t>
      </w:r>
      <w:r w:rsidR="007D3A66">
        <w:rPr>
          <w:bCs/>
          <w:sz w:val="28"/>
          <w:szCs w:val="28"/>
        </w:rPr>
        <w:t xml:space="preserve"> </w:t>
      </w:r>
      <w:r w:rsidR="007D3A66">
        <w:rPr>
          <w:sz w:val="28"/>
          <w:szCs w:val="28"/>
          <w:shd w:val="clear" w:color="auto" w:fill="FFFFFF"/>
        </w:rPr>
        <w:t xml:space="preserve">Распределение дотации </w:t>
      </w:r>
      <w:r w:rsidR="007D3A66" w:rsidRPr="007D3A66">
        <w:rPr>
          <w:sz w:val="28"/>
          <w:szCs w:val="28"/>
          <w:shd w:val="clear" w:color="auto" w:fill="FFFFFF"/>
        </w:rPr>
        <w:t>представлено в Приложении 21 к настоящему законопроекту.</w:t>
      </w:r>
    </w:p>
    <w:p w:rsidR="0074534C" w:rsidRPr="0088026C" w:rsidRDefault="0074534C" w:rsidP="00931078">
      <w:pPr>
        <w:widowControl/>
        <w:ind w:firstLine="708"/>
        <w:jc w:val="both"/>
        <w:rPr>
          <w:sz w:val="28"/>
          <w:szCs w:val="24"/>
        </w:rPr>
      </w:pPr>
      <w:r w:rsidRPr="0088026C">
        <w:rPr>
          <w:sz w:val="28"/>
          <w:szCs w:val="24"/>
        </w:rPr>
        <w:t>Расчетный объем дотаций на выравнивание бюджетной обеспеченности муниципальных районов (городских округов) на 2015 год определен в сумме 3</w:t>
      </w:r>
      <w:r w:rsidR="00D471B0">
        <w:rPr>
          <w:sz w:val="28"/>
          <w:szCs w:val="24"/>
        </w:rPr>
        <w:t> </w:t>
      </w:r>
      <w:r w:rsidRPr="0088026C">
        <w:rPr>
          <w:sz w:val="28"/>
          <w:szCs w:val="24"/>
        </w:rPr>
        <w:t>438</w:t>
      </w:r>
      <w:r w:rsidR="00D471B0">
        <w:rPr>
          <w:sz w:val="28"/>
          <w:szCs w:val="24"/>
          <w:lang w:val="en-US"/>
        </w:rPr>
        <w:t> </w:t>
      </w:r>
      <w:r w:rsidRPr="0088026C">
        <w:rPr>
          <w:sz w:val="28"/>
          <w:szCs w:val="24"/>
        </w:rPr>
        <w:t xml:space="preserve">170,3 </w:t>
      </w:r>
      <w:r w:rsidR="00742CFC" w:rsidRPr="0088026C">
        <w:rPr>
          <w:sz w:val="28"/>
          <w:szCs w:val="24"/>
        </w:rPr>
        <w:t>тыс. руб.</w:t>
      </w:r>
      <w:r w:rsidRPr="0088026C">
        <w:rPr>
          <w:sz w:val="28"/>
          <w:szCs w:val="24"/>
        </w:rPr>
        <w:t xml:space="preserve">, на 2016 год - в сумме 3 564 215,9 </w:t>
      </w:r>
      <w:r w:rsidR="00742CFC" w:rsidRPr="0088026C">
        <w:rPr>
          <w:sz w:val="28"/>
          <w:szCs w:val="24"/>
        </w:rPr>
        <w:t>тыс. руб.</w:t>
      </w:r>
      <w:r w:rsidRPr="0088026C">
        <w:rPr>
          <w:sz w:val="28"/>
          <w:szCs w:val="24"/>
        </w:rPr>
        <w:t xml:space="preserve">, на 2017 год - в сумме 3 687 233,1 </w:t>
      </w:r>
      <w:r w:rsidR="00742CFC" w:rsidRPr="0088026C">
        <w:rPr>
          <w:sz w:val="28"/>
          <w:szCs w:val="24"/>
        </w:rPr>
        <w:t>тыс. руб.</w:t>
      </w:r>
    </w:p>
    <w:p w:rsidR="0074534C" w:rsidRPr="0088026C" w:rsidRDefault="0074534C" w:rsidP="00931078">
      <w:pPr>
        <w:widowControl/>
        <w:autoSpaceDE w:val="0"/>
        <w:autoSpaceDN w:val="0"/>
        <w:adjustRightInd w:val="0"/>
        <w:ind w:firstLine="708"/>
        <w:jc w:val="both"/>
        <w:rPr>
          <w:sz w:val="28"/>
          <w:szCs w:val="24"/>
        </w:rPr>
      </w:pPr>
      <w:r w:rsidRPr="0088026C">
        <w:rPr>
          <w:sz w:val="28"/>
          <w:szCs w:val="24"/>
        </w:rPr>
        <w:t>Поскольку подушевые налоговые доходы муниципальных  районов, городского округа за 2013 год (без учета налоговых доходов по дополнительным нормативам отчислений) не превышали трехкратный средний уровень подушевых налоговых доходов всех муниципальных районов, городского округа за 2013 год (10 627 руб./чел.), субсидии в областной бюджет из бюджетов муниципальных районов, городского округа на 2015-2017 годы не планируются (приложение 30 к настоящей пояснительной записке).</w:t>
      </w:r>
      <w:r w:rsidRPr="0088026C">
        <w:rPr>
          <w:sz w:val="28"/>
          <w:szCs w:val="28"/>
        </w:rPr>
        <w:t xml:space="preserve"> </w:t>
      </w:r>
    </w:p>
    <w:p w:rsidR="0074534C" w:rsidRPr="0088026C" w:rsidRDefault="0074534C" w:rsidP="00931078">
      <w:pPr>
        <w:ind w:firstLine="708"/>
        <w:jc w:val="both"/>
        <w:rPr>
          <w:sz w:val="28"/>
        </w:rPr>
      </w:pPr>
      <w:r w:rsidRPr="0088026C">
        <w:rPr>
          <w:sz w:val="28"/>
        </w:rPr>
        <w:t xml:space="preserve">Дотации (часть дотаций) на выравнивание бюджетной обеспеченности </w:t>
      </w:r>
      <w:r w:rsidRPr="0088026C">
        <w:rPr>
          <w:sz w:val="28"/>
          <w:szCs w:val="28"/>
        </w:rPr>
        <w:t>муниципальных районов (городских округов)</w:t>
      </w:r>
      <w:r w:rsidRPr="0088026C">
        <w:rPr>
          <w:sz w:val="28"/>
        </w:rPr>
        <w:t xml:space="preserve"> с учетом подушевой дотации городскому округу заменены дополнительными нормативами отчислений от налога на доходы физических лиц в бюджеты муниципальных районов, городского округа в общей сумме на 2015 год - 2 854 776,9 </w:t>
      </w:r>
      <w:r w:rsidR="00742CFC" w:rsidRPr="0088026C">
        <w:rPr>
          <w:sz w:val="28"/>
        </w:rPr>
        <w:t>тыс. руб.</w:t>
      </w:r>
      <w:r w:rsidRPr="0088026C">
        <w:rPr>
          <w:sz w:val="28"/>
        </w:rPr>
        <w:t xml:space="preserve">, на 2016 год - 3 008 935,1 </w:t>
      </w:r>
      <w:r w:rsidR="00742CFC" w:rsidRPr="0088026C">
        <w:rPr>
          <w:sz w:val="28"/>
        </w:rPr>
        <w:t>тыс.</w:t>
      </w:r>
      <w:r w:rsidR="00D471B0">
        <w:rPr>
          <w:sz w:val="28"/>
          <w:lang w:val="en-US"/>
        </w:rPr>
        <w:t> </w:t>
      </w:r>
      <w:r w:rsidR="00742CFC" w:rsidRPr="0088026C">
        <w:rPr>
          <w:sz w:val="28"/>
        </w:rPr>
        <w:t>руб.</w:t>
      </w:r>
      <w:r w:rsidRPr="0088026C">
        <w:rPr>
          <w:sz w:val="28"/>
        </w:rPr>
        <w:t xml:space="preserve">, на 2017 год  - 3 159 381,6 </w:t>
      </w:r>
      <w:r w:rsidR="00742CFC" w:rsidRPr="0088026C">
        <w:rPr>
          <w:sz w:val="28"/>
        </w:rPr>
        <w:t>тыс. руб.</w:t>
      </w:r>
      <w:r w:rsidRPr="0088026C">
        <w:rPr>
          <w:sz w:val="28"/>
        </w:rPr>
        <w:t xml:space="preserve"> (10% налоговых доходов от налога на доходы физических лиц, подлежащих зачислению в консолидированный бюджет Ленинградской области) </w:t>
      </w:r>
    </w:p>
    <w:p w:rsidR="0074534C" w:rsidRPr="0088026C" w:rsidRDefault="0074534C" w:rsidP="00931078">
      <w:pPr>
        <w:ind w:firstLine="708"/>
        <w:jc w:val="both"/>
        <w:rPr>
          <w:sz w:val="28"/>
        </w:rPr>
      </w:pPr>
      <w:r w:rsidRPr="0088026C">
        <w:rPr>
          <w:sz w:val="28"/>
        </w:rPr>
        <w:t xml:space="preserve">Распределение дотаций на выравнивание бюджетной обеспеченности, </w:t>
      </w:r>
      <w:r w:rsidRPr="0088026C">
        <w:rPr>
          <w:sz w:val="28"/>
        </w:rPr>
        <w:lastRenderedPageBreak/>
        <w:t xml:space="preserve">оставшихся после их замены дополнительными нормативами отчислений от налога на доходы физических лиц, </w:t>
      </w:r>
      <w:r w:rsidRPr="0088026C">
        <w:rPr>
          <w:sz w:val="28"/>
          <w:szCs w:val="28"/>
        </w:rPr>
        <w:t>утверждается на 2015 год в приложении к областному закону об областном бюджете на 2015-2017 годы. На плановый период 2016 и 2017 годов утверждается не распределенный между муниципальными районами (городским округом) объем дотаций на выравнивание бюджетной обеспеченности муниципальных районов (городских округов) в размере менее 20% общего расчетного объема указанных дотаций.</w:t>
      </w:r>
    </w:p>
    <w:p w:rsidR="0074534C" w:rsidRPr="0088026C" w:rsidRDefault="0074534C" w:rsidP="00931078">
      <w:pPr>
        <w:widowControl/>
        <w:ind w:firstLine="708"/>
        <w:jc w:val="center"/>
        <w:rPr>
          <w:b/>
          <w:sz w:val="28"/>
          <w:szCs w:val="24"/>
        </w:rPr>
      </w:pPr>
    </w:p>
    <w:p w:rsidR="0074534C" w:rsidRPr="0088026C" w:rsidRDefault="0074534C" w:rsidP="00931078">
      <w:pPr>
        <w:widowControl/>
        <w:ind w:firstLine="708"/>
        <w:jc w:val="both"/>
        <w:rPr>
          <w:sz w:val="28"/>
          <w:szCs w:val="24"/>
        </w:rPr>
      </w:pPr>
      <w:r w:rsidRPr="0088026C">
        <w:rPr>
          <w:sz w:val="28"/>
          <w:szCs w:val="24"/>
        </w:rPr>
        <w:t xml:space="preserve">2) В целях обеспечения сбалансированности бюджетов муниципальных образований </w:t>
      </w:r>
      <w:r w:rsidRPr="0088026C">
        <w:rPr>
          <w:sz w:val="28"/>
          <w:szCs w:val="28"/>
        </w:rPr>
        <w:t>Ленинградской области</w:t>
      </w:r>
      <w:r w:rsidRPr="0088026C">
        <w:rPr>
          <w:sz w:val="28"/>
          <w:szCs w:val="24"/>
        </w:rPr>
        <w:t>, у которых в процессе исполнения бюджетов возникают риски неисполнения расходных обязательств и разбалансированности бюджетов в областном бюджете предусмотрены дотации на поддержку мер по обеспечению сбалансированности бюджетов муниципальных образований Ленинградской области в следующих суммах:</w:t>
      </w:r>
    </w:p>
    <w:p w:rsidR="0074534C" w:rsidRPr="0088026C" w:rsidRDefault="0074534C" w:rsidP="00931078">
      <w:pPr>
        <w:widowControl/>
        <w:ind w:firstLine="708"/>
        <w:jc w:val="both"/>
        <w:rPr>
          <w:sz w:val="28"/>
          <w:szCs w:val="24"/>
        </w:rPr>
      </w:pPr>
      <w:r w:rsidRPr="0088026C">
        <w:rPr>
          <w:sz w:val="28"/>
          <w:szCs w:val="24"/>
        </w:rPr>
        <w:t xml:space="preserve">- на 2015 год – 1 697 836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 на 2016 год – 1 035 176,3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 на 2017 год – 700 000 </w:t>
      </w:r>
      <w:r w:rsidR="00742CFC" w:rsidRPr="0088026C">
        <w:rPr>
          <w:sz w:val="28"/>
          <w:szCs w:val="24"/>
        </w:rPr>
        <w:t>тыс. руб.</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На 2015 год дотации бюджетам муниципальных образований Ленинградской области на поддержку мер по обеспечению сбалансированности бюджетов муниципальных образований Ленинградской области предоставляются в целях:</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 xml:space="preserve">- финансового обеспечения исполнения расходных обязательств муниципальных районов (городских округов) при недостатке собственных доходов бюджетов муниципальных районов (городских округов) в размере 527 396,7 </w:t>
      </w:r>
      <w:r w:rsidR="00742CFC" w:rsidRPr="0088026C">
        <w:rPr>
          <w:sz w:val="28"/>
          <w:szCs w:val="28"/>
        </w:rPr>
        <w:t>тыс. руб.</w:t>
      </w:r>
      <w:r w:rsidRPr="0088026C">
        <w:rPr>
          <w:sz w:val="28"/>
          <w:szCs w:val="28"/>
        </w:rPr>
        <w:t xml:space="preserve">; </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 xml:space="preserve">- частичной компенсации выпадающих доходов бюджетов муниципальных районов (городских округов) в размере 100 000 </w:t>
      </w:r>
      <w:r w:rsidR="00742CFC" w:rsidRPr="0088026C">
        <w:rPr>
          <w:sz w:val="28"/>
          <w:szCs w:val="28"/>
        </w:rPr>
        <w:t>тыс. руб.</w:t>
      </w:r>
      <w:r w:rsidRPr="0088026C">
        <w:rPr>
          <w:sz w:val="28"/>
          <w:szCs w:val="28"/>
        </w:rPr>
        <w:t>;</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 xml:space="preserve">- стимулирования муниципальных образований, принимающих меры по увеличению налогового потенциала, в размере 100 000 </w:t>
      </w:r>
      <w:r w:rsidR="00742CFC" w:rsidRPr="0088026C">
        <w:rPr>
          <w:sz w:val="28"/>
          <w:szCs w:val="28"/>
        </w:rPr>
        <w:t>тыс. руб.</w:t>
      </w:r>
      <w:r w:rsidRPr="0088026C">
        <w:rPr>
          <w:sz w:val="28"/>
          <w:szCs w:val="28"/>
        </w:rPr>
        <w:t>;</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 xml:space="preserve">- установленных распоряжениями Правительства Ленинградской области, в размере 200 000 </w:t>
      </w:r>
      <w:r w:rsidR="00742CFC" w:rsidRPr="0088026C">
        <w:rPr>
          <w:sz w:val="28"/>
          <w:szCs w:val="28"/>
        </w:rPr>
        <w:t>тыс. руб.</w:t>
      </w:r>
      <w:r w:rsidRPr="0088026C">
        <w:rPr>
          <w:sz w:val="28"/>
          <w:szCs w:val="28"/>
        </w:rPr>
        <w:t xml:space="preserve"> </w:t>
      </w:r>
    </w:p>
    <w:p w:rsidR="0074534C" w:rsidRPr="0088026C" w:rsidRDefault="0074534C" w:rsidP="00931078">
      <w:pPr>
        <w:widowControl/>
        <w:autoSpaceDE w:val="0"/>
        <w:autoSpaceDN w:val="0"/>
        <w:adjustRightInd w:val="0"/>
        <w:ind w:firstLine="708"/>
        <w:jc w:val="both"/>
        <w:rPr>
          <w:sz w:val="28"/>
          <w:szCs w:val="24"/>
        </w:rPr>
      </w:pPr>
      <w:r w:rsidRPr="0088026C">
        <w:rPr>
          <w:sz w:val="28"/>
          <w:szCs w:val="24"/>
        </w:rPr>
        <w:t xml:space="preserve">Распределение указанных дотаций будет осуществляться в соответствии с порядком, утвержденным постановлением Правительства Ленинградской области от 06.03.2013 № 64, и методиками, утвержденными постановлениями Правительства Ленинградской области от 19.07.2013 № 216, № 217, от 23.07.2013 № 219. </w:t>
      </w:r>
    </w:p>
    <w:p w:rsidR="0074534C" w:rsidRPr="0088026C" w:rsidRDefault="0074534C" w:rsidP="00931078">
      <w:pPr>
        <w:widowControl/>
        <w:autoSpaceDE w:val="0"/>
        <w:autoSpaceDN w:val="0"/>
        <w:adjustRightInd w:val="0"/>
        <w:ind w:firstLine="708"/>
        <w:jc w:val="both"/>
        <w:rPr>
          <w:sz w:val="28"/>
          <w:szCs w:val="28"/>
        </w:rPr>
      </w:pPr>
      <w:r w:rsidRPr="0088026C">
        <w:rPr>
          <w:sz w:val="28"/>
          <w:szCs w:val="28"/>
        </w:rPr>
        <w:t xml:space="preserve">Также на 2015-2016 годы предусмотрены дотации на поддержку мер по обеспечению сбалансированности бюджетов муниципальных образований Ленинградской области, предоставляемые в целях финансового обеспечения расходных обязательств муниципальных образований в соответствии с планами мероприятий ("дорожными картами") по реализации указов Президента </w:t>
      </w:r>
      <w:r w:rsidRPr="0088026C">
        <w:rPr>
          <w:bCs/>
          <w:sz w:val="28"/>
          <w:szCs w:val="28"/>
        </w:rPr>
        <w:t>Российской Федерации</w:t>
      </w:r>
      <w:r w:rsidRPr="0088026C">
        <w:rPr>
          <w:sz w:val="28"/>
          <w:szCs w:val="28"/>
        </w:rPr>
        <w:t xml:space="preserve"> от 7 мая 2012 года в размере 770 439,3 </w:t>
      </w:r>
      <w:r w:rsidR="00742CFC" w:rsidRPr="0088026C">
        <w:rPr>
          <w:sz w:val="28"/>
          <w:szCs w:val="28"/>
        </w:rPr>
        <w:t>тыс. руб.</w:t>
      </w:r>
      <w:r w:rsidRPr="0088026C">
        <w:rPr>
          <w:sz w:val="28"/>
          <w:szCs w:val="28"/>
        </w:rPr>
        <w:t xml:space="preserve"> и 335 176,3 </w:t>
      </w:r>
      <w:r w:rsidR="00742CFC" w:rsidRPr="0088026C">
        <w:rPr>
          <w:sz w:val="28"/>
          <w:szCs w:val="28"/>
        </w:rPr>
        <w:t>тыс. руб.</w:t>
      </w:r>
      <w:r w:rsidRPr="0088026C">
        <w:rPr>
          <w:sz w:val="28"/>
          <w:szCs w:val="28"/>
        </w:rPr>
        <w:t xml:space="preserve"> соответственно, с утверждаемым областным законом об областном бюджете на 2015-2017 годы распределением между муниципальными районами (расчеты распределения указанной дотации на 2015-2016 годы - </w:t>
      </w:r>
      <w:r w:rsidR="007D3A66" w:rsidRPr="007D3A66">
        <w:rPr>
          <w:color w:val="00B050"/>
          <w:sz w:val="28"/>
          <w:szCs w:val="28"/>
        </w:rPr>
        <w:t>П</w:t>
      </w:r>
      <w:r w:rsidRPr="007D3A66">
        <w:rPr>
          <w:color w:val="00B050"/>
          <w:sz w:val="28"/>
          <w:szCs w:val="28"/>
        </w:rPr>
        <w:t>риложен</w:t>
      </w:r>
      <w:r w:rsidR="007D3A66" w:rsidRPr="007D3A66">
        <w:rPr>
          <w:color w:val="00B050"/>
          <w:sz w:val="28"/>
          <w:szCs w:val="28"/>
        </w:rPr>
        <w:t>ие</w:t>
      </w:r>
      <w:r w:rsidRPr="007D3A66">
        <w:rPr>
          <w:color w:val="00B050"/>
          <w:sz w:val="28"/>
          <w:szCs w:val="28"/>
        </w:rPr>
        <w:t xml:space="preserve"> </w:t>
      </w:r>
      <w:r w:rsidR="007D3A66" w:rsidRPr="007D3A66">
        <w:rPr>
          <w:color w:val="00B050"/>
          <w:sz w:val="28"/>
          <w:szCs w:val="28"/>
        </w:rPr>
        <w:t>50</w:t>
      </w:r>
      <w:r w:rsidRPr="007D3A66">
        <w:rPr>
          <w:color w:val="00B050"/>
          <w:sz w:val="28"/>
          <w:szCs w:val="28"/>
        </w:rPr>
        <w:t xml:space="preserve"> </w:t>
      </w:r>
      <w:r w:rsidRPr="0088026C">
        <w:rPr>
          <w:sz w:val="28"/>
          <w:szCs w:val="28"/>
        </w:rPr>
        <w:t>к настоящей пояснительной записке</w:t>
      </w:r>
      <w:r w:rsidR="007D3A66">
        <w:rPr>
          <w:sz w:val="28"/>
          <w:szCs w:val="28"/>
        </w:rPr>
        <w:t xml:space="preserve">. </w:t>
      </w:r>
      <w:r w:rsidR="007D3A66">
        <w:rPr>
          <w:sz w:val="28"/>
          <w:szCs w:val="28"/>
          <w:shd w:val="clear" w:color="auto" w:fill="FFFFFF"/>
        </w:rPr>
        <w:t xml:space="preserve">Распределение дотации </w:t>
      </w:r>
      <w:r w:rsidR="007D3A66" w:rsidRPr="007D3A66">
        <w:rPr>
          <w:sz w:val="28"/>
          <w:szCs w:val="28"/>
          <w:shd w:val="clear" w:color="auto" w:fill="FFFFFF"/>
        </w:rPr>
        <w:t>представлено в Приложени</w:t>
      </w:r>
      <w:r w:rsidR="007D3A66">
        <w:rPr>
          <w:sz w:val="28"/>
          <w:szCs w:val="28"/>
          <w:shd w:val="clear" w:color="auto" w:fill="FFFFFF"/>
        </w:rPr>
        <w:t>ях</w:t>
      </w:r>
      <w:r w:rsidR="007D3A66" w:rsidRPr="007D3A66">
        <w:rPr>
          <w:sz w:val="28"/>
          <w:szCs w:val="28"/>
          <w:shd w:val="clear" w:color="auto" w:fill="FFFFFF"/>
        </w:rPr>
        <w:t xml:space="preserve"> </w:t>
      </w:r>
      <w:r w:rsidR="007D3A66">
        <w:rPr>
          <w:sz w:val="28"/>
          <w:szCs w:val="28"/>
          <w:shd w:val="clear" w:color="auto" w:fill="FFFFFF"/>
        </w:rPr>
        <w:t>22-23</w:t>
      </w:r>
      <w:r w:rsidR="007D3A66" w:rsidRPr="007D3A66">
        <w:rPr>
          <w:sz w:val="28"/>
          <w:szCs w:val="28"/>
          <w:shd w:val="clear" w:color="auto" w:fill="FFFFFF"/>
        </w:rPr>
        <w:t xml:space="preserve"> к настоящему законопроекту.</w:t>
      </w:r>
      <w:r w:rsidRPr="0088026C">
        <w:rPr>
          <w:sz w:val="28"/>
          <w:szCs w:val="28"/>
        </w:rPr>
        <w:t>).</w:t>
      </w:r>
    </w:p>
    <w:p w:rsidR="0074534C" w:rsidRPr="0088026C" w:rsidRDefault="0074534C" w:rsidP="00931078">
      <w:pPr>
        <w:widowControl/>
        <w:autoSpaceDE w:val="0"/>
        <w:autoSpaceDN w:val="0"/>
        <w:adjustRightInd w:val="0"/>
        <w:ind w:firstLine="708"/>
        <w:jc w:val="both"/>
        <w:rPr>
          <w:sz w:val="28"/>
          <w:szCs w:val="28"/>
        </w:rPr>
      </w:pPr>
      <w:r w:rsidRPr="0088026C">
        <w:rPr>
          <w:sz w:val="28"/>
          <w:szCs w:val="24"/>
        </w:rPr>
        <w:lastRenderedPageBreak/>
        <w:t>Также на 2015-2017 годы предусмотрено предоставление д</w:t>
      </w:r>
      <w:r w:rsidRPr="0088026C">
        <w:rPr>
          <w:sz w:val="28"/>
          <w:szCs w:val="28"/>
        </w:rPr>
        <w:t xml:space="preserve">отаций на поощрение достижения наилучших показателей оценки качества управления муниципальных финансами в сумме 3 000 </w:t>
      </w:r>
      <w:r w:rsidR="00742CFC" w:rsidRPr="0088026C">
        <w:rPr>
          <w:sz w:val="28"/>
          <w:szCs w:val="28"/>
        </w:rPr>
        <w:t>тыс. руб.</w:t>
      </w:r>
      <w:r w:rsidRPr="0088026C">
        <w:rPr>
          <w:sz w:val="28"/>
          <w:szCs w:val="28"/>
        </w:rPr>
        <w:t xml:space="preserve"> ежегодно, распределение которых осуществляется по методике, утвержденной постановлением Правительства Ленинградской области от 25.12.2012 № 442.</w:t>
      </w:r>
    </w:p>
    <w:p w:rsidR="0074534C" w:rsidRPr="0088026C" w:rsidRDefault="0074534C" w:rsidP="00931078">
      <w:pPr>
        <w:widowControl/>
        <w:ind w:firstLine="708"/>
        <w:jc w:val="both"/>
        <w:rPr>
          <w:sz w:val="28"/>
          <w:szCs w:val="24"/>
        </w:rPr>
      </w:pPr>
    </w:p>
    <w:p w:rsidR="0074534C" w:rsidRPr="0088026C" w:rsidRDefault="0074534C" w:rsidP="00931078">
      <w:pPr>
        <w:widowControl/>
        <w:ind w:firstLine="708"/>
        <w:jc w:val="both"/>
        <w:rPr>
          <w:sz w:val="28"/>
          <w:szCs w:val="24"/>
        </w:rPr>
      </w:pPr>
      <w:r w:rsidRPr="0088026C">
        <w:rPr>
          <w:sz w:val="28"/>
          <w:szCs w:val="24"/>
        </w:rPr>
        <w:t>3) Субвенции на осуществление отдельных государственных полномочий Ленинградской области по расчету и предоставлению дотаций на выравнивание бюджетной обеспеченности поселений за счет средств областного бюджета предусмотрены в следующих суммах:</w:t>
      </w:r>
    </w:p>
    <w:p w:rsidR="0074534C" w:rsidRPr="0088026C" w:rsidRDefault="0074534C" w:rsidP="00931078">
      <w:pPr>
        <w:widowControl/>
        <w:ind w:firstLine="708"/>
        <w:jc w:val="both"/>
        <w:rPr>
          <w:sz w:val="28"/>
          <w:szCs w:val="24"/>
        </w:rPr>
      </w:pPr>
      <w:r w:rsidRPr="0088026C">
        <w:rPr>
          <w:sz w:val="28"/>
          <w:szCs w:val="24"/>
        </w:rPr>
        <w:t xml:space="preserve">на 2015 год – 1 000 777,4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на 2016 год – 1 051 081,1 </w:t>
      </w:r>
      <w:r w:rsidR="00742CFC" w:rsidRPr="0088026C">
        <w:rPr>
          <w:sz w:val="28"/>
          <w:szCs w:val="24"/>
        </w:rPr>
        <w:t>тыс. руб.</w:t>
      </w:r>
      <w:r w:rsidRPr="0088026C">
        <w:rPr>
          <w:sz w:val="28"/>
          <w:szCs w:val="24"/>
        </w:rPr>
        <w:t>,</w:t>
      </w:r>
    </w:p>
    <w:p w:rsidR="0074534C" w:rsidRPr="0088026C" w:rsidRDefault="0074534C" w:rsidP="00931078">
      <w:pPr>
        <w:widowControl/>
        <w:ind w:firstLine="708"/>
        <w:jc w:val="both"/>
        <w:rPr>
          <w:sz w:val="28"/>
          <w:szCs w:val="24"/>
        </w:rPr>
      </w:pPr>
      <w:r w:rsidRPr="0088026C">
        <w:rPr>
          <w:sz w:val="28"/>
          <w:szCs w:val="24"/>
        </w:rPr>
        <w:t xml:space="preserve">на 2017 год – 1 100 174,8 </w:t>
      </w:r>
      <w:r w:rsidR="00742CFC" w:rsidRPr="0088026C">
        <w:rPr>
          <w:sz w:val="28"/>
          <w:szCs w:val="24"/>
        </w:rPr>
        <w:t>тыс. руб.</w:t>
      </w:r>
    </w:p>
    <w:p w:rsidR="0074534C" w:rsidRPr="0088026C" w:rsidRDefault="0074534C" w:rsidP="00931078">
      <w:pPr>
        <w:widowControl/>
        <w:ind w:firstLine="708"/>
        <w:jc w:val="both"/>
        <w:rPr>
          <w:rFonts w:eastAsia="Batang"/>
          <w:sz w:val="28"/>
          <w:szCs w:val="28"/>
        </w:rPr>
      </w:pPr>
      <w:r w:rsidRPr="0088026C">
        <w:rPr>
          <w:rFonts w:eastAsia="Batang"/>
          <w:sz w:val="28"/>
          <w:szCs w:val="24"/>
        </w:rPr>
        <w:t xml:space="preserve">Расчет общего объема субвенций, предоставляемых бюджетам </w:t>
      </w:r>
      <w:r w:rsidRPr="0088026C">
        <w:rPr>
          <w:rFonts w:eastAsia="Batang"/>
          <w:sz w:val="28"/>
          <w:szCs w:val="28"/>
        </w:rPr>
        <w:t>муниципальных районов из областного бюджета на осуществление указанных отдельных государственных полномочий, производится в соответствии с методикой, утвержденной областным законом от 10.12.2012 № 92-оз "О наделении органов местного самоуправления Ленинградской области отдельными государственными полномочиями Ленинградской области по расчету и предоставлению дотаций на выравнивание бюджетной обеспеченности поселений за счет средств областного бюджета".</w:t>
      </w:r>
    </w:p>
    <w:p w:rsidR="0074534C" w:rsidRPr="0088026C" w:rsidRDefault="0074534C" w:rsidP="00931078">
      <w:pPr>
        <w:ind w:firstLine="708"/>
        <w:jc w:val="both"/>
        <w:rPr>
          <w:sz w:val="28"/>
        </w:rPr>
      </w:pPr>
      <w:r w:rsidRPr="0088026C">
        <w:rPr>
          <w:sz w:val="28"/>
        </w:rPr>
        <w:t>Расчетный объем субвенций муниципальным районам на осуществление отдельных государственных полномочий учитывает сумму межбюджетных субсидий из бюджетов поселений в областной бюджет, подушевые налоговые доходы которых в 2013 году превышают трёхкратный средний уровень подушевых налоговых доходов всех поселений з</w:t>
      </w:r>
      <w:r w:rsidR="007D3A66">
        <w:rPr>
          <w:sz w:val="28"/>
        </w:rPr>
        <w:t>а 2013 год (11 328 руб./чел.) (</w:t>
      </w:r>
      <w:r w:rsidR="007D3A66" w:rsidRPr="007D3A66">
        <w:rPr>
          <w:color w:val="00B050"/>
          <w:sz w:val="28"/>
        </w:rPr>
        <w:t>П</w:t>
      </w:r>
      <w:r w:rsidRPr="007D3A66">
        <w:rPr>
          <w:color w:val="00B050"/>
          <w:sz w:val="28"/>
        </w:rPr>
        <w:t xml:space="preserve">риложение </w:t>
      </w:r>
      <w:r w:rsidR="007D3A66" w:rsidRPr="007D3A66">
        <w:rPr>
          <w:color w:val="00B050"/>
          <w:sz w:val="28"/>
        </w:rPr>
        <w:t>50</w:t>
      </w:r>
      <w:r w:rsidRPr="007D3A66">
        <w:rPr>
          <w:color w:val="00B050"/>
          <w:sz w:val="28"/>
        </w:rPr>
        <w:t xml:space="preserve"> </w:t>
      </w:r>
      <w:r w:rsidRPr="0088026C">
        <w:rPr>
          <w:sz w:val="28"/>
        </w:rPr>
        <w:t>к настоящей пояснительной записке</w:t>
      </w:r>
      <w:r w:rsidR="007D3A66">
        <w:rPr>
          <w:sz w:val="28"/>
        </w:rPr>
        <w:t xml:space="preserve">. </w:t>
      </w:r>
      <w:r w:rsidR="007D3A66">
        <w:rPr>
          <w:sz w:val="28"/>
          <w:szCs w:val="28"/>
          <w:shd w:val="clear" w:color="auto" w:fill="FFFFFF"/>
        </w:rPr>
        <w:t xml:space="preserve">Распределение субвенции </w:t>
      </w:r>
      <w:r w:rsidR="007D3A66" w:rsidRPr="007D3A66">
        <w:rPr>
          <w:sz w:val="28"/>
          <w:szCs w:val="28"/>
          <w:shd w:val="clear" w:color="auto" w:fill="FFFFFF"/>
        </w:rPr>
        <w:t xml:space="preserve">представлено в Приложении </w:t>
      </w:r>
      <w:r w:rsidR="007D3A66">
        <w:rPr>
          <w:sz w:val="28"/>
          <w:szCs w:val="28"/>
          <w:shd w:val="clear" w:color="auto" w:fill="FFFFFF"/>
        </w:rPr>
        <w:t>24-25</w:t>
      </w:r>
      <w:r w:rsidR="007D3A66" w:rsidRPr="007D3A66">
        <w:rPr>
          <w:sz w:val="28"/>
          <w:szCs w:val="28"/>
          <w:shd w:val="clear" w:color="auto" w:fill="FFFFFF"/>
        </w:rPr>
        <w:t xml:space="preserve"> к настоящему законопроекту.</w:t>
      </w:r>
      <w:r w:rsidRPr="0088026C">
        <w:rPr>
          <w:sz w:val="28"/>
        </w:rPr>
        <w:t>).</w:t>
      </w:r>
    </w:p>
    <w:p w:rsidR="0074534C" w:rsidRPr="0088026C" w:rsidRDefault="0074534C" w:rsidP="00931078">
      <w:pPr>
        <w:ind w:firstLine="708"/>
        <w:jc w:val="both"/>
        <w:rPr>
          <w:sz w:val="28"/>
        </w:rPr>
      </w:pPr>
      <w:r w:rsidRPr="0088026C">
        <w:rPr>
          <w:sz w:val="28"/>
        </w:rPr>
        <w:t xml:space="preserve">На 2015-2017 годы межбюджетные субсидии в областной бюджет определены по 8-ми поселениям: Заневское, Муринское и Юкковское сельские поселения Всеволожского муниципального района, Первомайское сельское поселение Выборгского района, Вистинское сельское поселение Кингисеппского муниципального района, Синявинское городское поселение Кировского муниципального района, Виллозское сельское поселение Ломоносовского муниципального района, Шапкинское сельское поселение Тосненского района - в общей сумме 69 261,2 </w:t>
      </w:r>
      <w:r w:rsidR="00742CFC" w:rsidRPr="0088026C">
        <w:rPr>
          <w:sz w:val="28"/>
        </w:rPr>
        <w:t>тыс. руб.</w:t>
      </w:r>
    </w:p>
    <w:p w:rsidR="0074534C" w:rsidRPr="0088026C" w:rsidRDefault="0074534C" w:rsidP="00931078">
      <w:pPr>
        <w:ind w:firstLine="708"/>
        <w:jc w:val="both"/>
        <w:rPr>
          <w:rFonts w:eastAsia="Batang"/>
          <w:sz w:val="28"/>
          <w:szCs w:val="28"/>
        </w:rPr>
      </w:pPr>
      <w:r w:rsidRPr="0088026C">
        <w:rPr>
          <w:rFonts w:eastAsia="Batang"/>
          <w:sz w:val="28"/>
          <w:szCs w:val="28"/>
        </w:rPr>
        <w:t>Размер субвенций, предоставляемых бюджетам муниципальных районов из областного бюджета на осуществление отдельных государственных полномочий, предусматривает:</w:t>
      </w:r>
    </w:p>
    <w:p w:rsidR="0074534C" w:rsidRPr="0088026C" w:rsidRDefault="0074534C" w:rsidP="00931078">
      <w:pPr>
        <w:ind w:firstLine="708"/>
        <w:jc w:val="both"/>
        <w:rPr>
          <w:rFonts w:eastAsia="Batang"/>
          <w:sz w:val="28"/>
          <w:szCs w:val="28"/>
        </w:rPr>
      </w:pPr>
      <w:r w:rsidRPr="0088026C">
        <w:rPr>
          <w:rFonts w:eastAsia="Batang"/>
          <w:sz w:val="28"/>
          <w:szCs w:val="28"/>
        </w:rPr>
        <w:t>- средства на обеспечение полномочий, которые определяются исходя из расчетного объема дотаций поселениям, входящим в состав конкретного муниципального района, рассчитанного в соответствии с методикой распределения дотаций на выравнивание бюджетной обеспеченности поселений согласно приложению 2 к областному закону от 08.08.2005 № 67-оз "О фондах финансовой поддержки муниципальных образований Ленинградской области";</w:t>
      </w:r>
    </w:p>
    <w:p w:rsidR="0074534C" w:rsidRPr="0088026C" w:rsidRDefault="0074534C" w:rsidP="00931078">
      <w:pPr>
        <w:ind w:firstLine="708"/>
        <w:jc w:val="both"/>
        <w:rPr>
          <w:rFonts w:eastAsia="Batang"/>
          <w:sz w:val="28"/>
          <w:szCs w:val="28"/>
        </w:rPr>
      </w:pPr>
      <w:r w:rsidRPr="0088026C">
        <w:rPr>
          <w:rFonts w:eastAsia="Batang"/>
          <w:sz w:val="28"/>
          <w:szCs w:val="28"/>
        </w:rPr>
        <w:lastRenderedPageBreak/>
        <w:t>средства на реализацию полномочий, которые определяются исходя из размера должностного оклада на очередной финансовый год по должности "ведущий специалист" в соответствии с областным законом от 25.02.2005 № 12-оз, 15-ти должностных окладов в год на одного специалиста, исполняющего отдельные государственные полномочия, с учетом повышения оплаты труда с 1 сентября на 6%, коэффициентов, учитывающих расходы на начисления на оплату труда (1,302) и текущие расходы (1,2).</w:t>
      </w:r>
    </w:p>
    <w:p w:rsidR="0074534C" w:rsidRPr="00626AA6" w:rsidRDefault="0074534C" w:rsidP="00931078">
      <w:pPr>
        <w:widowControl/>
        <w:ind w:firstLine="708"/>
        <w:jc w:val="center"/>
        <w:rPr>
          <w:b/>
          <w:i/>
          <w:color w:val="000000"/>
          <w:sz w:val="28"/>
          <w:szCs w:val="28"/>
        </w:rPr>
      </w:pPr>
    </w:p>
    <w:p w:rsidR="0074534C" w:rsidRDefault="0074534C" w:rsidP="00931078">
      <w:pPr>
        <w:widowControl/>
        <w:ind w:firstLine="708"/>
        <w:rPr>
          <w:b/>
          <w:color w:val="000000"/>
          <w:sz w:val="28"/>
          <w:szCs w:val="28"/>
        </w:rPr>
      </w:pPr>
      <w:r w:rsidRPr="00626AA6">
        <w:rPr>
          <w:b/>
          <w:i/>
          <w:color w:val="000000"/>
          <w:sz w:val="28"/>
          <w:szCs w:val="28"/>
        </w:rPr>
        <w:t xml:space="preserve">Подпрограмма </w:t>
      </w:r>
      <w:r w:rsidR="0072131E">
        <w:rPr>
          <w:b/>
          <w:i/>
          <w:color w:val="000000"/>
          <w:sz w:val="28"/>
          <w:szCs w:val="28"/>
        </w:rPr>
        <w:t xml:space="preserve">« </w:t>
      </w:r>
      <w:r w:rsidRPr="00626AA6">
        <w:rPr>
          <w:b/>
          <w:i/>
          <w:color w:val="000000"/>
          <w:sz w:val="28"/>
          <w:szCs w:val="28"/>
        </w:rPr>
        <w:t>Управление государственным долгом и государственными финансовыми активами Ленинградской области</w:t>
      </w:r>
      <w:r w:rsidRPr="00626AA6">
        <w:rPr>
          <w:b/>
          <w:color w:val="1F497D"/>
          <w:sz w:val="28"/>
          <w:szCs w:val="28"/>
        </w:rPr>
        <w:t xml:space="preserve"> </w:t>
      </w:r>
      <w:r w:rsidR="0072131E">
        <w:rPr>
          <w:b/>
          <w:color w:val="000000"/>
          <w:sz w:val="28"/>
          <w:szCs w:val="28"/>
        </w:rPr>
        <w:t xml:space="preserve">« </w:t>
      </w:r>
    </w:p>
    <w:p w:rsidR="00884590" w:rsidRPr="0088026C" w:rsidRDefault="00884590" w:rsidP="00931078">
      <w:pPr>
        <w:widowControl/>
        <w:ind w:firstLine="708"/>
        <w:jc w:val="both"/>
        <w:rPr>
          <w:sz w:val="28"/>
          <w:szCs w:val="28"/>
        </w:rPr>
      </w:pPr>
      <w:r w:rsidRPr="0088026C">
        <w:rPr>
          <w:sz w:val="28"/>
          <w:szCs w:val="28"/>
        </w:rPr>
        <w:t xml:space="preserve">По данной подпрограмме на 2015 год предусмотрены расходы в сумме </w:t>
      </w:r>
      <w:r w:rsidRPr="0088026C">
        <w:rPr>
          <w:sz w:val="26"/>
          <w:szCs w:val="26"/>
        </w:rPr>
        <w:t xml:space="preserve">1 927 440 </w:t>
      </w:r>
      <w:r w:rsidR="00213232" w:rsidRPr="0088026C">
        <w:rPr>
          <w:sz w:val="26"/>
          <w:szCs w:val="26"/>
        </w:rPr>
        <w:t>тыс. руб.</w:t>
      </w:r>
    </w:p>
    <w:p w:rsidR="0074534C" w:rsidRPr="007635B6" w:rsidRDefault="0074534C" w:rsidP="00931078">
      <w:pPr>
        <w:widowControl/>
        <w:autoSpaceDE w:val="0"/>
        <w:autoSpaceDN w:val="0"/>
        <w:adjustRightInd w:val="0"/>
        <w:ind w:firstLine="708"/>
        <w:jc w:val="both"/>
        <w:rPr>
          <w:sz w:val="28"/>
          <w:szCs w:val="28"/>
        </w:rPr>
      </w:pPr>
      <w:r w:rsidRPr="007635B6">
        <w:rPr>
          <w:sz w:val="28"/>
          <w:szCs w:val="28"/>
        </w:rPr>
        <w:t>Расходные обязательства комитет финансов Ленинградской области для реализации подпрограммы "</w:t>
      </w:r>
      <w:hyperlink r:id="rId18" w:history="1">
        <w:r w:rsidRPr="007635B6">
          <w:rPr>
            <w:color w:val="000000"/>
            <w:sz w:val="28"/>
            <w:szCs w:val="28"/>
          </w:rPr>
          <w:t>Управление</w:t>
        </w:r>
      </w:hyperlink>
      <w:r w:rsidRPr="007635B6">
        <w:rPr>
          <w:sz w:val="28"/>
          <w:szCs w:val="28"/>
        </w:rPr>
        <w:t xml:space="preserve"> государственным долгом Ленинградской области» на 2015 год определены на основании заключенных договоров, соглашений, оригинальных графиков платежей, а также с учетом планируемых к привлечению заемных средств в 2015 году из расчета прогнозного уровня процентных ставок на 2015 год. Реализация данной подпрограммы разделена на четыре основных мероприятия:</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5"/>
        <w:gridCol w:w="2410"/>
        <w:gridCol w:w="2126"/>
      </w:tblGrid>
      <w:tr w:rsidR="0074534C" w:rsidRPr="009720B8" w:rsidTr="00A94714">
        <w:tc>
          <w:tcPr>
            <w:tcW w:w="5245" w:type="dxa"/>
            <w:shd w:val="clear" w:color="auto" w:fill="auto"/>
          </w:tcPr>
          <w:p w:rsidR="0074534C" w:rsidRPr="009720B8" w:rsidRDefault="0074534C" w:rsidP="00A94714">
            <w:pPr>
              <w:widowControl/>
              <w:autoSpaceDE w:val="0"/>
              <w:autoSpaceDN w:val="0"/>
              <w:adjustRightInd w:val="0"/>
              <w:jc w:val="center"/>
              <w:rPr>
                <w:b/>
                <w:sz w:val="26"/>
                <w:szCs w:val="26"/>
              </w:rPr>
            </w:pPr>
            <w:r w:rsidRPr="009720B8">
              <w:rPr>
                <w:b/>
                <w:sz w:val="26"/>
                <w:szCs w:val="26"/>
              </w:rPr>
              <w:t>Основные мероприятия</w:t>
            </w:r>
          </w:p>
        </w:tc>
        <w:tc>
          <w:tcPr>
            <w:tcW w:w="2410" w:type="dxa"/>
            <w:shd w:val="clear" w:color="auto" w:fill="auto"/>
          </w:tcPr>
          <w:p w:rsidR="0074534C" w:rsidRPr="009720B8" w:rsidRDefault="0074534C" w:rsidP="00A94714">
            <w:pPr>
              <w:widowControl/>
              <w:autoSpaceDE w:val="0"/>
              <w:autoSpaceDN w:val="0"/>
              <w:adjustRightInd w:val="0"/>
              <w:jc w:val="center"/>
              <w:rPr>
                <w:b/>
                <w:sz w:val="26"/>
                <w:szCs w:val="26"/>
              </w:rPr>
            </w:pPr>
            <w:r w:rsidRPr="009720B8">
              <w:rPr>
                <w:b/>
                <w:sz w:val="26"/>
                <w:szCs w:val="26"/>
              </w:rPr>
              <w:t>2014 год</w:t>
            </w:r>
          </w:p>
          <w:p w:rsidR="0074534C" w:rsidRPr="009720B8" w:rsidRDefault="0074534C" w:rsidP="00A94714">
            <w:pPr>
              <w:widowControl/>
              <w:autoSpaceDE w:val="0"/>
              <w:autoSpaceDN w:val="0"/>
              <w:adjustRightInd w:val="0"/>
              <w:jc w:val="center"/>
              <w:rPr>
                <w:b/>
                <w:sz w:val="26"/>
                <w:szCs w:val="26"/>
              </w:rPr>
            </w:pPr>
            <w:r w:rsidRPr="009720B8">
              <w:rPr>
                <w:b/>
                <w:sz w:val="26"/>
                <w:szCs w:val="26"/>
              </w:rPr>
              <w:t>закон 102-оз</w:t>
            </w:r>
          </w:p>
        </w:tc>
        <w:tc>
          <w:tcPr>
            <w:tcW w:w="2126" w:type="dxa"/>
            <w:shd w:val="clear" w:color="auto" w:fill="auto"/>
          </w:tcPr>
          <w:p w:rsidR="0074534C" w:rsidRPr="009720B8" w:rsidRDefault="0074534C" w:rsidP="00A94714">
            <w:pPr>
              <w:widowControl/>
              <w:autoSpaceDE w:val="0"/>
              <w:autoSpaceDN w:val="0"/>
              <w:adjustRightInd w:val="0"/>
              <w:jc w:val="center"/>
              <w:rPr>
                <w:b/>
                <w:sz w:val="26"/>
                <w:szCs w:val="26"/>
              </w:rPr>
            </w:pPr>
            <w:r w:rsidRPr="009720B8">
              <w:rPr>
                <w:b/>
                <w:sz w:val="26"/>
                <w:szCs w:val="26"/>
              </w:rPr>
              <w:t>2015 год</w:t>
            </w:r>
          </w:p>
          <w:p w:rsidR="0074534C" w:rsidRPr="009720B8" w:rsidRDefault="0074534C" w:rsidP="00A94714">
            <w:pPr>
              <w:widowControl/>
              <w:autoSpaceDE w:val="0"/>
              <w:autoSpaceDN w:val="0"/>
              <w:adjustRightInd w:val="0"/>
              <w:jc w:val="center"/>
              <w:rPr>
                <w:b/>
                <w:sz w:val="26"/>
                <w:szCs w:val="26"/>
              </w:rPr>
            </w:pPr>
            <w:r w:rsidRPr="009720B8">
              <w:rPr>
                <w:b/>
                <w:sz w:val="26"/>
                <w:szCs w:val="26"/>
              </w:rPr>
              <w:t>(проект)</w:t>
            </w:r>
          </w:p>
        </w:tc>
      </w:tr>
      <w:tr w:rsidR="0074534C" w:rsidRPr="009720B8" w:rsidTr="00A94714">
        <w:tc>
          <w:tcPr>
            <w:tcW w:w="5245" w:type="dxa"/>
            <w:shd w:val="clear" w:color="auto" w:fill="auto"/>
          </w:tcPr>
          <w:p w:rsidR="0074534C" w:rsidRPr="009720B8" w:rsidRDefault="0074534C" w:rsidP="00A94714">
            <w:pPr>
              <w:widowControl/>
              <w:autoSpaceDE w:val="0"/>
              <w:autoSpaceDN w:val="0"/>
              <w:adjustRightInd w:val="0"/>
              <w:jc w:val="both"/>
              <w:rPr>
                <w:sz w:val="26"/>
                <w:szCs w:val="26"/>
              </w:rPr>
            </w:pPr>
            <w:r w:rsidRPr="009720B8">
              <w:rPr>
                <w:sz w:val="26"/>
                <w:szCs w:val="26"/>
              </w:rPr>
              <w:t>Обслуживание государственного долга Ленинградской области</w:t>
            </w:r>
          </w:p>
        </w:tc>
        <w:tc>
          <w:tcPr>
            <w:tcW w:w="2410"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707 464</w:t>
            </w:r>
          </w:p>
        </w:tc>
        <w:tc>
          <w:tcPr>
            <w:tcW w:w="2126"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1 680 000</w:t>
            </w:r>
          </w:p>
        </w:tc>
      </w:tr>
      <w:tr w:rsidR="0074534C" w:rsidRPr="009720B8" w:rsidTr="00A94714">
        <w:tc>
          <w:tcPr>
            <w:tcW w:w="5245" w:type="dxa"/>
            <w:shd w:val="clear" w:color="auto" w:fill="auto"/>
          </w:tcPr>
          <w:p w:rsidR="0074534C" w:rsidRPr="009720B8" w:rsidRDefault="0074534C" w:rsidP="00A94714">
            <w:pPr>
              <w:widowControl/>
              <w:autoSpaceDE w:val="0"/>
              <w:autoSpaceDN w:val="0"/>
              <w:adjustRightInd w:val="0"/>
              <w:jc w:val="both"/>
              <w:rPr>
                <w:sz w:val="26"/>
                <w:szCs w:val="26"/>
              </w:rPr>
            </w:pPr>
            <w:r w:rsidRPr="009720B8">
              <w:rPr>
                <w:sz w:val="26"/>
                <w:szCs w:val="26"/>
              </w:rPr>
              <w:t xml:space="preserve">Планирование ассигнований на исполнение государственных гарантий </w:t>
            </w:r>
          </w:p>
        </w:tc>
        <w:tc>
          <w:tcPr>
            <w:tcW w:w="2410"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0</w:t>
            </w:r>
          </w:p>
        </w:tc>
        <w:tc>
          <w:tcPr>
            <w:tcW w:w="2126"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232 000</w:t>
            </w:r>
          </w:p>
        </w:tc>
      </w:tr>
      <w:tr w:rsidR="0074534C" w:rsidRPr="009720B8" w:rsidTr="00A94714">
        <w:tc>
          <w:tcPr>
            <w:tcW w:w="5245" w:type="dxa"/>
            <w:shd w:val="clear" w:color="auto" w:fill="auto"/>
          </w:tcPr>
          <w:p w:rsidR="0074534C" w:rsidRPr="009720B8" w:rsidRDefault="0074534C" w:rsidP="00A94714">
            <w:pPr>
              <w:widowControl/>
              <w:autoSpaceDE w:val="0"/>
              <w:autoSpaceDN w:val="0"/>
              <w:adjustRightInd w:val="0"/>
              <w:jc w:val="both"/>
              <w:rPr>
                <w:sz w:val="26"/>
                <w:szCs w:val="26"/>
              </w:rPr>
            </w:pPr>
            <w:r w:rsidRPr="009720B8">
              <w:rPr>
                <w:sz w:val="26"/>
                <w:szCs w:val="26"/>
              </w:rPr>
              <w:t>Взаимодействие с международными рейтинговыми агентствами</w:t>
            </w:r>
          </w:p>
        </w:tc>
        <w:tc>
          <w:tcPr>
            <w:tcW w:w="2410"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2 337</w:t>
            </w:r>
          </w:p>
        </w:tc>
        <w:tc>
          <w:tcPr>
            <w:tcW w:w="2126"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2 240</w:t>
            </w:r>
          </w:p>
        </w:tc>
      </w:tr>
      <w:tr w:rsidR="0074534C" w:rsidRPr="009720B8" w:rsidTr="00A94714">
        <w:trPr>
          <w:trHeight w:val="1635"/>
        </w:trPr>
        <w:tc>
          <w:tcPr>
            <w:tcW w:w="5245" w:type="dxa"/>
            <w:shd w:val="clear" w:color="auto" w:fill="auto"/>
          </w:tcPr>
          <w:p w:rsidR="0074534C" w:rsidRPr="009720B8" w:rsidRDefault="0074534C" w:rsidP="00A94714">
            <w:pPr>
              <w:widowControl/>
              <w:autoSpaceDE w:val="0"/>
              <w:autoSpaceDN w:val="0"/>
              <w:adjustRightInd w:val="0"/>
              <w:jc w:val="both"/>
              <w:rPr>
                <w:sz w:val="26"/>
                <w:szCs w:val="26"/>
              </w:rPr>
            </w:pPr>
            <w:r w:rsidRPr="009720B8">
              <w:rPr>
                <w:sz w:val="26"/>
                <w:szCs w:val="26"/>
              </w:rPr>
              <w:t>Планирование расходов, связанных с осуществлением заимствований Ленинградской области (выполнение других обязательств Ленинградской области по выплате комиссий и вознаграждения</w:t>
            </w:r>
            <w:r w:rsidR="008C432C">
              <w:rPr>
                <w:sz w:val="26"/>
                <w:szCs w:val="26"/>
              </w:rPr>
              <w:t>)</w:t>
            </w:r>
          </w:p>
        </w:tc>
        <w:tc>
          <w:tcPr>
            <w:tcW w:w="2410"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50 000</w:t>
            </w:r>
          </w:p>
        </w:tc>
        <w:tc>
          <w:tcPr>
            <w:tcW w:w="2126" w:type="dxa"/>
            <w:shd w:val="clear" w:color="auto" w:fill="auto"/>
          </w:tcPr>
          <w:p w:rsidR="0074534C" w:rsidRPr="009720B8" w:rsidRDefault="0074534C" w:rsidP="00A94714">
            <w:pPr>
              <w:widowControl/>
              <w:autoSpaceDE w:val="0"/>
              <w:autoSpaceDN w:val="0"/>
              <w:adjustRightInd w:val="0"/>
              <w:jc w:val="center"/>
              <w:rPr>
                <w:sz w:val="26"/>
                <w:szCs w:val="26"/>
              </w:rPr>
            </w:pPr>
            <w:r w:rsidRPr="009720B8">
              <w:rPr>
                <w:sz w:val="26"/>
                <w:szCs w:val="26"/>
              </w:rPr>
              <w:t>13 200</w:t>
            </w:r>
          </w:p>
        </w:tc>
      </w:tr>
      <w:tr w:rsidR="0074534C" w:rsidRPr="009720B8" w:rsidTr="00A94714">
        <w:tc>
          <w:tcPr>
            <w:tcW w:w="5245" w:type="dxa"/>
            <w:shd w:val="clear" w:color="auto" w:fill="auto"/>
          </w:tcPr>
          <w:p w:rsidR="0074534C" w:rsidRPr="009720B8" w:rsidRDefault="0074534C" w:rsidP="00A94714">
            <w:pPr>
              <w:widowControl/>
              <w:autoSpaceDE w:val="0"/>
              <w:autoSpaceDN w:val="0"/>
              <w:adjustRightInd w:val="0"/>
              <w:jc w:val="both"/>
              <w:rPr>
                <w:b/>
                <w:sz w:val="26"/>
                <w:szCs w:val="26"/>
              </w:rPr>
            </w:pPr>
            <w:r w:rsidRPr="009720B8">
              <w:rPr>
                <w:b/>
                <w:sz w:val="26"/>
                <w:szCs w:val="26"/>
              </w:rPr>
              <w:t>Итого</w:t>
            </w:r>
          </w:p>
        </w:tc>
        <w:tc>
          <w:tcPr>
            <w:tcW w:w="2410" w:type="dxa"/>
            <w:shd w:val="clear" w:color="auto" w:fill="auto"/>
          </w:tcPr>
          <w:p w:rsidR="0074534C" w:rsidRPr="009720B8" w:rsidRDefault="0074534C" w:rsidP="00A94714">
            <w:pPr>
              <w:widowControl/>
              <w:autoSpaceDE w:val="0"/>
              <w:autoSpaceDN w:val="0"/>
              <w:adjustRightInd w:val="0"/>
              <w:jc w:val="center"/>
              <w:rPr>
                <w:b/>
                <w:sz w:val="26"/>
                <w:szCs w:val="26"/>
              </w:rPr>
            </w:pPr>
            <w:r w:rsidRPr="009720B8">
              <w:rPr>
                <w:b/>
                <w:sz w:val="26"/>
                <w:szCs w:val="26"/>
              </w:rPr>
              <w:t>759 801</w:t>
            </w:r>
          </w:p>
        </w:tc>
        <w:tc>
          <w:tcPr>
            <w:tcW w:w="2126" w:type="dxa"/>
            <w:shd w:val="clear" w:color="auto" w:fill="auto"/>
          </w:tcPr>
          <w:p w:rsidR="0074534C" w:rsidRPr="009720B8" w:rsidRDefault="0074534C" w:rsidP="00A94714">
            <w:pPr>
              <w:widowControl/>
              <w:autoSpaceDE w:val="0"/>
              <w:autoSpaceDN w:val="0"/>
              <w:adjustRightInd w:val="0"/>
              <w:jc w:val="center"/>
              <w:rPr>
                <w:b/>
                <w:sz w:val="26"/>
                <w:szCs w:val="26"/>
              </w:rPr>
            </w:pPr>
            <w:r w:rsidRPr="009720B8">
              <w:rPr>
                <w:b/>
                <w:sz w:val="26"/>
                <w:szCs w:val="26"/>
              </w:rPr>
              <w:t>1 927 440</w:t>
            </w:r>
          </w:p>
        </w:tc>
      </w:tr>
    </w:tbl>
    <w:p w:rsidR="0074534C" w:rsidRPr="00563715" w:rsidRDefault="0074534C" w:rsidP="00931078">
      <w:pPr>
        <w:widowControl/>
        <w:autoSpaceDE w:val="0"/>
        <w:autoSpaceDN w:val="0"/>
        <w:adjustRightInd w:val="0"/>
        <w:ind w:firstLine="709"/>
        <w:jc w:val="both"/>
        <w:rPr>
          <w:sz w:val="28"/>
          <w:szCs w:val="28"/>
        </w:rPr>
      </w:pPr>
      <w:r w:rsidRPr="00563715">
        <w:rPr>
          <w:sz w:val="28"/>
          <w:szCs w:val="28"/>
        </w:rPr>
        <w:t xml:space="preserve">Расходные  </w:t>
      </w:r>
      <w:r w:rsidRPr="00563715">
        <w:rPr>
          <w:sz w:val="28"/>
          <w:szCs w:val="28"/>
        </w:rPr>
        <w:tab/>
        <w:t xml:space="preserve">обязательства по исполнению данной программы увеличились в 2015 году на 253% по сравнению с 2014 годом и составили 1 927 440 </w:t>
      </w:r>
      <w:r w:rsidR="00213232">
        <w:rPr>
          <w:sz w:val="28"/>
          <w:szCs w:val="28"/>
        </w:rPr>
        <w:t>тыс. руб.</w:t>
      </w:r>
      <w:r w:rsidRPr="00563715">
        <w:rPr>
          <w:sz w:val="28"/>
          <w:szCs w:val="28"/>
        </w:rPr>
        <w:t>, из них:</w:t>
      </w:r>
    </w:p>
    <w:p w:rsidR="0074534C" w:rsidRPr="00563715" w:rsidRDefault="0074534C" w:rsidP="00931078">
      <w:pPr>
        <w:widowControl/>
        <w:autoSpaceDE w:val="0"/>
        <w:autoSpaceDN w:val="0"/>
        <w:adjustRightInd w:val="0"/>
        <w:ind w:firstLine="709"/>
        <w:jc w:val="both"/>
        <w:rPr>
          <w:sz w:val="28"/>
          <w:szCs w:val="28"/>
        </w:rPr>
      </w:pPr>
      <w:r w:rsidRPr="00563715">
        <w:rPr>
          <w:sz w:val="28"/>
          <w:szCs w:val="28"/>
        </w:rPr>
        <w:t xml:space="preserve">- расходы на обслуживание государственного долга Ленинградской области увеличатся на 237% и составят 1 680 000 </w:t>
      </w:r>
      <w:r w:rsidR="00213232">
        <w:rPr>
          <w:sz w:val="28"/>
          <w:szCs w:val="28"/>
        </w:rPr>
        <w:t>тыс. руб.</w:t>
      </w:r>
      <w:r w:rsidRPr="00563715">
        <w:rPr>
          <w:sz w:val="28"/>
          <w:szCs w:val="28"/>
        </w:rPr>
        <w:t>, (данное увеличение связано с не</w:t>
      </w:r>
      <w:r w:rsidR="008C432C">
        <w:rPr>
          <w:sz w:val="28"/>
          <w:szCs w:val="28"/>
        </w:rPr>
        <w:t xml:space="preserve"> </w:t>
      </w:r>
      <w:r w:rsidRPr="00563715">
        <w:rPr>
          <w:sz w:val="28"/>
          <w:szCs w:val="28"/>
        </w:rPr>
        <w:t>привлечением в полном объеме на запланированный срок заемных средств в 2014 году);</w:t>
      </w:r>
    </w:p>
    <w:p w:rsidR="0074534C" w:rsidRPr="00563715" w:rsidRDefault="0074534C" w:rsidP="00931078">
      <w:pPr>
        <w:widowControl/>
        <w:autoSpaceDE w:val="0"/>
        <w:autoSpaceDN w:val="0"/>
        <w:adjustRightInd w:val="0"/>
        <w:ind w:firstLine="709"/>
        <w:jc w:val="both"/>
        <w:rPr>
          <w:sz w:val="28"/>
          <w:szCs w:val="28"/>
        </w:rPr>
      </w:pPr>
      <w:r w:rsidRPr="00563715">
        <w:rPr>
          <w:sz w:val="28"/>
          <w:szCs w:val="28"/>
        </w:rPr>
        <w:t>- расходы на планирование ассигнований на исполнение государственных гарантий спланированы на основании заключенных договоров;</w:t>
      </w:r>
    </w:p>
    <w:p w:rsidR="0074534C" w:rsidRPr="00563715" w:rsidRDefault="0074534C" w:rsidP="00931078">
      <w:pPr>
        <w:widowControl/>
        <w:autoSpaceDE w:val="0"/>
        <w:autoSpaceDN w:val="0"/>
        <w:adjustRightInd w:val="0"/>
        <w:ind w:firstLine="709"/>
        <w:jc w:val="both"/>
        <w:rPr>
          <w:sz w:val="28"/>
          <w:szCs w:val="28"/>
        </w:rPr>
      </w:pPr>
      <w:r w:rsidRPr="00563715">
        <w:rPr>
          <w:sz w:val="28"/>
          <w:szCs w:val="28"/>
        </w:rPr>
        <w:t xml:space="preserve">- расходы по  взаимодействию с международными рейтинговыми агентствами уменьшились на 4,3% и составят 2 240 </w:t>
      </w:r>
      <w:r w:rsidR="00213232">
        <w:rPr>
          <w:sz w:val="28"/>
          <w:szCs w:val="28"/>
        </w:rPr>
        <w:t>тыс. руб.</w:t>
      </w:r>
      <w:r w:rsidRPr="00563715">
        <w:rPr>
          <w:sz w:val="28"/>
          <w:szCs w:val="28"/>
        </w:rPr>
        <w:t>;</w:t>
      </w:r>
    </w:p>
    <w:p w:rsidR="0074534C" w:rsidRPr="00563715" w:rsidRDefault="0074534C" w:rsidP="00931078">
      <w:pPr>
        <w:widowControl/>
        <w:autoSpaceDE w:val="0"/>
        <w:autoSpaceDN w:val="0"/>
        <w:adjustRightInd w:val="0"/>
        <w:ind w:firstLine="709"/>
        <w:jc w:val="both"/>
        <w:rPr>
          <w:sz w:val="28"/>
          <w:szCs w:val="28"/>
        </w:rPr>
      </w:pPr>
      <w:r w:rsidRPr="00563715">
        <w:rPr>
          <w:sz w:val="28"/>
          <w:szCs w:val="28"/>
        </w:rPr>
        <w:lastRenderedPageBreak/>
        <w:t>- расходы, связанные с осуществлением заимствований Ленинградской области</w:t>
      </w:r>
      <w:r w:rsidR="008C432C">
        <w:rPr>
          <w:sz w:val="28"/>
          <w:szCs w:val="28"/>
        </w:rPr>
        <w:t>,</w:t>
      </w:r>
      <w:r w:rsidRPr="00563715">
        <w:rPr>
          <w:sz w:val="28"/>
          <w:szCs w:val="28"/>
        </w:rPr>
        <w:t xml:space="preserve"> уменьшил</w:t>
      </w:r>
      <w:r w:rsidR="008C432C">
        <w:rPr>
          <w:sz w:val="28"/>
          <w:szCs w:val="28"/>
        </w:rPr>
        <w:t>и</w:t>
      </w:r>
      <w:r w:rsidRPr="00563715">
        <w:rPr>
          <w:sz w:val="28"/>
          <w:szCs w:val="28"/>
        </w:rPr>
        <w:t xml:space="preserve">сь на 73,6 % и составят 13 200 </w:t>
      </w:r>
      <w:r w:rsidR="00213232">
        <w:rPr>
          <w:sz w:val="28"/>
          <w:szCs w:val="28"/>
        </w:rPr>
        <w:t>тыс. руб.</w:t>
      </w:r>
      <w:r w:rsidRPr="00563715">
        <w:rPr>
          <w:sz w:val="28"/>
          <w:szCs w:val="28"/>
        </w:rPr>
        <w:t xml:space="preserve"> в связи с подготовкой и проведением конкурсных процедур.</w:t>
      </w:r>
    </w:p>
    <w:p w:rsidR="0074534C" w:rsidRPr="00563715" w:rsidRDefault="0074534C" w:rsidP="00931078">
      <w:pPr>
        <w:widowControl/>
        <w:autoSpaceDE w:val="0"/>
        <w:autoSpaceDN w:val="0"/>
        <w:adjustRightInd w:val="0"/>
        <w:ind w:firstLine="709"/>
        <w:jc w:val="both"/>
        <w:rPr>
          <w:sz w:val="28"/>
          <w:szCs w:val="28"/>
        </w:rPr>
      </w:pPr>
      <w:r w:rsidRPr="00563715">
        <w:rPr>
          <w:sz w:val="28"/>
          <w:szCs w:val="28"/>
        </w:rPr>
        <w:t xml:space="preserve">В связи с финансированием дефицита областного бюджета за счет заимствований расходы на обслуживание государственного долга будут возрастать по мере его фактического увеличения.  </w:t>
      </w:r>
    </w:p>
    <w:p w:rsidR="009D4D2A" w:rsidRDefault="009D4D2A" w:rsidP="00884590">
      <w:pPr>
        <w:widowControl/>
        <w:jc w:val="center"/>
        <w:rPr>
          <w:b/>
          <w:color w:val="000000"/>
          <w:sz w:val="28"/>
          <w:szCs w:val="28"/>
          <w:u w:val="single"/>
        </w:rPr>
      </w:pPr>
      <w:r>
        <w:rPr>
          <w:b/>
          <w:color w:val="000000"/>
          <w:sz w:val="28"/>
          <w:szCs w:val="28"/>
          <w:u w:val="single"/>
        </w:rPr>
        <w:br w:type="page"/>
      </w:r>
    </w:p>
    <w:p w:rsidR="0074534C" w:rsidRDefault="0074534C" w:rsidP="00884590">
      <w:pPr>
        <w:widowControl/>
        <w:jc w:val="center"/>
        <w:rPr>
          <w:b/>
          <w:sz w:val="28"/>
          <w:szCs w:val="28"/>
          <w:u w:val="single"/>
        </w:rPr>
      </w:pPr>
      <w:r w:rsidRPr="00FA2190">
        <w:rPr>
          <w:b/>
          <w:color w:val="000000"/>
          <w:sz w:val="28"/>
          <w:szCs w:val="28"/>
          <w:u w:val="single"/>
        </w:rPr>
        <w:lastRenderedPageBreak/>
        <w:t>15.</w:t>
      </w:r>
      <w:r>
        <w:rPr>
          <w:b/>
          <w:color w:val="1F497D"/>
          <w:sz w:val="28"/>
          <w:szCs w:val="28"/>
          <w:u w:val="single"/>
        </w:rPr>
        <w:t xml:space="preserve"> </w:t>
      </w:r>
      <w:r w:rsidRPr="00A0664C">
        <w:rPr>
          <w:b/>
          <w:sz w:val="28"/>
          <w:szCs w:val="28"/>
          <w:u w:val="single"/>
        </w:rPr>
        <w:t xml:space="preserve">Государственная программа </w:t>
      </w:r>
      <w:r w:rsidR="0072131E">
        <w:rPr>
          <w:b/>
          <w:sz w:val="28"/>
          <w:szCs w:val="28"/>
          <w:u w:val="single"/>
        </w:rPr>
        <w:t xml:space="preserve">« </w:t>
      </w:r>
      <w:r w:rsidRPr="00A0664C">
        <w:rPr>
          <w:b/>
          <w:sz w:val="28"/>
          <w:szCs w:val="28"/>
          <w:u w:val="single"/>
        </w:rPr>
        <w:t>Повышение эффективности государственного управления и снижение административных барьеров при предоставлении государственных и муниципальных услуг</w:t>
      </w:r>
      <w:r w:rsidR="00884590">
        <w:rPr>
          <w:b/>
          <w:sz w:val="28"/>
          <w:szCs w:val="28"/>
          <w:u w:val="single"/>
        </w:rPr>
        <w:t xml:space="preserve"> </w:t>
      </w:r>
      <w:r w:rsidRPr="00A0664C">
        <w:rPr>
          <w:b/>
          <w:sz w:val="28"/>
          <w:szCs w:val="28"/>
          <w:u w:val="single"/>
        </w:rPr>
        <w:t>в Ленинградской области</w:t>
      </w:r>
      <w:r w:rsidR="0072131E">
        <w:rPr>
          <w:b/>
          <w:sz w:val="28"/>
          <w:szCs w:val="28"/>
          <w:u w:val="single"/>
        </w:rPr>
        <w:t xml:space="preserve">»   </w:t>
      </w:r>
    </w:p>
    <w:p w:rsidR="0074534C" w:rsidRPr="00B07D39" w:rsidRDefault="0074534C" w:rsidP="006D65FB">
      <w:pPr>
        <w:widowControl/>
        <w:ind w:firstLine="709"/>
        <w:jc w:val="both"/>
        <w:rPr>
          <w:sz w:val="28"/>
          <w:szCs w:val="28"/>
        </w:rPr>
      </w:pPr>
      <w:r w:rsidRPr="00B07D39">
        <w:rPr>
          <w:sz w:val="28"/>
          <w:szCs w:val="28"/>
        </w:rPr>
        <w:t>На реализацию государственной программы Ленинградской области «Повышение эффективности государственного управления и снижение административных барьеров при предоставлении государственных и муниципальных услуг в Ленинградской области»</w:t>
      </w:r>
      <w:r w:rsidRPr="00B07D39">
        <w:rPr>
          <w:rFonts w:eastAsia="Calibri"/>
          <w:sz w:val="28"/>
          <w:szCs w:val="28"/>
          <w:lang w:eastAsia="en-US"/>
        </w:rPr>
        <w:t xml:space="preserve"> </w:t>
      </w:r>
      <w:r w:rsidRPr="00B07D39">
        <w:rPr>
          <w:sz w:val="28"/>
          <w:szCs w:val="28"/>
        </w:rPr>
        <w:t xml:space="preserve">в проекте областного бюджета на 2015 год предусмотрены ассигнования в сумме </w:t>
      </w:r>
      <w:r w:rsidRPr="004B026A">
        <w:rPr>
          <w:bCs/>
          <w:sz w:val="28"/>
          <w:szCs w:val="28"/>
        </w:rPr>
        <w:t>575 304,3</w:t>
      </w:r>
      <w:r w:rsidRPr="00B07D39">
        <w:rPr>
          <w:sz w:val="28"/>
          <w:szCs w:val="28"/>
        </w:rPr>
        <w:t xml:space="preserve"> </w:t>
      </w:r>
      <w:r w:rsidR="00213232">
        <w:rPr>
          <w:sz w:val="28"/>
          <w:szCs w:val="28"/>
        </w:rPr>
        <w:t>тыс. руб.</w:t>
      </w:r>
      <w:r w:rsidRPr="00B07D39">
        <w:rPr>
          <w:sz w:val="28"/>
          <w:szCs w:val="28"/>
        </w:rPr>
        <w:t xml:space="preserve">, что составляет  </w:t>
      </w:r>
      <w:r>
        <w:rPr>
          <w:sz w:val="28"/>
          <w:szCs w:val="28"/>
        </w:rPr>
        <w:t>113,8</w:t>
      </w:r>
      <w:r w:rsidRPr="00B07D39">
        <w:rPr>
          <w:sz w:val="28"/>
          <w:szCs w:val="28"/>
        </w:rPr>
        <w:t>% от уровня 2014 года.</w:t>
      </w:r>
    </w:p>
    <w:p w:rsidR="0074534C" w:rsidRPr="000E30BE" w:rsidRDefault="0074534C" w:rsidP="0074534C">
      <w:pPr>
        <w:ind w:firstLine="708"/>
        <w:jc w:val="both"/>
        <w:rPr>
          <w:sz w:val="28"/>
          <w:szCs w:val="28"/>
        </w:rPr>
      </w:pPr>
    </w:p>
    <w:tbl>
      <w:tblPr>
        <w:tblW w:w="5000" w:type="pct"/>
        <w:tblLook w:val="04A0" w:firstRow="1" w:lastRow="0" w:firstColumn="1" w:lastColumn="0" w:noHBand="0" w:noVBand="1"/>
      </w:tblPr>
      <w:tblGrid>
        <w:gridCol w:w="6933"/>
        <w:gridCol w:w="3489"/>
      </w:tblGrid>
      <w:tr w:rsidR="0074534C" w:rsidRPr="004B026A" w:rsidTr="00A94714">
        <w:trPr>
          <w:trHeight w:val="433"/>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4B026A" w:rsidTr="00A94714">
        <w:trPr>
          <w:trHeight w:val="526"/>
        </w:trPr>
        <w:tc>
          <w:tcPr>
            <w:tcW w:w="3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4B026A" w:rsidRDefault="0074534C" w:rsidP="00A94714">
            <w:pPr>
              <w:widowControl/>
              <w:rPr>
                <w:sz w:val="28"/>
                <w:szCs w:val="28"/>
              </w:rPr>
            </w:pPr>
            <w:r w:rsidRPr="004B026A">
              <w:rPr>
                <w:sz w:val="28"/>
                <w:szCs w:val="28"/>
              </w:rPr>
              <w:t>Управление делами Правительства Ленинградской области</w:t>
            </w:r>
          </w:p>
        </w:tc>
        <w:tc>
          <w:tcPr>
            <w:tcW w:w="1674" w:type="pct"/>
            <w:tcBorders>
              <w:top w:val="single" w:sz="4" w:space="0" w:color="auto"/>
              <w:left w:val="nil"/>
              <w:bottom w:val="single" w:sz="4" w:space="0" w:color="auto"/>
              <w:right w:val="single" w:sz="4" w:space="0" w:color="auto"/>
            </w:tcBorders>
            <w:shd w:val="clear" w:color="auto" w:fill="auto"/>
            <w:vAlign w:val="center"/>
            <w:hideMark/>
          </w:tcPr>
          <w:p w:rsidR="0074534C" w:rsidRPr="004B026A" w:rsidRDefault="0074534C" w:rsidP="00A94714">
            <w:pPr>
              <w:widowControl/>
              <w:jc w:val="right"/>
              <w:rPr>
                <w:sz w:val="28"/>
                <w:szCs w:val="28"/>
              </w:rPr>
            </w:pPr>
            <w:r w:rsidRPr="004B026A">
              <w:rPr>
                <w:sz w:val="28"/>
                <w:szCs w:val="28"/>
              </w:rPr>
              <w:t>35 250,0</w:t>
            </w:r>
          </w:p>
        </w:tc>
      </w:tr>
      <w:tr w:rsidR="0074534C" w:rsidRPr="004B026A" w:rsidTr="00A94714">
        <w:trPr>
          <w:trHeight w:val="526"/>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4B026A" w:rsidRDefault="0074534C" w:rsidP="00A94714">
            <w:pPr>
              <w:widowControl/>
              <w:rPr>
                <w:sz w:val="28"/>
                <w:szCs w:val="28"/>
              </w:rPr>
            </w:pPr>
            <w:r w:rsidRPr="004B026A">
              <w:rPr>
                <w:sz w:val="28"/>
                <w:szCs w:val="28"/>
              </w:rPr>
              <w:t>Комитет по телекоммуникациям и информатизации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4B026A" w:rsidRDefault="0074534C" w:rsidP="00A94714">
            <w:pPr>
              <w:widowControl/>
              <w:jc w:val="right"/>
              <w:rPr>
                <w:sz w:val="28"/>
                <w:szCs w:val="28"/>
              </w:rPr>
            </w:pPr>
            <w:r w:rsidRPr="004B026A">
              <w:rPr>
                <w:sz w:val="28"/>
                <w:szCs w:val="28"/>
              </w:rPr>
              <w:t>43 777,1</w:t>
            </w:r>
          </w:p>
        </w:tc>
      </w:tr>
      <w:tr w:rsidR="0074534C" w:rsidRPr="004B026A" w:rsidTr="00A94714">
        <w:trPr>
          <w:trHeight w:val="788"/>
        </w:trPr>
        <w:tc>
          <w:tcPr>
            <w:tcW w:w="3326" w:type="pct"/>
            <w:tcBorders>
              <w:top w:val="nil"/>
              <w:left w:val="single" w:sz="4" w:space="0" w:color="auto"/>
              <w:bottom w:val="single" w:sz="4" w:space="0" w:color="auto"/>
              <w:right w:val="single" w:sz="4" w:space="0" w:color="auto"/>
            </w:tcBorders>
            <w:shd w:val="clear" w:color="auto" w:fill="auto"/>
            <w:vAlign w:val="center"/>
            <w:hideMark/>
          </w:tcPr>
          <w:p w:rsidR="0074534C" w:rsidRPr="004B026A" w:rsidRDefault="0074534C" w:rsidP="00A94714">
            <w:pPr>
              <w:widowControl/>
              <w:rPr>
                <w:sz w:val="28"/>
                <w:szCs w:val="28"/>
              </w:rPr>
            </w:pPr>
            <w:r w:rsidRPr="004B026A">
              <w:rPr>
                <w:sz w:val="28"/>
                <w:szCs w:val="28"/>
              </w:rPr>
              <w:t>Комитет экономического развития и инвестиционной деятельности Ленинградской области</w:t>
            </w:r>
          </w:p>
        </w:tc>
        <w:tc>
          <w:tcPr>
            <w:tcW w:w="1674" w:type="pct"/>
            <w:tcBorders>
              <w:top w:val="nil"/>
              <w:left w:val="nil"/>
              <w:bottom w:val="single" w:sz="4" w:space="0" w:color="auto"/>
              <w:right w:val="single" w:sz="4" w:space="0" w:color="auto"/>
            </w:tcBorders>
            <w:shd w:val="clear" w:color="auto" w:fill="auto"/>
            <w:vAlign w:val="center"/>
            <w:hideMark/>
          </w:tcPr>
          <w:p w:rsidR="0074534C" w:rsidRPr="004B026A" w:rsidRDefault="0074534C" w:rsidP="00A94714">
            <w:pPr>
              <w:widowControl/>
              <w:jc w:val="right"/>
              <w:rPr>
                <w:sz w:val="28"/>
                <w:szCs w:val="28"/>
              </w:rPr>
            </w:pPr>
            <w:r w:rsidRPr="004B026A">
              <w:rPr>
                <w:sz w:val="28"/>
                <w:szCs w:val="28"/>
              </w:rPr>
              <w:t>496 277,2</w:t>
            </w:r>
          </w:p>
        </w:tc>
      </w:tr>
      <w:tr w:rsidR="0074534C" w:rsidRPr="004B026A" w:rsidTr="00A94714">
        <w:trPr>
          <w:trHeight w:val="278"/>
        </w:trPr>
        <w:tc>
          <w:tcPr>
            <w:tcW w:w="3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4B026A" w:rsidRDefault="0074534C" w:rsidP="00A94714">
            <w:pPr>
              <w:widowControl/>
              <w:rPr>
                <w:b/>
                <w:bCs/>
                <w:sz w:val="28"/>
                <w:szCs w:val="28"/>
              </w:rPr>
            </w:pPr>
            <w:r w:rsidRPr="004B026A">
              <w:rPr>
                <w:b/>
                <w:bCs/>
                <w:sz w:val="28"/>
                <w:szCs w:val="28"/>
              </w:rPr>
              <w:t> </w:t>
            </w:r>
            <w:r>
              <w:rPr>
                <w:b/>
                <w:bCs/>
                <w:sz w:val="28"/>
                <w:szCs w:val="28"/>
              </w:rPr>
              <w:t>Итого:</w:t>
            </w:r>
          </w:p>
        </w:tc>
        <w:tc>
          <w:tcPr>
            <w:tcW w:w="1674" w:type="pct"/>
            <w:tcBorders>
              <w:top w:val="single" w:sz="4" w:space="0" w:color="auto"/>
              <w:left w:val="nil"/>
              <w:bottom w:val="single" w:sz="4" w:space="0" w:color="auto"/>
              <w:right w:val="single" w:sz="4" w:space="0" w:color="auto"/>
            </w:tcBorders>
            <w:shd w:val="clear" w:color="auto" w:fill="auto"/>
            <w:noWrap/>
            <w:vAlign w:val="bottom"/>
            <w:hideMark/>
          </w:tcPr>
          <w:p w:rsidR="0074534C" w:rsidRPr="004B026A" w:rsidRDefault="0074534C" w:rsidP="00A94714">
            <w:pPr>
              <w:widowControl/>
              <w:jc w:val="right"/>
              <w:rPr>
                <w:b/>
                <w:bCs/>
                <w:sz w:val="28"/>
                <w:szCs w:val="28"/>
              </w:rPr>
            </w:pPr>
            <w:r w:rsidRPr="004B026A">
              <w:rPr>
                <w:b/>
                <w:bCs/>
                <w:sz w:val="28"/>
                <w:szCs w:val="28"/>
              </w:rPr>
              <w:t>575 304,3</w:t>
            </w:r>
          </w:p>
        </w:tc>
      </w:tr>
    </w:tbl>
    <w:p w:rsidR="0074534C" w:rsidRPr="00A0664C" w:rsidRDefault="0074534C" w:rsidP="0074534C">
      <w:pPr>
        <w:widowControl/>
        <w:ind w:firstLine="426"/>
        <w:jc w:val="center"/>
        <w:rPr>
          <w:b/>
          <w:sz w:val="28"/>
          <w:szCs w:val="28"/>
          <w:u w:val="single"/>
        </w:rPr>
      </w:pPr>
    </w:p>
    <w:p w:rsidR="0074534C" w:rsidRPr="00AA2804" w:rsidRDefault="0074534C" w:rsidP="006D65FB">
      <w:pPr>
        <w:widowControl/>
        <w:ind w:firstLine="709"/>
        <w:jc w:val="both"/>
        <w:rPr>
          <w:bCs/>
          <w:color w:val="000000"/>
          <w:sz w:val="28"/>
        </w:rPr>
      </w:pPr>
      <w:r w:rsidRPr="00AA2804">
        <w:rPr>
          <w:bCs/>
          <w:color w:val="000000"/>
          <w:sz w:val="28"/>
        </w:rPr>
        <w:t>Ответственным исполнителем государственной программы является комитет экономического развития и инвестиционной деятельности Ленинградской области.</w:t>
      </w:r>
    </w:p>
    <w:p w:rsidR="0074534C" w:rsidRDefault="0074534C" w:rsidP="006D65FB">
      <w:pPr>
        <w:widowControl/>
        <w:ind w:firstLine="709"/>
        <w:jc w:val="both"/>
        <w:rPr>
          <w:color w:val="000000"/>
          <w:sz w:val="28"/>
          <w:szCs w:val="28"/>
        </w:rPr>
      </w:pPr>
      <w:r w:rsidRPr="00AA2804">
        <w:rPr>
          <w:bCs/>
          <w:color w:val="000000"/>
          <w:sz w:val="28"/>
          <w:szCs w:val="28"/>
        </w:rPr>
        <w:t xml:space="preserve">Основными задачами государственной программы являются </w:t>
      </w:r>
      <w:r w:rsidRPr="00AA2804">
        <w:rPr>
          <w:color w:val="000000"/>
          <w:sz w:val="28"/>
          <w:szCs w:val="28"/>
        </w:rPr>
        <w:t>повышение эффективности государственного управления и снижение административных барьеров при предоставлении государственных и муниципальных услуг в Ленинградской области.</w:t>
      </w:r>
    </w:p>
    <w:p w:rsidR="0088026C" w:rsidRDefault="0088026C" w:rsidP="006D65FB">
      <w:pPr>
        <w:widowControl/>
        <w:ind w:firstLine="709"/>
        <w:jc w:val="both"/>
        <w:rPr>
          <w:color w:val="000000"/>
          <w:sz w:val="28"/>
          <w:szCs w:val="28"/>
        </w:rPr>
      </w:pPr>
    </w:p>
    <w:p w:rsidR="0088026C" w:rsidRDefault="0088026C" w:rsidP="006D65FB">
      <w:pPr>
        <w:widowControl/>
        <w:shd w:val="clear" w:color="auto" w:fill="FFFFFF"/>
        <w:tabs>
          <w:tab w:val="left" w:pos="0"/>
          <w:tab w:val="left" w:pos="1070"/>
        </w:tabs>
        <w:ind w:firstLine="709"/>
        <w:jc w:val="both"/>
        <w:rPr>
          <w:sz w:val="28"/>
          <w:szCs w:val="28"/>
        </w:rPr>
      </w:pPr>
    </w:p>
    <w:p w:rsidR="0088026C" w:rsidRPr="0088026C" w:rsidRDefault="0088026C" w:rsidP="006D65FB">
      <w:pPr>
        <w:pStyle w:val="18"/>
        <w:ind w:firstLine="709"/>
      </w:pPr>
      <w:r w:rsidRPr="0088026C">
        <w:t>Подпрограмма "Развитие системы государственной гражданской службы Ленинградской области"</w:t>
      </w:r>
    </w:p>
    <w:p w:rsidR="0088026C" w:rsidRPr="0088026C" w:rsidRDefault="0088026C" w:rsidP="006D65FB">
      <w:pPr>
        <w:autoSpaceDE w:val="0"/>
        <w:autoSpaceDN w:val="0"/>
        <w:adjustRightInd w:val="0"/>
        <w:ind w:firstLine="709"/>
        <w:jc w:val="both"/>
        <w:rPr>
          <w:sz w:val="28"/>
          <w:szCs w:val="28"/>
        </w:rPr>
      </w:pPr>
      <w:r w:rsidRPr="0088026C">
        <w:rPr>
          <w:sz w:val="28"/>
          <w:szCs w:val="28"/>
        </w:rPr>
        <w:t>Управлению делами Правительства Ленинградской области в рамках подпрограммы "Развитие системы государственной гражданской службы Ленинградской области" на обеспечение мероприятия по развитию системы государственной гражданской службы Ленинградской области предусмотрены расходы в сумме 35 250,0 тыс. руб.</w:t>
      </w:r>
    </w:p>
    <w:p w:rsidR="0088026C" w:rsidRPr="00AA2804" w:rsidRDefault="0088026C" w:rsidP="006D65FB">
      <w:pPr>
        <w:widowControl/>
        <w:ind w:firstLine="709"/>
        <w:jc w:val="both"/>
        <w:rPr>
          <w:color w:val="000000"/>
          <w:sz w:val="28"/>
          <w:szCs w:val="28"/>
        </w:rPr>
      </w:pPr>
    </w:p>
    <w:p w:rsidR="0074534C" w:rsidRPr="004419C8" w:rsidRDefault="0074534C" w:rsidP="006D65FB">
      <w:pPr>
        <w:pStyle w:val="18"/>
        <w:ind w:firstLine="709"/>
      </w:pPr>
      <w:r w:rsidRPr="004419C8">
        <w:t xml:space="preserve">Подпрограмма </w:t>
      </w:r>
      <w:r w:rsidR="0072131E">
        <w:t xml:space="preserve">« </w:t>
      </w:r>
      <w:r w:rsidRPr="004419C8">
        <w:t>Снижение административных барьеров при предоставлении государственных и муниципальных услуг в Ленинградской области</w:t>
      </w:r>
      <w:r w:rsidR="0072131E">
        <w:t xml:space="preserve">»   </w:t>
      </w:r>
    </w:p>
    <w:p w:rsidR="0074534C" w:rsidRPr="004419C8" w:rsidRDefault="0040041B" w:rsidP="006D65FB">
      <w:pPr>
        <w:widowControl/>
        <w:ind w:firstLine="709"/>
        <w:jc w:val="both"/>
        <w:rPr>
          <w:sz w:val="24"/>
          <w:szCs w:val="24"/>
        </w:rPr>
      </w:pPr>
      <w:r w:rsidRPr="004419C8">
        <w:rPr>
          <w:sz w:val="28"/>
          <w:szCs w:val="28"/>
        </w:rPr>
        <w:t xml:space="preserve">По данной подпрограмме на 2015 год предусмотрены расходы в сумме </w:t>
      </w:r>
      <w:r w:rsidR="0088026C" w:rsidRPr="004419C8">
        <w:rPr>
          <w:sz w:val="28"/>
          <w:szCs w:val="28"/>
        </w:rPr>
        <w:t>540 054,3 тыс. руб.</w:t>
      </w:r>
    </w:p>
    <w:p w:rsidR="0074534C" w:rsidRPr="004419C8" w:rsidRDefault="0074534C" w:rsidP="006D65FB">
      <w:pPr>
        <w:widowControl/>
        <w:ind w:firstLine="709"/>
        <w:jc w:val="both"/>
        <w:rPr>
          <w:sz w:val="28"/>
          <w:szCs w:val="28"/>
        </w:rPr>
      </w:pPr>
      <w:r w:rsidRPr="004419C8">
        <w:rPr>
          <w:sz w:val="28"/>
          <w:szCs w:val="28"/>
        </w:rPr>
        <w:t xml:space="preserve">Цель бюджетных расходов - </w:t>
      </w:r>
      <w:r w:rsidRPr="004419C8">
        <w:rPr>
          <w:rFonts w:eastAsia="Calibri"/>
          <w:sz w:val="28"/>
          <w:szCs w:val="28"/>
          <w:lang w:eastAsia="en-US"/>
        </w:rPr>
        <w:t xml:space="preserve">повышение качества и доступности предоставления государственных и муниципальных услуг в Ленинградской области, </w:t>
      </w:r>
      <w:r w:rsidRPr="004419C8">
        <w:rPr>
          <w:rFonts w:eastAsia="Calibri"/>
          <w:sz w:val="28"/>
          <w:szCs w:val="28"/>
          <w:lang w:eastAsia="en-US"/>
        </w:rPr>
        <w:lastRenderedPageBreak/>
        <w:t xml:space="preserve">снижение административных барьеров и обеспечение достижения показателей, установленных </w:t>
      </w:r>
      <w:r w:rsidRPr="004419C8">
        <w:rPr>
          <w:sz w:val="28"/>
          <w:szCs w:val="28"/>
        </w:rPr>
        <w:t>Указом Президента Российской Федерации от    07 мая 2012 года № 601 «Об основных направлениях совершенствования системы государственного управления», в том числе таких как:</w:t>
      </w:r>
    </w:p>
    <w:p w:rsidR="0074534C" w:rsidRPr="004419C8" w:rsidRDefault="0074534C" w:rsidP="006D65FB">
      <w:pPr>
        <w:widowControl/>
        <w:ind w:firstLine="709"/>
        <w:jc w:val="both"/>
        <w:rPr>
          <w:sz w:val="28"/>
          <w:szCs w:val="28"/>
        </w:rPr>
      </w:pPr>
      <w:r w:rsidRPr="004419C8">
        <w:rPr>
          <w:sz w:val="28"/>
          <w:szCs w:val="28"/>
        </w:rPr>
        <w:t>- доля граждан, имеющих доступ к получению государственных и муниципальных услуг по принципу «одного окна» по месту пребывания, в том числе в многофункциональных центрах предоставления государственных услуг;</w:t>
      </w:r>
    </w:p>
    <w:p w:rsidR="0074534C" w:rsidRPr="004419C8" w:rsidRDefault="0074534C" w:rsidP="006D65FB">
      <w:pPr>
        <w:widowControl/>
        <w:ind w:firstLine="709"/>
        <w:jc w:val="both"/>
        <w:rPr>
          <w:sz w:val="28"/>
          <w:szCs w:val="28"/>
        </w:rPr>
      </w:pPr>
      <w:r w:rsidRPr="004419C8">
        <w:rPr>
          <w:sz w:val="28"/>
          <w:szCs w:val="28"/>
        </w:rPr>
        <w:t>- уровень удовлетворенности граждан качеством предоставления государственных и муниципальных услуг.</w:t>
      </w:r>
    </w:p>
    <w:p w:rsidR="0074534C" w:rsidRPr="004419C8" w:rsidRDefault="0074534C" w:rsidP="006D65FB">
      <w:pPr>
        <w:widowControl/>
        <w:ind w:firstLine="709"/>
        <w:jc w:val="both"/>
        <w:rPr>
          <w:rFonts w:eastAsia="Calibri"/>
          <w:sz w:val="28"/>
          <w:szCs w:val="28"/>
          <w:lang w:eastAsia="en-US"/>
        </w:rPr>
      </w:pPr>
      <w:r w:rsidRPr="004419C8">
        <w:rPr>
          <w:sz w:val="28"/>
          <w:szCs w:val="28"/>
        </w:rPr>
        <w:t>В рамках реализации подпрограммы планируется увеличить количество мест размещения филиалов государственного бюджетного учреждения Ленинградской области «Многофункциональный центр предоставления государственных и муниципальных услуг» в Ленинградской области в 2015 году до 26 ед. (в 2013 году открыто 3 ед., в 2014г. планируется открыть 13 ед., в 2015 году -10ед.).</w:t>
      </w:r>
    </w:p>
    <w:p w:rsidR="0074534C" w:rsidRPr="004419C8" w:rsidRDefault="0074534C" w:rsidP="006D65FB">
      <w:pPr>
        <w:widowControl/>
        <w:ind w:firstLine="709"/>
        <w:jc w:val="both"/>
        <w:rPr>
          <w:rFonts w:eastAsia="Calibri"/>
          <w:sz w:val="28"/>
          <w:szCs w:val="28"/>
          <w:lang w:eastAsia="en-US"/>
        </w:rPr>
      </w:pPr>
      <w:r w:rsidRPr="004419C8">
        <w:rPr>
          <w:rFonts w:eastAsia="Calibri"/>
          <w:sz w:val="28"/>
          <w:szCs w:val="28"/>
          <w:lang w:eastAsia="en-US"/>
        </w:rPr>
        <w:t>Направления использования средств, предусмотренных подпрограммой на  2015 год следующие:</w:t>
      </w:r>
    </w:p>
    <w:p w:rsidR="0074534C" w:rsidRPr="004419C8" w:rsidRDefault="0074534C" w:rsidP="006D65FB">
      <w:pPr>
        <w:widowControl/>
        <w:ind w:firstLine="709"/>
        <w:contextualSpacing/>
        <w:jc w:val="both"/>
        <w:rPr>
          <w:bCs/>
          <w:sz w:val="28"/>
          <w:szCs w:val="28"/>
        </w:rPr>
      </w:pPr>
      <w:r w:rsidRPr="004419C8">
        <w:rPr>
          <w:sz w:val="28"/>
          <w:szCs w:val="28"/>
        </w:rPr>
        <w:t xml:space="preserve"> </w:t>
      </w:r>
      <w:r w:rsidRPr="004419C8">
        <w:rPr>
          <w:bCs/>
          <w:sz w:val="28"/>
          <w:szCs w:val="28"/>
        </w:rPr>
        <w:t>1.  Мониторинг    качества   и  доступности  государственных  и муниципальных  услуг.</w:t>
      </w:r>
    </w:p>
    <w:p w:rsidR="0074534C" w:rsidRPr="004419C8" w:rsidRDefault="0074534C" w:rsidP="006D65FB">
      <w:pPr>
        <w:widowControl/>
        <w:ind w:firstLine="709"/>
        <w:jc w:val="both"/>
        <w:rPr>
          <w:sz w:val="28"/>
          <w:szCs w:val="28"/>
        </w:rPr>
      </w:pPr>
      <w:r w:rsidRPr="004419C8">
        <w:rPr>
          <w:sz w:val="28"/>
          <w:szCs w:val="28"/>
        </w:rPr>
        <w:t xml:space="preserve"> Объем бюджетных ассигнований на проведение мониторинга качества и доступности государственных и муниципальных услуг на 2015 год - 1 150,0 тыс. руб.</w:t>
      </w:r>
    </w:p>
    <w:p w:rsidR="0074534C" w:rsidRPr="004419C8" w:rsidRDefault="0074534C" w:rsidP="006D65FB">
      <w:pPr>
        <w:widowControl/>
        <w:ind w:firstLine="709"/>
        <w:jc w:val="both"/>
        <w:rPr>
          <w:sz w:val="28"/>
          <w:szCs w:val="28"/>
        </w:rPr>
      </w:pPr>
      <w:r w:rsidRPr="004419C8">
        <w:rPr>
          <w:sz w:val="28"/>
          <w:szCs w:val="28"/>
        </w:rPr>
        <w:t>Проведение мониторинга позволяет определить фактическое достижение показателей, установленных Указом Президента Российской Федерации от 07 мая 2012 года № 601 «Об основных направлениях совершенствования системы государственного управления»,  оценить удовлетворенность граждан качеством предоставления государственных и муниципальных услуг.</w:t>
      </w:r>
    </w:p>
    <w:p w:rsidR="0074534C" w:rsidRPr="004419C8" w:rsidRDefault="0074534C" w:rsidP="006D65FB">
      <w:pPr>
        <w:widowControl/>
        <w:ind w:firstLine="709"/>
        <w:contextualSpacing/>
        <w:jc w:val="both"/>
        <w:rPr>
          <w:bCs/>
          <w:sz w:val="28"/>
          <w:szCs w:val="28"/>
        </w:rPr>
      </w:pPr>
      <w:r w:rsidRPr="004419C8">
        <w:rPr>
          <w:bCs/>
          <w:sz w:val="28"/>
          <w:szCs w:val="28"/>
        </w:rPr>
        <w:t xml:space="preserve">2. Субсидии на обеспечение выполнения государственного задания государственным  бюджетным учреждением «Многофункциональный центр предоставления государственных и муниципальных услуг» </w:t>
      </w:r>
      <w:r w:rsidRPr="004419C8">
        <w:rPr>
          <w:sz w:val="28"/>
          <w:szCs w:val="28"/>
        </w:rPr>
        <w:t xml:space="preserve">(далее ГБУ ЛО «МФЦ»)  </w:t>
      </w:r>
      <w:r w:rsidRPr="004419C8">
        <w:rPr>
          <w:bCs/>
          <w:sz w:val="28"/>
          <w:szCs w:val="28"/>
        </w:rPr>
        <w:t>предусмотрены ассигнования в сумме 344 385,3 тыс. руб.</w:t>
      </w:r>
    </w:p>
    <w:p w:rsidR="0074534C" w:rsidRPr="004419C8" w:rsidRDefault="0074534C" w:rsidP="006D65FB">
      <w:pPr>
        <w:widowControl/>
        <w:ind w:firstLine="709"/>
        <w:contextualSpacing/>
        <w:jc w:val="both"/>
        <w:rPr>
          <w:bCs/>
          <w:sz w:val="28"/>
          <w:szCs w:val="28"/>
        </w:rPr>
      </w:pPr>
      <w:r w:rsidRPr="004419C8">
        <w:rPr>
          <w:bCs/>
          <w:sz w:val="28"/>
          <w:szCs w:val="28"/>
        </w:rPr>
        <w:t>Также, на создание и развитие сети многофункциональных центров предоставления государственных и муниципальных услуг предусмотрены ассигнования в виде субсидий на иные цели в сумме  150 741,9 тыс. руб., в том числе средства федерального бюджета - 66 457,3 тыс. руб.</w:t>
      </w:r>
    </w:p>
    <w:p w:rsidR="0074534C" w:rsidRPr="004419C8" w:rsidRDefault="0074534C" w:rsidP="006D65FB">
      <w:pPr>
        <w:widowControl/>
        <w:ind w:firstLine="709"/>
        <w:contextualSpacing/>
        <w:jc w:val="both"/>
        <w:rPr>
          <w:sz w:val="28"/>
          <w:szCs w:val="28"/>
        </w:rPr>
      </w:pPr>
      <w:r w:rsidRPr="004419C8">
        <w:rPr>
          <w:bCs/>
          <w:sz w:val="28"/>
          <w:szCs w:val="28"/>
        </w:rPr>
        <w:t xml:space="preserve">Основной целью деятельности </w:t>
      </w:r>
      <w:r w:rsidRPr="004419C8">
        <w:rPr>
          <w:sz w:val="28"/>
          <w:szCs w:val="28"/>
        </w:rPr>
        <w:t>ГБУ ЛО «МФЦ» является организация предоставления государственных и муниципальных услуг по принципу «одного окна».</w:t>
      </w:r>
    </w:p>
    <w:p w:rsidR="0074534C" w:rsidRPr="004419C8" w:rsidRDefault="0074534C" w:rsidP="006D65FB">
      <w:pPr>
        <w:widowControl/>
        <w:ind w:firstLine="709"/>
        <w:contextualSpacing/>
        <w:jc w:val="both"/>
        <w:rPr>
          <w:sz w:val="28"/>
          <w:szCs w:val="28"/>
        </w:rPr>
      </w:pPr>
      <w:r w:rsidRPr="004419C8">
        <w:rPr>
          <w:sz w:val="28"/>
          <w:szCs w:val="28"/>
        </w:rPr>
        <w:t>В 2015 году количество действующих окон обслуживания заявителей в филиалах ГБУ ЛО «МФЦ» должно составить не менее 730, что обеспечит:</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снижение нагрузки на заявителя;</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сокращение среднего времени сбора документов и ожидания получения государственной или муниципальной услуги;</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упрощение процесса получения государственных и муниципальных услуг;</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соблюдение требований единого стандарта комфортности;</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lastRenderedPageBreak/>
        <w:t>повышение информированности граждан и юридических лиц о порядке, способах и условиях получения государственных и муниципальных услуг;</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координацию межведомственного взаимодействия территориальных органов федеральных органов исполнительной власти, органов исполнительной власти Ленинградской области, органов местного самоуправления муниципальных образований Ленинградской области, развитие информационного обмена;</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устранение избыточных процедур;</w:t>
      </w:r>
    </w:p>
    <w:p w:rsidR="0074534C" w:rsidRPr="004419C8" w:rsidRDefault="0074534C" w:rsidP="006D65FB">
      <w:pPr>
        <w:widowControl/>
        <w:shd w:val="clear" w:color="auto" w:fill="FFFFFF"/>
        <w:tabs>
          <w:tab w:val="left" w:pos="0"/>
          <w:tab w:val="left" w:pos="1070"/>
        </w:tabs>
        <w:ind w:firstLine="709"/>
        <w:jc w:val="both"/>
        <w:rPr>
          <w:sz w:val="28"/>
          <w:szCs w:val="28"/>
        </w:rPr>
      </w:pPr>
      <w:r w:rsidRPr="004419C8">
        <w:rPr>
          <w:sz w:val="28"/>
          <w:szCs w:val="28"/>
        </w:rPr>
        <w:t>исключение посредников при получении государственных и муниципальных услуг.</w:t>
      </w:r>
    </w:p>
    <w:p w:rsidR="0074534C" w:rsidRPr="004419C8" w:rsidRDefault="0074534C" w:rsidP="006D65FB">
      <w:pPr>
        <w:widowControl/>
        <w:ind w:firstLine="709"/>
        <w:jc w:val="both"/>
        <w:rPr>
          <w:sz w:val="28"/>
          <w:szCs w:val="28"/>
        </w:rPr>
      </w:pPr>
      <w:r w:rsidRPr="004419C8">
        <w:rPr>
          <w:sz w:val="28"/>
          <w:szCs w:val="28"/>
        </w:rPr>
        <w:t xml:space="preserve">Расходы на реализацию мероприятий подпрограммы «Снижение административных барьеров при предоставлении государственных и муниципальных услуг» запланированы комитету по телекоммуникациям и информатизации Ленинградской области на 2015 год в общей сумме 43 777,1 </w:t>
      </w:r>
      <w:r w:rsidR="00213232" w:rsidRPr="004419C8">
        <w:rPr>
          <w:sz w:val="28"/>
          <w:szCs w:val="28"/>
        </w:rPr>
        <w:t>тыс. руб.</w:t>
      </w:r>
      <w:r w:rsidRPr="004419C8">
        <w:rPr>
          <w:sz w:val="28"/>
          <w:szCs w:val="28"/>
        </w:rPr>
        <w:t xml:space="preserve"> или 8,9% общих годовых назначений в сумме 492 420,9 </w:t>
      </w:r>
      <w:r w:rsidR="00213232" w:rsidRPr="004419C8">
        <w:rPr>
          <w:sz w:val="28"/>
          <w:szCs w:val="28"/>
        </w:rPr>
        <w:t>тыс. руб.</w:t>
      </w:r>
      <w:r w:rsidRPr="004419C8">
        <w:rPr>
          <w:sz w:val="28"/>
          <w:szCs w:val="28"/>
        </w:rPr>
        <w:t>, в том числе:</w:t>
      </w:r>
    </w:p>
    <w:p w:rsidR="0074534C" w:rsidRPr="004419C8" w:rsidRDefault="0074534C" w:rsidP="006D65FB">
      <w:pPr>
        <w:widowControl/>
        <w:numPr>
          <w:ilvl w:val="0"/>
          <w:numId w:val="22"/>
        </w:numPr>
        <w:ind w:left="0" w:firstLine="709"/>
        <w:jc w:val="both"/>
        <w:rPr>
          <w:sz w:val="28"/>
          <w:szCs w:val="28"/>
        </w:rPr>
      </w:pPr>
      <w:r w:rsidRPr="004419C8">
        <w:rPr>
          <w:sz w:val="28"/>
          <w:szCs w:val="28"/>
        </w:rPr>
        <w:t xml:space="preserve">создание регионального электронного архива органов ЗАГС Ленинградской области в целях обеспечения информационного взаимодействия при предоставлении государственных и муниципальных услуг в сумме 20 836,5 </w:t>
      </w:r>
      <w:r w:rsidR="00213232" w:rsidRPr="004419C8">
        <w:rPr>
          <w:sz w:val="28"/>
          <w:szCs w:val="28"/>
        </w:rPr>
        <w:t>тыс. руб.</w:t>
      </w:r>
      <w:r w:rsidRPr="004419C8">
        <w:rPr>
          <w:sz w:val="28"/>
          <w:szCs w:val="28"/>
        </w:rPr>
        <w:t>;</w:t>
      </w:r>
    </w:p>
    <w:p w:rsidR="0074534C" w:rsidRPr="004419C8" w:rsidRDefault="0074534C" w:rsidP="006D65FB">
      <w:pPr>
        <w:widowControl/>
        <w:numPr>
          <w:ilvl w:val="0"/>
          <w:numId w:val="22"/>
        </w:numPr>
        <w:ind w:left="0" w:firstLine="709"/>
        <w:jc w:val="both"/>
        <w:rPr>
          <w:sz w:val="28"/>
          <w:szCs w:val="28"/>
        </w:rPr>
      </w:pPr>
      <w:r w:rsidRPr="004419C8">
        <w:rPr>
          <w:sz w:val="28"/>
          <w:szCs w:val="28"/>
        </w:rPr>
        <w:t>развитие региональной информационной системы «Архивы Ленинградской области», включая закупку сканирующего оборудования в сумме 12</w:t>
      </w:r>
      <w:r w:rsidR="00D471B0">
        <w:rPr>
          <w:sz w:val="28"/>
          <w:szCs w:val="28"/>
          <w:lang w:val="en-US"/>
        </w:rPr>
        <w:t> </w:t>
      </w:r>
      <w:r w:rsidRPr="004419C8">
        <w:rPr>
          <w:sz w:val="28"/>
          <w:szCs w:val="28"/>
        </w:rPr>
        <w:t xml:space="preserve">294,4 </w:t>
      </w:r>
      <w:r w:rsidR="00213232" w:rsidRPr="004419C8">
        <w:rPr>
          <w:sz w:val="28"/>
          <w:szCs w:val="28"/>
        </w:rPr>
        <w:t>тыс. руб.</w:t>
      </w:r>
      <w:r w:rsidRPr="004419C8">
        <w:rPr>
          <w:sz w:val="28"/>
          <w:szCs w:val="28"/>
        </w:rPr>
        <w:t>;</w:t>
      </w:r>
    </w:p>
    <w:p w:rsidR="0074534C" w:rsidRPr="004419C8" w:rsidRDefault="0074534C" w:rsidP="006D65FB">
      <w:pPr>
        <w:widowControl/>
        <w:numPr>
          <w:ilvl w:val="0"/>
          <w:numId w:val="22"/>
        </w:numPr>
        <w:ind w:left="0" w:firstLine="709"/>
        <w:jc w:val="both"/>
        <w:rPr>
          <w:sz w:val="28"/>
          <w:szCs w:val="28"/>
        </w:rPr>
      </w:pPr>
      <w:r w:rsidRPr="004419C8">
        <w:rPr>
          <w:sz w:val="28"/>
          <w:szCs w:val="28"/>
        </w:rPr>
        <w:t xml:space="preserve">создание, развитие и сопровождение автоматизированной системы управления деятельностью МФЦ в сумме 8 277,9 </w:t>
      </w:r>
      <w:r w:rsidR="00213232" w:rsidRPr="004419C8">
        <w:rPr>
          <w:sz w:val="28"/>
          <w:szCs w:val="28"/>
        </w:rPr>
        <w:t>тыс. руб.</w:t>
      </w:r>
      <w:r w:rsidRPr="004419C8">
        <w:rPr>
          <w:sz w:val="28"/>
          <w:szCs w:val="28"/>
        </w:rPr>
        <w:t>;</w:t>
      </w:r>
    </w:p>
    <w:p w:rsidR="0074534C" w:rsidRPr="004419C8" w:rsidRDefault="0074534C" w:rsidP="006D65FB">
      <w:pPr>
        <w:widowControl/>
        <w:numPr>
          <w:ilvl w:val="0"/>
          <w:numId w:val="22"/>
        </w:numPr>
        <w:ind w:left="0" w:firstLine="709"/>
        <w:jc w:val="both"/>
        <w:rPr>
          <w:sz w:val="28"/>
          <w:szCs w:val="28"/>
        </w:rPr>
      </w:pPr>
      <w:r w:rsidRPr="004419C8">
        <w:rPr>
          <w:sz w:val="28"/>
          <w:szCs w:val="28"/>
        </w:rPr>
        <w:t xml:space="preserve">создание, развитие и сопровождение подсистемы Портала государственных и муниципальных услуг (функций) Ленинградской области «Электронная приемная» в сумме 2 368,3 </w:t>
      </w:r>
      <w:r w:rsidR="00213232" w:rsidRPr="004419C8">
        <w:rPr>
          <w:sz w:val="28"/>
          <w:szCs w:val="28"/>
        </w:rPr>
        <w:t>тыс. руб.</w:t>
      </w:r>
    </w:p>
    <w:p w:rsidR="0074534C" w:rsidRPr="004419C8" w:rsidRDefault="0074534C" w:rsidP="006D65FB">
      <w:pPr>
        <w:widowControl/>
        <w:shd w:val="clear" w:color="auto" w:fill="FFFFFF"/>
        <w:tabs>
          <w:tab w:val="left" w:pos="0"/>
          <w:tab w:val="left" w:pos="1070"/>
        </w:tabs>
        <w:ind w:firstLine="709"/>
        <w:jc w:val="both"/>
        <w:rPr>
          <w:sz w:val="28"/>
          <w:szCs w:val="28"/>
        </w:rPr>
      </w:pPr>
    </w:p>
    <w:p w:rsidR="009D4D2A" w:rsidRDefault="009D4D2A" w:rsidP="0074534C">
      <w:pPr>
        <w:jc w:val="center"/>
        <w:rPr>
          <w:b/>
          <w:color w:val="000000"/>
          <w:sz w:val="28"/>
          <w:szCs w:val="28"/>
          <w:u w:val="single"/>
        </w:rPr>
      </w:pPr>
      <w:r>
        <w:rPr>
          <w:b/>
          <w:color w:val="000000"/>
          <w:sz w:val="28"/>
          <w:szCs w:val="28"/>
          <w:u w:val="single"/>
        </w:rPr>
        <w:br w:type="page"/>
      </w:r>
    </w:p>
    <w:p w:rsidR="0074534C" w:rsidRPr="00A0664C" w:rsidRDefault="0074534C" w:rsidP="0074534C">
      <w:pPr>
        <w:jc w:val="center"/>
        <w:rPr>
          <w:b/>
          <w:sz w:val="28"/>
          <w:szCs w:val="28"/>
          <w:u w:val="single"/>
        </w:rPr>
      </w:pPr>
      <w:r w:rsidRPr="00FA2190">
        <w:rPr>
          <w:b/>
          <w:color w:val="000000"/>
          <w:sz w:val="28"/>
          <w:szCs w:val="28"/>
          <w:u w:val="single"/>
        </w:rPr>
        <w:lastRenderedPageBreak/>
        <w:t>16.</w:t>
      </w:r>
      <w:r>
        <w:rPr>
          <w:b/>
          <w:color w:val="1F497D"/>
          <w:sz w:val="28"/>
          <w:szCs w:val="28"/>
          <w:u w:val="single"/>
        </w:rPr>
        <w:t xml:space="preserve"> </w:t>
      </w:r>
      <w:r w:rsidRPr="00A0664C">
        <w:rPr>
          <w:b/>
          <w:sz w:val="28"/>
          <w:szCs w:val="28"/>
          <w:u w:val="single"/>
        </w:rPr>
        <w:t xml:space="preserve">Государственная программа Ленинградской области </w:t>
      </w:r>
    </w:p>
    <w:p w:rsidR="0074534C" w:rsidRPr="00A0664C" w:rsidRDefault="0072131E" w:rsidP="0074534C">
      <w:pPr>
        <w:jc w:val="center"/>
        <w:rPr>
          <w:rFonts w:eastAsia="Calibri"/>
          <w:sz w:val="28"/>
          <w:szCs w:val="28"/>
        </w:rPr>
      </w:pPr>
      <w:r>
        <w:rPr>
          <w:b/>
          <w:sz w:val="28"/>
          <w:szCs w:val="28"/>
          <w:u w:val="single"/>
        </w:rPr>
        <w:t xml:space="preserve">« </w:t>
      </w:r>
      <w:r w:rsidR="0074534C" w:rsidRPr="00A0664C">
        <w:rPr>
          <w:b/>
          <w:sz w:val="28"/>
          <w:szCs w:val="28"/>
          <w:u w:val="single"/>
        </w:rPr>
        <w:t>Устойчивое общественное развитие в Ленинградской области</w:t>
      </w:r>
      <w:r>
        <w:rPr>
          <w:b/>
          <w:sz w:val="28"/>
          <w:szCs w:val="28"/>
          <w:u w:val="single"/>
        </w:rPr>
        <w:t xml:space="preserve">»   </w:t>
      </w:r>
      <w:r w:rsidR="0074534C" w:rsidRPr="00A0664C">
        <w:rPr>
          <w:rFonts w:eastAsia="Calibri"/>
          <w:b/>
          <w:sz w:val="32"/>
          <w:szCs w:val="32"/>
        </w:rPr>
        <w:t xml:space="preserve"> </w:t>
      </w:r>
    </w:p>
    <w:p w:rsidR="0074534C" w:rsidRDefault="0074534C" w:rsidP="0074534C">
      <w:pPr>
        <w:ind w:firstLine="708"/>
        <w:jc w:val="both"/>
        <w:rPr>
          <w:sz w:val="28"/>
          <w:szCs w:val="28"/>
        </w:rPr>
      </w:pPr>
      <w:r w:rsidRPr="000E30BE">
        <w:rPr>
          <w:sz w:val="28"/>
          <w:szCs w:val="28"/>
        </w:rPr>
        <w:t>На реализацию государственной программы Ленинградской области</w:t>
      </w:r>
      <w:r w:rsidRPr="000E30BE">
        <w:rPr>
          <w:b/>
          <w:sz w:val="28"/>
          <w:szCs w:val="28"/>
        </w:rPr>
        <w:t xml:space="preserve"> </w:t>
      </w:r>
      <w:r w:rsidRPr="008179C2">
        <w:rPr>
          <w:rFonts w:eastAsia="Calibri"/>
          <w:sz w:val="28"/>
          <w:szCs w:val="28"/>
          <w:lang w:eastAsia="en-US"/>
        </w:rPr>
        <w:t>«Устойчивое общественное ра</w:t>
      </w:r>
      <w:r>
        <w:rPr>
          <w:rFonts w:eastAsia="Calibri"/>
          <w:sz w:val="28"/>
          <w:szCs w:val="28"/>
          <w:lang w:eastAsia="en-US"/>
        </w:rPr>
        <w:t>звитие в Ленинградской области»</w:t>
      </w:r>
      <w:r w:rsidRPr="000E30BE">
        <w:rPr>
          <w:rFonts w:eastAsia="Calibri"/>
          <w:sz w:val="28"/>
          <w:szCs w:val="28"/>
          <w:lang w:eastAsia="en-US"/>
        </w:rPr>
        <w:t xml:space="preserve"> </w:t>
      </w:r>
      <w:r w:rsidRPr="000E30BE">
        <w:rPr>
          <w:sz w:val="28"/>
          <w:szCs w:val="28"/>
        </w:rPr>
        <w:t xml:space="preserve">в проекте областного бюджета на 2015 год предусмотрены ассигнования в сумме </w:t>
      </w:r>
      <w:r>
        <w:rPr>
          <w:sz w:val="28"/>
          <w:szCs w:val="28"/>
        </w:rPr>
        <w:t xml:space="preserve">555 294,0 </w:t>
      </w:r>
      <w:r w:rsidR="00213232">
        <w:rPr>
          <w:sz w:val="28"/>
          <w:szCs w:val="28"/>
        </w:rPr>
        <w:t>тыс. руб.</w:t>
      </w:r>
      <w:r w:rsidRPr="000E30BE">
        <w:rPr>
          <w:sz w:val="28"/>
          <w:szCs w:val="28"/>
        </w:rPr>
        <w:t xml:space="preserve">, </w:t>
      </w:r>
      <w:r w:rsidRPr="00245220">
        <w:rPr>
          <w:sz w:val="28"/>
          <w:szCs w:val="28"/>
        </w:rPr>
        <w:t xml:space="preserve">что составляет </w:t>
      </w:r>
      <w:r>
        <w:rPr>
          <w:sz w:val="28"/>
          <w:szCs w:val="28"/>
        </w:rPr>
        <w:t>99,2</w:t>
      </w:r>
      <w:r w:rsidRPr="00245220">
        <w:rPr>
          <w:sz w:val="28"/>
          <w:szCs w:val="28"/>
        </w:rPr>
        <w:t>% от уровня 2014 года.</w:t>
      </w:r>
    </w:p>
    <w:p w:rsidR="0074534C" w:rsidRPr="000E30BE" w:rsidRDefault="0074534C" w:rsidP="0074534C">
      <w:pPr>
        <w:ind w:firstLine="708"/>
        <w:jc w:val="both"/>
        <w:rPr>
          <w:sz w:val="28"/>
          <w:szCs w:val="28"/>
        </w:rPr>
      </w:pPr>
    </w:p>
    <w:tbl>
      <w:tblPr>
        <w:tblW w:w="9994" w:type="dxa"/>
        <w:tblInd w:w="93" w:type="dxa"/>
        <w:tblLook w:val="04A0" w:firstRow="1" w:lastRow="0" w:firstColumn="1" w:lastColumn="0" w:noHBand="0" w:noVBand="1"/>
      </w:tblPr>
      <w:tblGrid>
        <w:gridCol w:w="7670"/>
        <w:gridCol w:w="2324"/>
      </w:tblGrid>
      <w:tr w:rsidR="0074534C" w:rsidRPr="000372F5" w:rsidTr="00A94714">
        <w:trPr>
          <w:trHeight w:val="448"/>
        </w:trPr>
        <w:tc>
          <w:tcPr>
            <w:tcW w:w="7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D37A2F" w:rsidRDefault="0074534C" w:rsidP="00A94714">
            <w:pPr>
              <w:widowControl/>
              <w:jc w:val="center"/>
              <w:rPr>
                <w:b/>
                <w:bCs/>
                <w:sz w:val="28"/>
                <w:szCs w:val="28"/>
              </w:rPr>
            </w:pPr>
            <w:r w:rsidRPr="000372F5">
              <w:rPr>
                <w:b/>
                <w:bCs/>
                <w:sz w:val="28"/>
                <w:szCs w:val="28"/>
              </w:rPr>
              <w:t xml:space="preserve">Наименование </w:t>
            </w:r>
          </w:p>
          <w:p w:rsidR="0074534C" w:rsidRPr="000372F5" w:rsidRDefault="0074534C" w:rsidP="00A94714">
            <w:pPr>
              <w:widowControl/>
              <w:jc w:val="center"/>
              <w:rPr>
                <w:b/>
                <w:bCs/>
                <w:sz w:val="28"/>
                <w:szCs w:val="28"/>
              </w:rPr>
            </w:pPr>
            <w:r w:rsidRPr="00D37A2F">
              <w:rPr>
                <w:b/>
                <w:bCs/>
                <w:sz w:val="28"/>
                <w:szCs w:val="28"/>
              </w:rPr>
              <w:t>главного распорядителя бюджетных средств</w:t>
            </w:r>
          </w:p>
        </w:tc>
        <w:tc>
          <w:tcPr>
            <w:tcW w:w="2324" w:type="dxa"/>
            <w:tcBorders>
              <w:top w:val="single" w:sz="4" w:space="0" w:color="auto"/>
              <w:left w:val="nil"/>
              <w:bottom w:val="single" w:sz="4" w:space="0" w:color="auto"/>
              <w:right w:val="single" w:sz="4" w:space="0" w:color="auto"/>
            </w:tcBorders>
            <w:shd w:val="clear" w:color="auto" w:fill="auto"/>
            <w:vAlign w:val="center"/>
            <w:hideMark/>
          </w:tcPr>
          <w:p w:rsidR="0074534C" w:rsidRPr="000372F5" w:rsidRDefault="0074534C" w:rsidP="00A94714">
            <w:pPr>
              <w:widowControl/>
              <w:jc w:val="center"/>
              <w:rPr>
                <w:b/>
                <w:bCs/>
                <w:sz w:val="28"/>
                <w:szCs w:val="28"/>
              </w:rPr>
            </w:pPr>
            <w:r w:rsidRPr="000372F5">
              <w:rPr>
                <w:b/>
                <w:bCs/>
                <w:sz w:val="28"/>
                <w:szCs w:val="28"/>
              </w:rPr>
              <w:t>Проект на 2015 год</w:t>
            </w:r>
          </w:p>
        </w:tc>
      </w:tr>
      <w:tr w:rsidR="0074534C" w:rsidRPr="0079021C" w:rsidTr="00A94714">
        <w:trPr>
          <w:trHeight w:val="544"/>
        </w:trPr>
        <w:tc>
          <w:tcPr>
            <w:tcW w:w="7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79021C" w:rsidRDefault="0074534C" w:rsidP="00A94714">
            <w:pPr>
              <w:widowControl/>
              <w:rPr>
                <w:sz w:val="28"/>
                <w:szCs w:val="28"/>
              </w:rPr>
            </w:pPr>
            <w:r w:rsidRPr="0079021C">
              <w:rPr>
                <w:sz w:val="28"/>
                <w:szCs w:val="28"/>
              </w:rPr>
              <w:t>Комитет общего и профессионального образования Ленинградской области</w:t>
            </w:r>
          </w:p>
        </w:tc>
        <w:tc>
          <w:tcPr>
            <w:tcW w:w="2324" w:type="dxa"/>
            <w:tcBorders>
              <w:top w:val="single" w:sz="4" w:space="0" w:color="auto"/>
              <w:left w:val="nil"/>
              <w:bottom w:val="single" w:sz="4" w:space="0" w:color="auto"/>
              <w:right w:val="single" w:sz="4" w:space="0" w:color="auto"/>
            </w:tcBorders>
            <w:shd w:val="clear" w:color="auto" w:fill="auto"/>
            <w:vAlign w:val="center"/>
            <w:hideMark/>
          </w:tcPr>
          <w:p w:rsidR="0074534C" w:rsidRPr="0079021C" w:rsidRDefault="0074534C" w:rsidP="00A94714">
            <w:pPr>
              <w:widowControl/>
              <w:jc w:val="right"/>
              <w:rPr>
                <w:sz w:val="28"/>
                <w:szCs w:val="28"/>
              </w:rPr>
            </w:pPr>
            <w:r w:rsidRPr="0079021C">
              <w:rPr>
                <w:sz w:val="28"/>
                <w:szCs w:val="28"/>
              </w:rPr>
              <w:t>5 000,0</w:t>
            </w:r>
          </w:p>
        </w:tc>
      </w:tr>
      <w:tr w:rsidR="0074534C" w:rsidRPr="0079021C" w:rsidTr="00A94714">
        <w:trPr>
          <w:trHeight w:val="544"/>
        </w:trPr>
        <w:tc>
          <w:tcPr>
            <w:tcW w:w="7670" w:type="dxa"/>
            <w:tcBorders>
              <w:top w:val="nil"/>
              <w:left w:val="single" w:sz="4" w:space="0" w:color="auto"/>
              <w:bottom w:val="single" w:sz="4" w:space="0" w:color="auto"/>
              <w:right w:val="single" w:sz="4" w:space="0" w:color="auto"/>
            </w:tcBorders>
            <w:shd w:val="clear" w:color="auto" w:fill="auto"/>
            <w:vAlign w:val="center"/>
            <w:hideMark/>
          </w:tcPr>
          <w:p w:rsidR="0074534C" w:rsidRPr="0079021C" w:rsidRDefault="0074534C" w:rsidP="00A94714">
            <w:pPr>
              <w:widowControl/>
              <w:rPr>
                <w:sz w:val="28"/>
                <w:szCs w:val="28"/>
              </w:rPr>
            </w:pPr>
            <w:r w:rsidRPr="0079021C">
              <w:rPr>
                <w:sz w:val="28"/>
                <w:szCs w:val="28"/>
              </w:rPr>
              <w:t>Комитет по печати и связям с общественностью Ленинградской области</w:t>
            </w:r>
          </w:p>
        </w:tc>
        <w:tc>
          <w:tcPr>
            <w:tcW w:w="2324" w:type="dxa"/>
            <w:tcBorders>
              <w:top w:val="nil"/>
              <w:left w:val="nil"/>
              <w:bottom w:val="single" w:sz="4" w:space="0" w:color="auto"/>
              <w:right w:val="single" w:sz="4" w:space="0" w:color="auto"/>
            </w:tcBorders>
            <w:shd w:val="clear" w:color="auto" w:fill="auto"/>
            <w:vAlign w:val="center"/>
            <w:hideMark/>
          </w:tcPr>
          <w:p w:rsidR="0074534C" w:rsidRPr="0079021C" w:rsidRDefault="0074534C" w:rsidP="00A94714">
            <w:pPr>
              <w:widowControl/>
              <w:jc w:val="right"/>
              <w:rPr>
                <w:sz w:val="28"/>
                <w:szCs w:val="28"/>
              </w:rPr>
            </w:pPr>
            <w:r w:rsidRPr="0079021C">
              <w:rPr>
                <w:sz w:val="28"/>
                <w:szCs w:val="28"/>
              </w:rPr>
              <w:t>181 026,8</w:t>
            </w:r>
          </w:p>
        </w:tc>
      </w:tr>
      <w:tr w:rsidR="0074534C" w:rsidRPr="0079021C" w:rsidTr="00A94714">
        <w:trPr>
          <w:trHeight w:val="1088"/>
        </w:trPr>
        <w:tc>
          <w:tcPr>
            <w:tcW w:w="7670" w:type="dxa"/>
            <w:tcBorders>
              <w:top w:val="nil"/>
              <w:left w:val="single" w:sz="4" w:space="0" w:color="auto"/>
              <w:bottom w:val="single" w:sz="4" w:space="0" w:color="auto"/>
              <w:right w:val="single" w:sz="4" w:space="0" w:color="auto"/>
            </w:tcBorders>
            <w:shd w:val="clear" w:color="auto" w:fill="auto"/>
            <w:vAlign w:val="center"/>
            <w:hideMark/>
          </w:tcPr>
          <w:p w:rsidR="0074534C" w:rsidRPr="0079021C" w:rsidRDefault="0074534C" w:rsidP="00A94714">
            <w:pPr>
              <w:widowControl/>
              <w:rPr>
                <w:sz w:val="28"/>
                <w:szCs w:val="28"/>
              </w:rPr>
            </w:pPr>
            <w:r w:rsidRPr="0079021C">
              <w:rPr>
                <w:sz w:val="28"/>
                <w:szCs w:val="28"/>
              </w:rPr>
              <w:t>КОМИТЕТ ПО МЕСТНОМУ САМОУПРАВЛЕНИЮ, МЕЖНАЦИОНАЛЬНЫМ И МЕЖКОНФЕССИОНАЛЬНЫМ ОТНОШЕНИЯМ ЛЕНИНГРАДСКОЙ ОБЛАСТИ</w:t>
            </w:r>
          </w:p>
        </w:tc>
        <w:tc>
          <w:tcPr>
            <w:tcW w:w="2324" w:type="dxa"/>
            <w:tcBorders>
              <w:top w:val="nil"/>
              <w:left w:val="nil"/>
              <w:bottom w:val="single" w:sz="4" w:space="0" w:color="auto"/>
              <w:right w:val="single" w:sz="4" w:space="0" w:color="auto"/>
            </w:tcBorders>
            <w:shd w:val="clear" w:color="auto" w:fill="auto"/>
            <w:vAlign w:val="center"/>
            <w:hideMark/>
          </w:tcPr>
          <w:p w:rsidR="0074534C" w:rsidRPr="0079021C" w:rsidRDefault="0074534C" w:rsidP="00A94714">
            <w:pPr>
              <w:widowControl/>
              <w:jc w:val="right"/>
              <w:rPr>
                <w:sz w:val="28"/>
                <w:szCs w:val="28"/>
              </w:rPr>
            </w:pPr>
            <w:r w:rsidRPr="0079021C">
              <w:rPr>
                <w:sz w:val="28"/>
                <w:szCs w:val="28"/>
              </w:rPr>
              <w:t>273 243,1</w:t>
            </w:r>
          </w:p>
        </w:tc>
      </w:tr>
      <w:tr w:rsidR="0074534C" w:rsidRPr="0079021C" w:rsidTr="00A94714">
        <w:trPr>
          <w:trHeight w:val="544"/>
        </w:trPr>
        <w:tc>
          <w:tcPr>
            <w:tcW w:w="7670" w:type="dxa"/>
            <w:tcBorders>
              <w:top w:val="nil"/>
              <w:left w:val="single" w:sz="4" w:space="0" w:color="auto"/>
              <w:bottom w:val="single" w:sz="4" w:space="0" w:color="auto"/>
              <w:right w:val="single" w:sz="4" w:space="0" w:color="auto"/>
            </w:tcBorders>
            <w:shd w:val="clear" w:color="auto" w:fill="auto"/>
            <w:vAlign w:val="center"/>
            <w:hideMark/>
          </w:tcPr>
          <w:p w:rsidR="0074534C" w:rsidRPr="0079021C" w:rsidRDefault="0074534C" w:rsidP="00A94714">
            <w:pPr>
              <w:widowControl/>
              <w:rPr>
                <w:sz w:val="28"/>
                <w:szCs w:val="28"/>
              </w:rPr>
            </w:pPr>
            <w:r w:rsidRPr="0079021C">
              <w:rPr>
                <w:sz w:val="28"/>
                <w:szCs w:val="28"/>
              </w:rPr>
              <w:t>Комитет по молодежной политике Ленинградской области</w:t>
            </w:r>
          </w:p>
        </w:tc>
        <w:tc>
          <w:tcPr>
            <w:tcW w:w="2324" w:type="dxa"/>
            <w:tcBorders>
              <w:top w:val="nil"/>
              <w:left w:val="nil"/>
              <w:bottom w:val="single" w:sz="4" w:space="0" w:color="auto"/>
              <w:right w:val="single" w:sz="4" w:space="0" w:color="auto"/>
            </w:tcBorders>
            <w:shd w:val="clear" w:color="auto" w:fill="auto"/>
            <w:vAlign w:val="center"/>
            <w:hideMark/>
          </w:tcPr>
          <w:p w:rsidR="0074534C" w:rsidRPr="0079021C" w:rsidRDefault="0074534C" w:rsidP="00A94714">
            <w:pPr>
              <w:widowControl/>
              <w:jc w:val="right"/>
              <w:rPr>
                <w:sz w:val="28"/>
                <w:szCs w:val="28"/>
              </w:rPr>
            </w:pPr>
            <w:r w:rsidRPr="0079021C">
              <w:rPr>
                <w:sz w:val="28"/>
                <w:szCs w:val="28"/>
              </w:rPr>
              <w:t>96 024,1</w:t>
            </w:r>
          </w:p>
        </w:tc>
      </w:tr>
      <w:tr w:rsidR="0074534C" w:rsidRPr="0079021C" w:rsidTr="00A94714">
        <w:trPr>
          <w:trHeight w:val="288"/>
        </w:trPr>
        <w:tc>
          <w:tcPr>
            <w:tcW w:w="7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79021C" w:rsidRDefault="0074534C" w:rsidP="00A94714">
            <w:pPr>
              <w:widowControl/>
              <w:rPr>
                <w:b/>
                <w:bCs/>
                <w:sz w:val="28"/>
                <w:szCs w:val="28"/>
              </w:rPr>
            </w:pPr>
            <w:r w:rsidRPr="0079021C">
              <w:rPr>
                <w:b/>
                <w:bCs/>
                <w:sz w:val="28"/>
                <w:szCs w:val="28"/>
              </w:rPr>
              <w:t> </w:t>
            </w:r>
            <w:r>
              <w:rPr>
                <w:b/>
                <w:bCs/>
                <w:sz w:val="28"/>
                <w:szCs w:val="28"/>
              </w:rPr>
              <w:t>Итого:</w:t>
            </w:r>
          </w:p>
        </w:tc>
        <w:tc>
          <w:tcPr>
            <w:tcW w:w="2324" w:type="dxa"/>
            <w:tcBorders>
              <w:top w:val="single" w:sz="4" w:space="0" w:color="auto"/>
              <w:left w:val="nil"/>
              <w:bottom w:val="single" w:sz="4" w:space="0" w:color="auto"/>
              <w:right w:val="single" w:sz="4" w:space="0" w:color="auto"/>
            </w:tcBorders>
            <w:shd w:val="clear" w:color="auto" w:fill="auto"/>
            <w:noWrap/>
            <w:vAlign w:val="bottom"/>
            <w:hideMark/>
          </w:tcPr>
          <w:p w:rsidR="0074534C" w:rsidRPr="0079021C" w:rsidRDefault="0074534C" w:rsidP="00A94714">
            <w:pPr>
              <w:widowControl/>
              <w:jc w:val="right"/>
              <w:rPr>
                <w:b/>
                <w:bCs/>
                <w:sz w:val="28"/>
                <w:szCs w:val="28"/>
              </w:rPr>
            </w:pPr>
            <w:r w:rsidRPr="0079021C">
              <w:rPr>
                <w:b/>
                <w:bCs/>
                <w:sz w:val="28"/>
                <w:szCs w:val="28"/>
              </w:rPr>
              <w:t>555 294,0</w:t>
            </w:r>
          </w:p>
        </w:tc>
      </w:tr>
    </w:tbl>
    <w:p w:rsidR="0074534C" w:rsidRDefault="0074534C" w:rsidP="0074534C">
      <w:pPr>
        <w:jc w:val="both"/>
        <w:rPr>
          <w:sz w:val="32"/>
          <w:szCs w:val="32"/>
        </w:rPr>
      </w:pPr>
    </w:p>
    <w:p w:rsidR="0074534C" w:rsidRPr="00057339" w:rsidRDefault="0074534C" w:rsidP="006D65FB">
      <w:pPr>
        <w:widowControl/>
        <w:spacing w:after="120"/>
        <w:ind w:firstLine="709"/>
        <w:jc w:val="both"/>
        <w:rPr>
          <w:bCs/>
          <w:sz w:val="28"/>
          <w:szCs w:val="28"/>
        </w:rPr>
      </w:pPr>
      <w:r w:rsidRPr="00057339">
        <w:rPr>
          <w:bCs/>
          <w:sz w:val="28"/>
          <w:szCs w:val="28"/>
        </w:rPr>
        <w:t>Целью программы является:</w:t>
      </w:r>
    </w:p>
    <w:p w:rsidR="0074534C" w:rsidRPr="00057339" w:rsidRDefault="0074534C" w:rsidP="006D65FB">
      <w:pPr>
        <w:widowControl/>
        <w:autoSpaceDE w:val="0"/>
        <w:autoSpaceDN w:val="0"/>
        <w:adjustRightInd w:val="0"/>
        <w:ind w:firstLine="709"/>
        <w:jc w:val="both"/>
        <w:rPr>
          <w:bCs/>
          <w:sz w:val="28"/>
          <w:szCs w:val="28"/>
        </w:rPr>
      </w:pPr>
      <w:r w:rsidRPr="00057339">
        <w:rPr>
          <w:bCs/>
          <w:sz w:val="28"/>
          <w:szCs w:val="28"/>
        </w:rPr>
        <w:t>- создание условий для устойчивого развития местного самоуправления в Ленинградской области;</w:t>
      </w:r>
    </w:p>
    <w:p w:rsidR="0074534C" w:rsidRPr="00057339" w:rsidRDefault="0074534C" w:rsidP="006D65FB">
      <w:pPr>
        <w:widowControl/>
        <w:autoSpaceDE w:val="0"/>
        <w:autoSpaceDN w:val="0"/>
        <w:adjustRightInd w:val="0"/>
        <w:ind w:firstLine="709"/>
        <w:jc w:val="both"/>
        <w:rPr>
          <w:sz w:val="28"/>
          <w:szCs w:val="28"/>
        </w:rPr>
      </w:pPr>
      <w:r w:rsidRPr="00057339">
        <w:rPr>
          <w:sz w:val="28"/>
          <w:szCs w:val="28"/>
        </w:rPr>
        <w:t>- укрепление единства российской нации и развитие единого этнокультурного пространства Ленинградской области как важного фактора устойчивого развития России и ее территориальной целостности;</w:t>
      </w:r>
    </w:p>
    <w:p w:rsidR="0074534C" w:rsidRPr="00057339" w:rsidRDefault="0074534C" w:rsidP="006D65FB">
      <w:pPr>
        <w:widowControl/>
        <w:autoSpaceDE w:val="0"/>
        <w:autoSpaceDN w:val="0"/>
        <w:adjustRightInd w:val="0"/>
        <w:ind w:firstLine="709"/>
        <w:jc w:val="both"/>
        <w:rPr>
          <w:bCs/>
          <w:sz w:val="28"/>
          <w:szCs w:val="28"/>
        </w:rPr>
      </w:pPr>
      <w:r w:rsidRPr="00057339">
        <w:rPr>
          <w:b/>
          <w:sz w:val="28"/>
          <w:szCs w:val="28"/>
        </w:rPr>
        <w:t>-</w:t>
      </w:r>
      <w:r w:rsidRPr="00057339">
        <w:rPr>
          <w:b/>
          <w:bCs/>
          <w:sz w:val="28"/>
          <w:szCs w:val="28"/>
        </w:rPr>
        <w:t xml:space="preserve"> </w:t>
      </w:r>
      <w:r w:rsidRPr="00057339">
        <w:rPr>
          <w:bCs/>
          <w:sz w:val="28"/>
          <w:szCs w:val="28"/>
        </w:rPr>
        <w:t>формирование в Ленинградской области открытого социально ориентированного информационного пространства, способствующего воспитанию в обществе, в том числе в молодежной среде, толерантного, позитивного и конструктивного отношения;</w:t>
      </w:r>
    </w:p>
    <w:p w:rsidR="0074534C" w:rsidRDefault="0074534C" w:rsidP="006D65FB">
      <w:pPr>
        <w:widowControl/>
        <w:autoSpaceDE w:val="0"/>
        <w:autoSpaceDN w:val="0"/>
        <w:adjustRightInd w:val="0"/>
        <w:ind w:firstLine="709"/>
        <w:jc w:val="both"/>
        <w:rPr>
          <w:sz w:val="28"/>
          <w:szCs w:val="28"/>
        </w:rPr>
      </w:pPr>
      <w:r w:rsidRPr="00057339">
        <w:rPr>
          <w:sz w:val="28"/>
          <w:szCs w:val="28"/>
        </w:rPr>
        <w:t>-повышение эффективности взаимодействия органов государственной власти и органов местного самоуправления с обществом</w:t>
      </w:r>
    </w:p>
    <w:p w:rsidR="0074534C" w:rsidRPr="00057339" w:rsidRDefault="0074534C" w:rsidP="006D65FB">
      <w:pPr>
        <w:widowControl/>
        <w:autoSpaceDE w:val="0"/>
        <w:autoSpaceDN w:val="0"/>
        <w:adjustRightInd w:val="0"/>
        <w:ind w:firstLine="709"/>
        <w:jc w:val="both"/>
        <w:rPr>
          <w:sz w:val="28"/>
          <w:szCs w:val="28"/>
        </w:rPr>
      </w:pPr>
    </w:p>
    <w:p w:rsidR="0074534C" w:rsidRPr="000D4A16" w:rsidRDefault="0074534C" w:rsidP="006D65FB">
      <w:pPr>
        <w:widowControl/>
        <w:spacing w:after="120"/>
        <w:ind w:firstLine="709"/>
        <w:jc w:val="both"/>
        <w:rPr>
          <w:b/>
          <w:i/>
          <w:sz w:val="28"/>
          <w:szCs w:val="28"/>
        </w:rPr>
      </w:pPr>
      <w:r w:rsidRPr="000D4A16">
        <w:rPr>
          <w:b/>
          <w:i/>
          <w:sz w:val="28"/>
          <w:szCs w:val="28"/>
        </w:rPr>
        <w:t>Подпрограмма "Гармонизация межнациональных и межконфессиональных отношений в Ленинградской области"</w:t>
      </w:r>
    </w:p>
    <w:p w:rsidR="0074534C" w:rsidRPr="00D23AD7" w:rsidRDefault="00884590" w:rsidP="006D65FB">
      <w:pPr>
        <w:widowControl/>
        <w:ind w:firstLine="709"/>
        <w:jc w:val="both"/>
        <w:rPr>
          <w:bCs/>
          <w:sz w:val="28"/>
          <w:szCs w:val="28"/>
        </w:rPr>
      </w:pPr>
      <w:r w:rsidRPr="00D23AD7">
        <w:rPr>
          <w:sz w:val="28"/>
          <w:szCs w:val="28"/>
        </w:rPr>
        <w:t>По данной подпрограмме на 2015 год предусмотрены расходы в сумме</w:t>
      </w:r>
      <w:r w:rsidR="00D23AD7" w:rsidRPr="00D23AD7">
        <w:rPr>
          <w:sz w:val="28"/>
          <w:szCs w:val="28"/>
        </w:rPr>
        <w:t xml:space="preserve"> 18 000,0 тыс. руб.</w:t>
      </w:r>
      <w:r w:rsidRPr="00D23AD7">
        <w:rPr>
          <w:sz w:val="28"/>
          <w:szCs w:val="28"/>
        </w:rPr>
        <w:t>, в том числе:</w:t>
      </w:r>
    </w:p>
    <w:p w:rsidR="0074534C" w:rsidRPr="000D4A16" w:rsidRDefault="0074534C" w:rsidP="006D65FB">
      <w:pPr>
        <w:widowControl/>
        <w:ind w:firstLine="709"/>
        <w:jc w:val="both"/>
        <w:rPr>
          <w:sz w:val="28"/>
          <w:szCs w:val="28"/>
        </w:rPr>
      </w:pPr>
      <w:r w:rsidRPr="000D4A16">
        <w:rPr>
          <w:sz w:val="28"/>
          <w:szCs w:val="28"/>
        </w:rPr>
        <w:t xml:space="preserve">-информационное  сопровождение, организационное, научное и  методическое обеспечение сферы межнациональных и межконфессиональных отношений 13 350,0 </w:t>
      </w:r>
      <w:r w:rsidR="00213232">
        <w:rPr>
          <w:sz w:val="28"/>
          <w:szCs w:val="28"/>
        </w:rPr>
        <w:t>тыс. руб.</w:t>
      </w:r>
      <w:r w:rsidRPr="000D4A16">
        <w:rPr>
          <w:sz w:val="28"/>
          <w:szCs w:val="28"/>
        </w:rPr>
        <w:t>;</w:t>
      </w:r>
    </w:p>
    <w:p w:rsidR="0074534C" w:rsidRDefault="0074534C" w:rsidP="006D65FB">
      <w:pPr>
        <w:widowControl/>
        <w:ind w:firstLine="709"/>
        <w:jc w:val="both"/>
        <w:rPr>
          <w:sz w:val="28"/>
          <w:szCs w:val="28"/>
        </w:rPr>
      </w:pPr>
      <w:r w:rsidRPr="000D4A16">
        <w:rPr>
          <w:sz w:val="28"/>
          <w:szCs w:val="28"/>
        </w:rPr>
        <w:t xml:space="preserve">-развитие национально-культурного взаимодействия представителей различных национальностей и конфессий, представленных на территории Ленинградской области 2 450,0 </w:t>
      </w:r>
      <w:r w:rsidR="00213232">
        <w:rPr>
          <w:sz w:val="28"/>
          <w:szCs w:val="28"/>
        </w:rPr>
        <w:t>тыс. руб.</w:t>
      </w:r>
    </w:p>
    <w:p w:rsidR="0074534C" w:rsidRDefault="0074534C" w:rsidP="006D65FB">
      <w:pPr>
        <w:widowControl/>
        <w:ind w:firstLine="709"/>
        <w:jc w:val="both"/>
        <w:rPr>
          <w:sz w:val="28"/>
          <w:szCs w:val="28"/>
        </w:rPr>
      </w:pPr>
    </w:p>
    <w:p w:rsidR="0074534C" w:rsidRPr="00240918" w:rsidRDefault="0074534C" w:rsidP="006D65FB">
      <w:pPr>
        <w:widowControl/>
        <w:ind w:firstLine="709"/>
        <w:jc w:val="both"/>
        <w:rPr>
          <w:b/>
          <w:i/>
          <w:sz w:val="28"/>
          <w:szCs w:val="28"/>
        </w:rPr>
      </w:pPr>
      <w:r w:rsidRPr="00240918">
        <w:rPr>
          <w:b/>
          <w:i/>
          <w:sz w:val="28"/>
          <w:szCs w:val="28"/>
        </w:rPr>
        <w:lastRenderedPageBreak/>
        <w:t>Подпрограмм</w:t>
      </w:r>
      <w:r w:rsidR="007635B6">
        <w:rPr>
          <w:b/>
          <w:i/>
          <w:sz w:val="28"/>
          <w:szCs w:val="28"/>
        </w:rPr>
        <w:t>а</w:t>
      </w:r>
      <w:r w:rsidRPr="00240918">
        <w:rPr>
          <w:b/>
          <w:i/>
          <w:sz w:val="28"/>
          <w:szCs w:val="28"/>
        </w:rPr>
        <w:t xml:space="preserve"> "Поддержка этнокультурной самобытности коренных малочисленных народов, проживающих на территории Ленинградской области"</w:t>
      </w:r>
    </w:p>
    <w:p w:rsidR="00884590" w:rsidRPr="00D23AD7" w:rsidRDefault="00884590" w:rsidP="006D65FB">
      <w:pPr>
        <w:widowControl/>
        <w:ind w:firstLine="709"/>
        <w:jc w:val="both"/>
        <w:rPr>
          <w:bCs/>
          <w:sz w:val="28"/>
          <w:szCs w:val="28"/>
        </w:rPr>
      </w:pPr>
      <w:r w:rsidRPr="00D23AD7">
        <w:rPr>
          <w:sz w:val="28"/>
          <w:szCs w:val="28"/>
        </w:rPr>
        <w:t>По данной подпрограмме на 2015 год предусмотрены расходы в сумме</w:t>
      </w:r>
      <w:r w:rsidR="00D23AD7" w:rsidRPr="00D23AD7">
        <w:rPr>
          <w:sz w:val="28"/>
          <w:szCs w:val="28"/>
        </w:rPr>
        <w:t xml:space="preserve"> 15 300,0 тыс. руб.</w:t>
      </w:r>
      <w:r w:rsidRPr="00D23AD7">
        <w:rPr>
          <w:sz w:val="28"/>
          <w:szCs w:val="28"/>
        </w:rPr>
        <w:t>, в том числе:</w:t>
      </w:r>
    </w:p>
    <w:p w:rsidR="0074534C" w:rsidRPr="00240918" w:rsidRDefault="0074534C" w:rsidP="006D65FB">
      <w:pPr>
        <w:widowControl/>
        <w:ind w:firstLine="709"/>
        <w:jc w:val="both"/>
        <w:rPr>
          <w:sz w:val="28"/>
          <w:szCs w:val="28"/>
        </w:rPr>
      </w:pPr>
      <w:r w:rsidRPr="00240918">
        <w:rPr>
          <w:sz w:val="28"/>
          <w:szCs w:val="28"/>
        </w:rPr>
        <w:t xml:space="preserve">-разработка и реализация мероприятий (комплексных программ) по сохранению этнической самобытности коренных малочисленных народов Ленинградской области, в том числе организация проведения семинаров, мастер-классов и иных мероприятий по сохранению языка и культурных традиций коренных малочисленных народов 4 000,0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-организационная поддержка национально-культурных некоммерческих организаций коренных малочисленных народов, проживающих на территории Ленинградской области, и органов местного самоуправления муниципальных образований Ленинградской области 5 300,0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w:t>
      </w:r>
      <w:r w:rsidRPr="00240918">
        <w:rPr>
          <w:sz w:val="24"/>
          <w:szCs w:val="24"/>
        </w:rPr>
        <w:t xml:space="preserve"> </w:t>
      </w:r>
      <w:r w:rsidRPr="00240918">
        <w:rPr>
          <w:sz w:val="28"/>
          <w:szCs w:val="28"/>
        </w:rPr>
        <w:t xml:space="preserve">развитие информационной среды, научное и методическое обеспечение в сферах деятельности коренных малочисленных народов, проживающих на территории Ленинградской области, популяризация их культурно-исторических традиций          6 000,0 </w:t>
      </w:r>
      <w:r w:rsidR="00213232">
        <w:rPr>
          <w:sz w:val="28"/>
          <w:szCs w:val="28"/>
        </w:rPr>
        <w:t>тыс. руб.</w:t>
      </w:r>
    </w:p>
    <w:p w:rsidR="0074534C" w:rsidRPr="00240918" w:rsidRDefault="0074534C" w:rsidP="006D65FB">
      <w:pPr>
        <w:widowControl/>
        <w:ind w:firstLine="709"/>
        <w:jc w:val="both"/>
        <w:rPr>
          <w:b/>
          <w:sz w:val="28"/>
          <w:szCs w:val="28"/>
        </w:rPr>
      </w:pPr>
    </w:p>
    <w:p w:rsidR="0074534C" w:rsidRPr="00240918" w:rsidRDefault="0074534C" w:rsidP="006D65FB">
      <w:pPr>
        <w:widowControl/>
        <w:ind w:firstLine="709"/>
        <w:jc w:val="both"/>
        <w:rPr>
          <w:b/>
          <w:i/>
          <w:sz w:val="28"/>
          <w:szCs w:val="28"/>
        </w:rPr>
      </w:pPr>
      <w:r w:rsidRPr="00240918">
        <w:rPr>
          <w:b/>
          <w:i/>
          <w:sz w:val="28"/>
          <w:szCs w:val="28"/>
        </w:rPr>
        <w:t>Подпрограмма "Создание условий для эффективного выполнения органами местного самоуправления своих полномочий"</w:t>
      </w:r>
    </w:p>
    <w:p w:rsidR="00884590" w:rsidRPr="00D23AD7" w:rsidRDefault="00884590" w:rsidP="006D65FB">
      <w:pPr>
        <w:widowControl/>
        <w:ind w:firstLine="709"/>
        <w:jc w:val="both"/>
        <w:rPr>
          <w:bCs/>
          <w:sz w:val="28"/>
          <w:szCs w:val="28"/>
        </w:rPr>
      </w:pPr>
      <w:r w:rsidRPr="00D23AD7">
        <w:rPr>
          <w:sz w:val="28"/>
          <w:szCs w:val="28"/>
        </w:rPr>
        <w:t>По данной подпрограмме на 2015 год предусмотрены расходы в сумме</w:t>
      </w:r>
      <w:r w:rsidR="00D23AD7" w:rsidRPr="00D23AD7">
        <w:rPr>
          <w:sz w:val="28"/>
          <w:szCs w:val="28"/>
        </w:rPr>
        <w:t xml:space="preserve"> 236 951,1 тыс. руб.</w:t>
      </w:r>
      <w:r w:rsidRPr="00D23AD7">
        <w:rPr>
          <w:sz w:val="28"/>
          <w:szCs w:val="28"/>
        </w:rPr>
        <w:t>, в том числе:</w:t>
      </w:r>
    </w:p>
    <w:p w:rsidR="0074534C" w:rsidRPr="00240918" w:rsidRDefault="0074534C" w:rsidP="006D65FB">
      <w:pPr>
        <w:widowControl/>
        <w:ind w:firstLine="709"/>
        <w:jc w:val="both"/>
        <w:rPr>
          <w:sz w:val="28"/>
          <w:szCs w:val="28"/>
        </w:rPr>
      </w:pPr>
      <w:r w:rsidRPr="00D23AD7">
        <w:rPr>
          <w:sz w:val="28"/>
          <w:szCs w:val="28"/>
        </w:rPr>
        <w:t xml:space="preserve">-организация системы повышения квалификации </w:t>
      </w:r>
      <w:r w:rsidRPr="00240918">
        <w:rPr>
          <w:sz w:val="28"/>
          <w:szCs w:val="28"/>
        </w:rPr>
        <w:t>лиц, замещающих муниципальные должности и должности муниципальной службы в органах местного самоуправления муниципальных образований Ленинградской области 1</w:t>
      </w:r>
      <w:r w:rsidR="00D23AD7">
        <w:rPr>
          <w:sz w:val="28"/>
          <w:szCs w:val="28"/>
        </w:rPr>
        <w:t> </w:t>
      </w:r>
      <w:r w:rsidRPr="00240918">
        <w:rPr>
          <w:sz w:val="28"/>
          <w:szCs w:val="28"/>
        </w:rPr>
        <w:t>817,5</w:t>
      </w:r>
      <w:r w:rsidR="00D23AD7">
        <w:rPr>
          <w:sz w:val="28"/>
          <w:szCs w:val="28"/>
        </w:rPr>
        <w:t>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w:t>
      </w:r>
      <w:r w:rsidRPr="00240918">
        <w:rPr>
          <w:sz w:val="24"/>
          <w:szCs w:val="24"/>
        </w:rPr>
        <w:t xml:space="preserve"> </w:t>
      </w:r>
      <w:r w:rsidRPr="00240918">
        <w:rPr>
          <w:sz w:val="28"/>
          <w:szCs w:val="28"/>
        </w:rPr>
        <w:t xml:space="preserve">проведение совещаний, семинаров, научно-практических конференций с главами, главами администраций, депутатами и муниципальными служащими органов местного самоуправления муниципальных образований по актуальным проблемам, возникающим при решении вопросов местного значения и реализации переданных отдельных государственных полномочий 300,0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w:t>
      </w:r>
      <w:r w:rsidRPr="00240918">
        <w:rPr>
          <w:sz w:val="24"/>
          <w:szCs w:val="24"/>
        </w:rPr>
        <w:t xml:space="preserve"> </w:t>
      </w:r>
      <w:r w:rsidRPr="00240918">
        <w:rPr>
          <w:sz w:val="28"/>
          <w:szCs w:val="28"/>
        </w:rPr>
        <w:t xml:space="preserve">разработка и издание сборников нормативных (в том числе типовых) правовых актов, аналитических, методических, справочных и информационных материалов, рекомендаций для органов местного самоуправления по решению вопросов местного значения и реализации переданных отдельных государственных полномочий 245,0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-выполнение научно-исследовательской (опытно-конструкторской, технологической) работы "Концепция и план мероприятий по изменению территориальной организации местного самоуправления в Ленинградской области" для государственных нужд Ленинградской области 4 588,6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-дотации на поощрение достижения наилучших значений показателей эффективности деятельности органов местного самоуправления муниципальных районов и городского округа 20 000,0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lastRenderedPageBreak/>
        <w:t xml:space="preserve">-Субсидии бюджетам поселений на реализацию областного закона от 14 декабря 2012 года № 95-оз "О содействии развитию на части территорий муниципальных образований Ленинградской области иных форм местного самоуправления»          210 000,0 </w:t>
      </w:r>
      <w:r w:rsidR="00213232">
        <w:rPr>
          <w:sz w:val="28"/>
          <w:szCs w:val="28"/>
        </w:rPr>
        <w:t>тыс. руб.</w:t>
      </w:r>
    </w:p>
    <w:p w:rsidR="0074534C" w:rsidRPr="00240918" w:rsidRDefault="0074534C" w:rsidP="006D65FB">
      <w:pPr>
        <w:widowControl/>
        <w:ind w:firstLine="709"/>
        <w:jc w:val="both"/>
        <w:rPr>
          <w:sz w:val="28"/>
          <w:szCs w:val="28"/>
        </w:rPr>
      </w:pPr>
    </w:p>
    <w:p w:rsidR="0074534C" w:rsidRPr="00240918" w:rsidRDefault="0074534C" w:rsidP="006D65FB">
      <w:pPr>
        <w:widowControl/>
        <w:ind w:firstLine="709"/>
        <w:jc w:val="both"/>
        <w:rPr>
          <w:b/>
          <w:i/>
          <w:sz w:val="28"/>
          <w:szCs w:val="28"/>
        </w:rPr>
      </w:pPr>
      <w:r w:rsidRPr="00240918">
        <w:rPr>
          <w:b/>
          <w:i/>
          <w:sz w:val="28"/>
          <w:szCs w:val="28"/>
        </w:rPr>
        <w:t>Подпрограмма "Развитие системы защиты прав потребителей в Ленинградской области"</w:t>
      </w:r>
    </w:p>
    <w:p w:rsidR="00884590" w:rsidRPr="00D23AD7" w:rsidRDefault="00884590" w:rsidP="006D65FB">
      <w:pPr>
        <w:widowControl/>
        <w:ind w:firstLine="709"/>
        <w:jc w:val="both"/>
        <w:rPr>
          <w:bCs/>
          <w:sz w:val="28"/>
          <w:szCs w:val="28"/>
        </w:rPr>
      </w:pPr>
      <w:r w:rsidRPr="00D23AD7">
        <w:rPr>
          <w:sz w:val="28"/>
          <w:szCs w:val="28"/>
        </w:rPr>
        <w:t>По данной подпрограмме на 2015 год предусмотрены расходы в сумме</w:t>
      </w:r>
      <w:r w:rsidR="00D23AD7" w:rsidRPr="00D23AD7">
        <w:rPr>
          <w:sz w:val="28"/>
          <w:szCs w:val="28"/>
        </w:rPr>
        <w:t xml:space="preserve"> 2 992,0 тыс. руб.</w:t>
      </w:r>
      <w:r w:rsidRPr="00D23AD7">
        <w:rPr>
          <w:sz w:val="28"/>
          <w:szCs w:val="28"/>
        </w:rPr>
        <w:t>, в том числе:</w:t>
      </w:r>
    </w:p>
    <w:p w:rsidR="0074534C" w:rsidRPr="00240918" w:rsidRDefault="0074534C" w:rsidP="006D65FB">
      <w:pPr>
        <w:widowControl/>
        <w:ind w:firstLine="709"/>
        <w:jc w:val="both"/>
        <w:rPr>
          <w:sz w:val="28"/>
          <w:szCs w:val="28"/>
        </w:rPr>
      </w:pPr>
      <w:r w:rsidRPr="00240918">
        <w:rPr>
          <w:sz w:val="28"/>
          <w:szCs w:val="28"/>
        </w:rPr>
        <w:t>-</w:t>
      </w:r>
      <w:r w:rsidRPr="00240918">
        <w:rPr>
          <w:sz w:val="24"/>
          <w:szCs w:val="24"/>
        </w:rPr>
        <w:t xml:space="preserve"> </w:t>
      </w:r>
      <w:r w:rsidRPr="00240918">
        <w:rPr>
          <w:sz w:val="28"/>
          <w:szCs w:val="28"/>
        </w:rPr>
        <w:t xml:space="preserve">организация и проведение обучающих семинаров по законодательству о защите прав потребителей для юридических лиц, индивидуальных предпринимателей и населения Ленинградской области 240,0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 актуализация и расширение инфотеки 100,0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-разработка и издание информационно-справочных материалов (справочников, брошюр, памяток) для населения, предпринимателей и юридических лиц по вопросам защиты прав потребителей  140,0 </w:t>
      </w:r>
      <w:r w:rsidR="00213232">
        <w:rPr>
          <w:sz w:val="28"/>
          <w:szCs w:val="28"/>
        </w:rPr>
        <w:t>тыс. руб.</w:t>
      </w:r>
      <w:r w:rsidRPr="00240918">
        <w:rPr>
          <w:sz w:val="28"/>
          <w:szCs w:val="28"/>
        </w:rPr>
        <w:t>;</w:t>
      </w:r>
    </w:p>
    <w:p w:rsidR="0074534C" w:rsidRPr="00240918" w:rsidRDefault="0074534C" w:rsidP="006D65FB">
      <w:pPr>
        <w:widowControl/>
        <w:ind w:firstLine="709"/>
        <w:jc w:val="both"/>
        <w:rPr>
          <w:sz w:val="28"/>
          <w:szCs w:val="28"/>
        </w:rPr>
      </w:pPr>
      <w:r w:rsidRPr="00240918">
        <w:rPr>
          <w:sz w:val="28"/>
          <w:szCs w:val="28"/>
        </w:rPr>
        <w:t xml:space="preserve">-проведение независимых экспертиз товаров, работ, услуг, в том числе для малоимущих граждан 312,0 </w:t>
      </w:r>
      <w:r w:rsidR="00213232">
        <w:rPr>
          <w:sz w:val="28"/>
          <w:szCs w:val="28"/>
        </w:rPr>
        <w:t>тыс. руб.</w:t>
      </w:r>
      <w:r w:rsidRPr="00240918">
        <w:rPr>
          <w:sz w:val="28"/>
          <w:szCs w:val="28"/>
        </w:rPr>
        <w:t>;</w:t>
      </w:r>
    </w:p>
    <w:p w:rsidR="0074534C" w:rsidRPr="000D4A16" w:rsidRDefault="0074534C" w:rsidP="006D65FB">
      <w:pPr>
        <w:widowControl/>
        <w:ind w:firstLine="709"/>
        <w:jc w:val="both"/>
        <w:rPr>
          <w:sz w:val="28"/>
          <w:szCs w:val="28"/>
        </w:rPr>
      </w:pPr>
      <w:r w:rsidRPr="00240918">
        <w:rPr>
          <w:sz w:val="28"/>
          <w:szCs w:val="28"/>
        </w:rPr>
        <w:t xml:space="preserve">-субсидии на обеспечение деятельности информационно-консультационных центров для потребителей 2 200,0 </w:t>
      </w:r>
      <w:r w:rsidR="00213232">
        <w:rPr>
          <w:sz w:val="28"/>
          <w:szCs w:val="28"/>
        </w:rPr>
        <w:t>тыс. руб.</w:t>
      </w:r>
    </w:p>
    <w:p w:rsidR="0074534C" w:rsidRDefault="0074534C" w:rsidP="006D65FB">
      <w:pPr>
        <w:ind w:firstLine="709"/>
        <w:jc w:val="both"/>
        <w:rPr>
          <w:sz w:val="32"/>
          <w:szCs w:val="32"/>
        </w:rPr>
      </w:pPr>
    </w:p>
    <w:p w:rsidR="0074534C" w:rsidRDefault="0074534C" w:rsidP="006D65FB">
      <w:pPr>
        <w:pStyle w:val="18"/>
        <w:ind w:firstLine="709"/>
        <w:jc w:val="left"/>
        <w:rPr>
          <w:sz w:val="32"/>
          <w:szCs w:val="32"/>
        </w:rPr>
      </w:pPr>
      <w:r>
        <w:t>П</w:t>
      </w:r>
      <w:r w:rsidRPr="00BB7398">
        <w:t>одпрограмм</w:t>
      </w:r>
      <w:r>
        <w:t>а</w:t>
      </w:r>
      <w:r w:rsidRPr="00BB7398">
        <w:t xml:space="preserve"> </w:t>
      </w:r>
      <w:r w:rsidR="0072131E">
        <w:t xml:space="preserve">« </w:t>
      </w:r>
      <w:r w:rsidRPr="00BB7398">
        <w:t>Общество и власть</w:t>
      </w:r>
      <w:r w:rsidR="0072131E">
        <w:t xml:space="preserve">»   </w:t>
      </w:r>
    </w:p>
    <w:p w:rsidR="0074534C" w:rsidRPr="00714D3F" w:rsidRDefault="009D4D2A" w:rsidP="006D65FB">
      <w:pPr>
        <w:pStyle w:val="18"/>
        <w:ind w:firstLine="709"/>
        <w:rPr>
          <w:b w:val="0"/>
          <w:i w:val="0"/>
        </w:rPr>
      </w:pPr>
      <w:r w:rsidRPr="00714D3F">
        <w:rPr>
          <w:b w:val="0"/>
          <w:i w:val="0"/>
        </w:rPr>
        <w:t xml:space="preserve">По данной подпрограмме на 2015 год предусмотрены расходы в сумме </w:t>
      </w:r>
      <w:r w:rsidR="0074534C" w:rsidRPr="00714D3F">
        <w:rPr>
          <w:b w:val="0"/>
          <w:i w:val="0"/>
        </w:rPr>
        <w:t>153</w:t>
      </w:r>
      <w:r w:rsidR="00D23AD7" w:rsidRPr="00714D3F">
        <w:rPr>
          <w:b w:val="0"/>
          <w:i w:val="0"/>
        </w:rPr>
        <w:t> </w:t>
      </w:r>
      <w:r w:rsidR="0074534C" w:rsidRPr="00714D3F">
        <w:rPr>
          <w:b w:val="0"/>
          <w:i w:val="0"/>
        </w:rPr>
        <w:t xml:space="preserve">901,8 </w:t>
      </w:r>
      <w:r w:rsidR="00213232" w:rsidRPr="00714D3F">
        <w:rPr>
          <w:b w:val="0"/>
          <w:i w:val="0"/>
        </w:rPr>
        <w:t>тыс. руб.</w:t>
      </w:r>
      <w:r w:rsidR="0074534C" w:rsidRPr="00714D3F">
        <w:rPr>
          <w:b w:val="0"/>
          <w:i w:val="0"/>
        </w:rPr>
        <w:t xml:space="preserve"> или 80,0% общих годовых назначений в сумме 192 264,7 </w:t>
      </w:r>
      <w:r w:rsidR="00213232" w:rsidRPr="00714D3F">
        <w:rPr>
          <w:b w:val="0"/>
          <w:i w:val="0"/>
        </w:rPr>
        <w:t>тыс. руб.</w:t>
      </w:r>
      <w:r w:rsidR="0074534C" w:rsidRPr="00714D3F">
        <w:rPr>
          <w:b w:val="0"/>
          <w:i w:val="0"/>
        </w:rPr>
        <w:t>, в том числе:</w:t>
      </w:r>
    </w:p>
    <w:p w:rsidR="0074534C" w:rsidRPr="00714D3F" w:rsidRDefault="0074534C" w:rsidP="006D65FB">
      <w:pPr>
        <w:widowControl/>
        <w:ind w:firstLine="709"/>
        <w:jc w:val="both"/>
        <w:rPr>
          <w:sz w:val="28"/>
          <w:szCs w:val="28"/>
        </w:rPr>
      </w:pPr>
      <w:r w:rsidRPr="00714D3F">
        <w:rPr>
          <w:sz w:val="28"/>
          <w:szCs w:val="28"/>
        </w:rPr>
        <w:tab/>
        <w:t xml:space="preserve">По сравнению с 2014 годом объем расходов на реализацию указанной подпрограммы сократился на 37 877,5 </w:t>
      </w:r>
      <w:r w:rsidR="00213232" w:rsidRPr="00714D3F">
        <w:rPr>
          <w:sz w:val="28"/>
          <w:szCs w:val="28"/>
        </w:rPr>
        <w:t>тыс. руб.</w:t>
      </w:r>
      <w:r w:rsidRPr="00714D3F">
        <w:rPr>
          <w:sz w:val="28"/>
          <w:szCs w:val="28"/>
        </w:rPr>
        <w:t xml:space="preserve"> или на 19,7% от годовых назначений в сумме 191 779,3 </w:t>
      </w:r>
      <w:r w:rsidR="00213232" w:rsidRPr="00714D3F">
        <w:rPr>
          <w:sz w:val="28"/>
          <w:szCs w:val="28"/>
        </w:rPr>
        <w:t>тыс. руб.</w:t>
      </w:r>
    </w:p>
    <w:p w:rsidR="0074534C" w:rsidRPr="00714D3F" w:rsidRDefault="0074534C" w:rsidP="006D65FB">
      <w:pPr>
        <w:widowControl/>
        <w:numPr>
          <w:ilvl w:val="0"/>
          <w:numId w:val="19"/>
        </w:numPr>
        <w:ind w:left="0" w:firstLine="709"/>
        <w:jc w:val="both"/>
        <w:rPr>
          <w:sz w:val="28"/>
          <w:szCs w:val="28"/>
        </w:rPr>
      </w:pPr>
      <w:r w:rsidRPr="00714D3F">
        <w:rPr>
          <w:sz w:val="28"/>
          <w:szCs w:val="28"/>
        </w:rPr>
        <w:t xml:space="preserve">предоставление субсидий юридическим лицам в сфере средств массовой информации в сумме 85 801,0  </w:t>
      </w:r>
      <w:r w:rsidR="00213232" w:rsidRPr="00714D3F">
        <w:rPr>
          <w:sz w:val="28"/>
          <w:szCs w:val="28"/>
        </w:rPr>
        <w:t>тыс. руб.</w:t>
      </w:r>
      <w:r w:rsidRPr="00714D3F">
        <w:rPr>
          <w:sz w:val="28"/>
          <w:szCs w:val="28"/>
        </w:rPr>
        <w:t>;</w:t>
      </w:r>
    </w:p>
    <w:p w:rsidR="0074534C" w:rsidRPr="00714D3F" w:rsidRDefault="0074534C" w:rsidP="006D65FB">
      <w:pPr>
        <w:widowControl/>
        <w:numPr>
          <w:ilvl w:val="0"/>
          <w:numId w:val="19"/>
        </w:numPr>
        <w:ind w:left="0" w:firstLine="709"/>
        <w:jc w:val="both"/>
        <w:rPr>
          <w:sz w:val="28"/>
          <w:szCs w:val="28"/>
        </w:rPr>
      </w:pPr>
      <w:r w:rsidRPr="00714D3F">
        <w:rPr>
          <w:sz w:val="28"/>
          <w:szCs w:val="28"/>
        </w:rPr>
        <w:t>предоставление субсидий юридическим лицам в сфере полиграфии в сумме 10</w:t>
      </w:r>
      <w:r w:rsidR="00D23AD7" w:rsidRPr="00714D3F">
        <w:rPr>
          <w:sz w:val="28"/>
          <w:szCs w:val="28"/>
        </w:rPr>
        <w:t> </w:t>
      </w:r>
      <w:r w:rsidRPr="00714D3F">
        <w:rPr>
          <w:sz w:val="28"/>
          <w:szCs w:val="28"/>
        </w:rPr>
        <w:t xml:space="preserve">824,6 </w:t>
      </w:r>
      <w:r w:rsidR="00213232" w:rsidRPr="00714D3F">
        <w:rPr>
          <w:sz w:val="28"/>
          <w:szCs w:val="28"/>
        </w:rPr>
        <w:t>тыс. руб.</w:t>
      </w:r>
      <w:r w:rsidRPr="00714D3F">
        <w:rPr>
          <w:sz w:val="28"/>
          <w:szCs w:val="28"/>
        </w:rPr>
        <w:t>;</w:t>
      </w:r>
    </w:p>
    <w:p w:rsidR="0074534C" w:rsidRPr="00714D3F" w:rsidRDefault="0074534C" w:rsidP="006D65FB">
      <w:pPr>
        <w:widowControl/>
        <w:numPr>
          <w:ilvl w:val="0"/>
          <w:numId w:val="19"/>
        </w:numPr>
        <w:ind w:left="0" w:firstLine="709"/>
        <w:jc w:val="both"/>
        <w:rPr>
          <w:sz w:val="28"/>
          <w:szCs w:val="28"/>
        </w:rPr>
      </w:pPr>
      <w:r w:rsidRPr="00714D3F">
        <w:rPr>
          <w:sz w:val="28"/>
          <w:szCs w:val="28"/>
        </w:rPr>
        <w:t xml:space="preserve">разработка и реализация социально-значимых проектов социальной рекламы, включая проведение массовых акций, создание и распространение продуктов социальной рекламы на  мобильных и стационарных носителях в сумме 31 385,2 </w:t>
      </w:r>
      <w:r w:rsidR="00213232" w:rsidRPr="00714D3F">
        <w:rPr>
          <w:sz w:val="28"/>
          <w:szCs w:val="28"/>
        </w:rPr>
        <w:t>тыс. руб.</w:t>
      </w:r>
      <w:r w:rsidRPr="00714D3F">
        <w:rPr>
          <w:sz w:val="28"/>
          <w:szCs w:val="28"/>
        </w:rPr>
        <w:t>;</w:t>
      </w:r>
    </w:p>
    <w:p w:rsidR="0074534C" w:rsidRPr="00714D3F" w:rsidRDefault="0074534C" w:rsidP="006D65FB">
      <w:pPr>
        <w:widowControl/>
        <w:numPr>
          <w:ilvl w:val="0"/>
          <w:numId w:val="19"/>
        </w:numPr>
        <w:ind w:left="0" w:firstLine="709"/>
        <w:jc w:val="both"/>
        <w:rPr>
          <w:sz w:val="28"/>
          <w:szCs w:val="28"/>
        </w:rPr>
      </w:pPr>
      <w:r w:rsidRPr="00714D3F">
        <w:rPr>
          <w:sz w:val="28"/>
          <w:szCs w:val="28"/>
        </w:rPr>
        <w:t xml:space="preserve">аналитическое  обеспечение социальной рекламы в Ленинградской области в сумме 5 000,0 </w:t>
      </w:r>
      <w:r w:rsidR="00213232" w:rsidRPr="00714D3F">
        <w:rPr>
          <w:sz w:val="28"/>
          <w:szCs w:val="28"/>
        </w:rPr>
        <w:t>тыс. руб.</w:t>
      </w:r>
      <w:r w:rsidRPr="00714D3F">
        <w:rPr>
          <w:sz w:val="28"/>
          <w:szCs w:val="28"/>
        </w:rPr>
        <w:t>;</w:t>
      </w:r>
    </w:p>
    <w:p w:rsidR="0074534C" w:rsidRPr="00714D3F" w:rsidRDefault="0074534C" w:rsidP="006D65FB">
      <w:pPr>
        <w:widowControl/>
        <w:numPr>
          <w:ilvl w:val="0"/>
          <w:numId w:val="19"/>
        </w:numPr>
        <w:ind w:left="0" w:firstLine="709"/>
        <w:jc w:val="both"/>
        <w:rPr>
          <w:sz w:val="28"/>
          <w:szCs w:val="28"/>
        </w:rPr>
      </w:pPr>
      <w:r w:rsidRPr="00714D3F">
        <w:rPr>
          <w:sz w:val="28"/>
          <w:szCs w:val="28"/>
        </w:rPr>
        <w:t xml:space="preserve">исследование общественного мнения в целях выявления оценки населением эффективности деятельности органов исполнительной власти Ленинградской области и органов местного самоуправления муниципальных районов и городского округа в сумме 3 100,0 </w:t>
      </w:r>
      <w:r w:rsidR="00213232" w:rsidRPr="00714D3F">
        <w:rPr>
          <w:sz w:val="28"/>
          <w:szCs w:val="28"/>
        </w:rPr>
        <w:t>тыс. руб.</w:t>
      </w:r>
      <w:r w:rsidRPr="00714D3F">
        <w:rPr>
          <w:sz w:val="28"/>
          <w:szCs w:val="28"/>
        </w:rPr>
        <w:t>;</w:t>
      </w:r>
    </w:p>
    <w:p w:rsidR="0074534C" w:rsidRPr="00714D3F" w:rsidRDefault="0074534C" w:rsidP="006D65FB">
      <w:pPr>
        <w:widowControl/>
        <w:numPr>
          <w:ilvl w:val="0"/>
          <w:numId w:val="19"/>
        </w:numPr>
        <w:ind w:left="0" w:firstLine="709"/>
        <w:jc w:val="both"/>
        <w:rPr>
          <w:sz w:val="28"/>
          <w:szCs w:val="28"/>
        </w:rPr>
      </w:pPr>
      <w:r w:rsidRPr="00714D3F">
        <w:rPr>
          <w:sz w:val="28"/>
          <w:szCs w:val="28"/>
        </w:rPr>
        <w:t xml:space="preserve">расходы по обеспечению деятельности Общественной палаты Ленинградской области исполнены в сумме 2 900,0 </w:t>
      </w:r>
      <w:r w:rsidR="00213232" w:rsidRPr="00714D3F">
        <w:rPr>
          <w:sz w:val="28"/>
          <w:szCs w:val="28"/>
        </w:rPr>
        <w:t>тыс. руб.</w:t>
      </w:r>
      <w:r w:rsidRPr="00714D3F">
        <w:rPr>
          <w:sz w:val="28"/>
          <w:szCs w:val="28"/>
        </w:rPr>
        <w:t>;</w:t>
      </w:r>
    </w:p>
    <w:p w:rsidR="0074534C" w:rsidRPr="00D23AD7" w:rsidRDefault="0074534C" w:rsidP="006D65FB">
      <w:pPr>
        <w:widowControl/>
        <w:numPr>
          <w:ilvl w:val="0"/>
          <w:numId w:val="19"/>
        </w:numPr>
        <w:ind w:left="0" w:firstLine="709"/>
        <w:jc w:val="both"/>
        <w:rPr>
          <w:color w:val="FF0000"/>
          <w:sz w:val="28"/>
          <w:szCs w:val="28"/>
        </w:rPr>
      </w:pPr>
      <w:r w:rsidRPr="00714D3F">
        <w:rPr>
          <w:sz w:val="28"/>
          <w:szCs w:val="28"/>
        </w:rPr>
        <w:lastRenderedPageBreak/>
        <w:t xml:space="preserve">исследования социального самочувствия, социально-значимых потребностей (проблем) населения Ленинградской области, социальной активности, медиа-среды, информационного поля Ленинградской области и других актуальных вопросов в сумме 2 700,0 </w:t>
      </w:r>
      <w:r w:rsidR="00213232" w:rsidRPr="00714D3F">
        <w:rPr>
          <w:sz w:val="28"/>
          <w:szCs w:val="28"/>
        </w:rPr>
        <w:t>тыс. руб.</w:t>
      </w:r>
    </w:p>
    <w:p w:rsidR="0074534C" w:rsidRPr="00D23AD7" w:rsidRDefault="0074534C" w:rsidP="006D65FB">
      <w:pPr>
        <w:ind w:firstLine="709"/>
        <w:jc w:val="both"/>
        <w:rPr>
          <w:color w:val="FF0000"/>
          <w:sz w:val="32"/>
          <w:szCs w:val="32"/>
        </w:rPr>
      </w:pPr>
    </w:p>
    <w:p w:rsidR="0074534C" w:rsidRDefault="0074534C" w:rsidP="006D65FB">
      <w:pPr>
        <w:pStyle w:val="18"/>
        <w:ind w:firstLine="709"/>
        <w:rPr>
          <w:sz w:val="32"/>
          <w:szCs w:val="32"/>
        </w:rPr>
      </w:pPr>
      <w:r>
        <w:t>П</w:t>
      </w:r>
      <w:r w:rsidRPr="00C43CD0">
        <w:t>одпрограмм</w:t>
      </w:r>
      <w:r>
        <w:t xml:space="preserve">а </w:t>
      </w:r>
      <w:r w:rsidRPr="00C43CD0">
        <w:t>"Молодежь Ленинградской области"</w:t>
      </w:r>
    </w:p>
    <w:p w:rsidR="0074534C" w:rsidRDefault="009D4D2A" w:rsidP="006D65FB">
      <w:pPr>
        <w:ind w:firstLine="709"/>
        <w:jc w:val="both"/>
        <w:rPr>
          <w:sz w:val="28"/>
          <w:szCs w:val="28"/>
        </w:rPr>
      </w:pPr>
      <w:r w:rsidRPr="00D23AD7">
        <w:rPr>
          <w:sz w:val="28"/>
          <w:szCs w:val="28"/>
        </w:rPr>
        <w:t xml:space="preserve">По данной подпрограмме на 2015 год предусмотрены расходы </w:t>
      </w:r>
      <w:r w:rsidR="0074534C" w:rsidRPr="00D23AD7">
        <w:rPr>
          <w:sz w:val="28"/>
          <w:szCs w:val="28"/>
        </w:rPr>
        <w:t xml:space="preserve">в сумме 46 971,0 </w:t>
      </w:r>
      <w:r w:rsidR="00213232">
        <w:rPr>
          <w:sz w:val="28"/>
          <w:szCs w:val="28"/>
        </w:rPr>
        <w:t>тыс. руб.</w:t>
      </w:r>
      <w:r w:rsidR="0074534C" w:rsidRPr="00E81BD0">
        <w:rPr>
          <w:sz w:val="28"/>
          <w:szCs w:val="28"/>
        </w:rPr>
        <w:t>, в том числе:</w:t>
      </w:r>
    </w:p>
    <w:p w:rsidR="0074534C" w:rsidRDefault="0074534C" w:rsidP="006D65FB">
      <w:pPr>
        <w:ind w:firstLine="709"/>
        <w:jc w:val="both"/>
        <w:rPr>
          <w:sz w:val="28"/>
          <w:szCs w:val="28"/>
        </w:rPr>
      </w:pPr>
      <w:r>
        <w:rPr>
          <w:sz w:val="28"/>
          <w:szCs w:val="28"/>
        </w:rPr>
        <w:t>- с</w:t>
      </w:r>
      <w:r w:rsidRPr="0091692B">
        <w:rPr>
          <w:sz w:val="28"/>
          <w:szCs w:val="28"/>
        </w:rPr>
        <w:t>убсиди</w:t>
      </w:r>
      <w:r>
        <w:rPr>
          <w:sz w:val="28"/>
          <w:szCs w:val="28"/>
        </w:rPr>
        <w:t>я</w:t>
      </w:r>
      <w:r w:rsidRPr="0091692B">
        <w:rPr>
          <w:sz w:val="28"/>
          <w:szCs w:val="28"/>
        </w:rPr>
        <w:t xml:space="preserve"> на выполнение государственного задания государственн</w:t>
      </w:r>
      <w:r>
        <w:rPr>
          <w:sz w:val="28"/>
          <w:szCs w:val="28"/>
        </w:rPr>
        <w:t>ы</w:t>
      </w:r>
      <w:r w:rsidRPr="0091692B">
        <w:rPr>
          <w:sz w:val="28"/>
          <w:szCs w:val="28"/>
        </w:rPr>
        <w:t>м бюджетн</w:t>
      </w:r>
      <w:r>
        <w:rPr>
          <w:sz w:val="28"/>
          <w:szCs w:val="28"/>
        </w:rPr>
        <w:t>ы</w:t>
      </w:r>
      <w:r w:rsidRPr="0091692B">
        <w:rPr>
          <w:sz w:val="28"/>
          <w:szCs w:val="28"/>
        </w:rPr>
        <w:t>м учреждени</w:t>
      </w:r>
      <w:r>
        <w:rPr>
          <w:sz w:val="28"/>
          <w:szCs w:val="28"/>
        </w:rPr>
        <w:t xml:space="preserve">ем на реализацию проектов </w:t>
      </w:r>
      <w:r w:rsidRPr="00686EF1">
        <w:rPr>
          <w:sz w:val="28"/>
          <w:szCs w:val="28"/>
        </w:rPr>
        <w:t>"Губернаторский молодежный трудовой отряд", Фестиваль ГМТО и Спортивно-туристск</w:t>
      </w:r>
      <w:r>
        <w:rPr>
          <w:sz w:val="28"/>
          <w:szCs w:val="28"/>
        </w:rPr>
        <w:t>ий</w:t>
      </w:r>
      <w:r w:rsidRPr="00686EF1">
        <w:rPr>
          <w:sz w:val="28"/>
          <w:szCs w:val="28"/>
        </w:rPr>
        <w:t xml:space="preserve"> слет ГМТО</w:t>
      </w:r>
      <w:r>
        <w:rPr>
          <w:sz w:val="28"/>
          <w:szCs w:val="28"/>
        </w:rPr>
        <w:t>, о</w:t>
      </w:r>
      <w:r w:rsidRPr="00686EF1">
        <w:rPr>
          <w:sz w:val="28"/>
          <w:szCs w:val="28"/>
        </w:rPr>
        <w:t>бластн</w:t>
      </w:r>
      <w:r>
        <w:rPr>
          <w:sz w:val="28"/>
          <w:szCs w:val="28"/>
        </w:rPr>
        <w:t>ой</w:t>
      </w:r>
      <w:r w:rsidRPr="00686EF1">
        <w:rPr>
          <w:sz w:val="28"/>
          <w:szCs w:val="28"/>
        </w:rPr>
        <w:t xml:space="preserve"> тематическ</w:t>
      </w:r>
      <w:r>
        <w:rPr>
          <w:sz w:val="28"/>
          <w:szCs w:val="28"/>
        </w:rPr>
        <w:t>ой</w:t>
      </w:r>
      <w:r w:rsidRPr="00686EF1">
        <w:rPr>
          <w:sz w:val="28"/>
          <w:szCs w:val="28"/>
        </w:rPr>
        <w:t xml:space="preserve"> смен</w:t>
      </w:r>
      <w:r>
        <w:rPr>
          <w:sz w:val="28"/>
          <w:szCs w:val="28"/>
        </w:rPr>
        <w:t>ы</w:t>
      </w:r>
      <w:r w:rsidRPr="00686EF1">
        <w:rPr>
          <w:sz w:val="28"/>
          <w:szCs w:val="28"/>
        </w:rPr>
        <w:t xml:space="preserve"> "Весенний призыв"</w:t>
      </w:r>
      <w:r>
        <w:rPr>
          <w:sz w:val="28"/>
          <w:szCs w:val="28"/>
        </w:rPr>
        <w:t xml:space="preserve">, </w:t>
      </w:r>
      <w:r w:rsidRPr="00686EF1">
        <w:rPr>
          <w:sz w:val="28"/>
          <w:szCs w:val="28"/>
        </w:rPr>
        <w:t>областно</w:t>
      </w:r>
      <w:r>
        <w:rPr>
          <w:sz w:val="28"/>
          <w:szCs w:val="28"/>
        </w:rPr>
        <w:t>го</w:t>
      </w:r>
      <w:r w:rsidRPr="00686EF1">
        <w:rPr>
          <w:sz w:val="28"/>
          <w:szCs w:val="28"/>
        </w:rPr>
        <w:t xml:space="preserve"> конкурс</w:t>
      </w:r>
      <w:r>
        <w:rPr>
          <w:sz w:val="28"/>
          <w:szCs w:val="28"/>
        </w:rPr>
        <w:t>а</w:t>
      </w:r>
      <w:r w:rsidRPr="00686EF1">
        <w:rPr>
          <w:sz w:val="28"/>
          <w:szCs w:val="28"/>
        </w:rPr>
        <w:t xml:space="preserve"> молодых семей "Дружная семья"</w:t>
      </w:r>
      <w:r>
        <w:rPr>
          <w:sz w:val="28"/>
          <w:szCs w:val="28"/>
        </w:rPr>
        <w:t xml:space="preserve"> и др. в сумме 11 671,0 </w:t>
      </w:r>
      <w:r w:rsidR="00213232">
        <w:rPr>
          <w:sz w:val="28"/>
          <w:szCs w:val="28"/>
        </w:rPr>
        <w:t>тыс. руб.</w:t>
      </w:r>
      <w:r>
        <w:rPr>
          <w:sz w:val="28"/>
          <w:szCs w:val="28"/>
        </w:rPr>
        <w:t>;</w:t>
      </w:r>
    </w:p>
    <w:p w:rsidR="0074534C" w:rsidRDefault="0074534C" w:rsidP="006D65FB">
      <w:pPr>
        <w:ind w:firstLine="709"/>
        <w:jc w:val="both"/>
        <w:rPr>
          <w:sz w:val="28"/>
          <w:szCs w:val="28"/>
        </w:rPr>
      </w:pPr>
      <w:r>
        <w:rPr>
          <w:sz w:val="28"/>
          <w:szCs w:val="28"/>
        </w:rPr>
        <w:t>- о</w:t>
      </w:r>
      <w:r w:rsidRPr="00C315CD">
        <w:rPr>
          <w:sz w:val="28"/>
          <w:szCs w:val="28"/>
        </w:rPr>
        <w:t>рганизаци</w:t>
      </w:r>
      <w:r>
        <w:rPr>
          <w:sz w:val="28"/>
          <w:szCs w:val="28"/>
        </w:rPr>
        <w:t>я</w:t>
      </w:r>
      <w:r w:rsidRPr="00C315CD">
        <w:rPr>
          <w:sz w:val="28"/>
          <w:szCs w:val="28"/>
        </w:rPr>
        <w:t xml:space="preserve"> и проведение молодежных форумов и молодежных массовых мероприятий </w:t>
      </w:r>
      <w:r>
        <w:rPr>
          <w:sz w:val="28"/>
          <w:szCs w:val="28"/>
        </w:rPr>
        <w:t xml:space="preserve">в сумме 25 750,0 </w:t>
      </w:r>
      <w:r w:rsidR="00213232">
        <w:rPr>
          <w:sz w:val="28"/>
          <w:szCs w:val="28"/>
        </w:rPr>
        <w:t>тыс. руб.</w:t>
      </w:r>
      <w:r>
        <w:rPr>
          <w:sz w:val="28"/>
          <w:szCs w:val="28"/>
        </w:rPr>
        <w:t>;</w:t>
      </w:r>
    </w:p>
    <w:p w:rsidR="0074534C" w:rsidRDefault="0074534C" w:rsidP="006D65FB">
      <w:pPr>
        <w:ind w:firstLine="709"/>
        <w:jc w:val="both"/>
        <w:rPr>
          <w:sz w:val="28"/>
          <w:szCs w:val="28"/>
        </w:rPr>
      </w:pPr>
      <w:r>
        <w:rPr>
          <w:sz w:val="28"/>
          <w:szCs w:val="28"/>
        </w:rPr>
        <w:t>- р</w:t>
      </w:r>
      <w:r w:rsidRPr="00C315CD">
        <w:rPr>
          <w:sz w:val="28"/>
          <w:szCs w:val="28"/>
        </w:rPr>
        <w:t>еализация комплекса мер по</w:t>
      </w:r>
      <w:r>
        <w:rPr>
          <w:sz w:val="28"/>
          <w:szCs w:val="28"/>
        </w:rPr>
        <w:t xml:space="preserve"> </w:t>
      </w:r>
      <w:r w:rsidRPr="00C315CD">
        <w:rPr>
          <w:sz w:val="28"/>
          <w:szCs w:val="28"/>
        </w:rPr>
        <w:t>поддержке деятельности молодежных общественных организаций, объединений, инициатив и развитию добровольческого (волонтерского) движения</w:t>
      </w:r>
      <w:r>
        <w:rPr>
          <w:sz w:val="28"/>
          <w:szCs w:val="28"/>
        </w:rPr>
        <w:t>,</w:t>
      </w:r>
      <w:r w:rsidRPr="00C315CD">
        <w:rPr>
          <w:sz w:val="28"/>
          <w:szCs w:val="28"/>
        </w:rPr>
        <w:t xml:space="preserve"> поддержке молодых семей и пропаганде семейных ценностей</w:t>
      </w:r>
      <w:r>
        <w:rPr>
          <w:sz w:val="28"/>
          <w:szCs w:val="28"/>
        </w:rPr>
        <w:t>,</w:t>
      </w:r>
      <w:r w:rsidRPr="00C315CD">
        <w:rPr>
          <w:sz w:val="28"/>
          <w:szCs w:val="28"/>
        </w:rPr>
        <w:t xml:space="preserve"> информационному, научно-методическому, нормативно-правовому и кадровому обеспечению молодежной политики</w:t>
      </w:r>
      <w:r>
        <w:rPr>
          <w:sz w:val="28"/>
          <w:szCs w:val="28"/>
        </w:rPr>
        <w:t xml:space="preserve">, </w:t>
      </w:r>
      <w:r w:rsidRPr="00C315CD">
        <w:rPr>
          <w:sz w:val="28"/>
          <w:szCs w:val="28"/>
        </w:rPr>
        <w:t xml:space="preserve">содействию трудовой адаптации и занятости молодежи </w:t>
      </w:r>
      <w:r>
        <w:rPr>
          <w:sz w:val="28"/>
          <w:szCs w:val="28"/>
        </w:rPr>
        <w:t xml:space="preserve">в сумме 9 400,0 </w:t>
      </w:r>
      <w:r w:rsidR="00213232">
        <w:rPr>
          <w:sz w:val="28"/>
          <w:szCs w:val="28"/>
        </w:rPr>
        <w:t>тыс. руб.</w:t>
      </w:r>
      <w:r>
        <w:rPr>
          <w:sz w:val="28"/>
          <w:szCs w:val="28"/>
        </w:rPr>
        <w:t>;</w:t>
      </w:r>
    </w:p>
    <w:p w:rsidR="0074534C" w:rsidRDefault="0074534C" w:rsidP="006D65FB">
      <w:pPr>
        <w:ind w:firstLine="709"/>
        <w:jc w:val="both"/>
        <w:rPr>
          <w:sz w:val="28"/>
          <w:szCs w:val="28"/>
        </w:rPr>
      </w:pPr>
      <w:r>
        <w:rPr>
          <w:sz w:val="28"/>
          <w:szCs w:val="28"/>
        </w:rPr>
        <w:t>- п</w:t>
      </w:r>
      <w:r w:rsidRPr="00C315CD">
        <w:rPr>
          <w:sz w:val="28"/>
          <w:szCs w:val="28"/>
        </w:rPr>
        <w:t>ремии Губернатора Ленинградской области для поддержки талантливой молодежи</w:t>
      </w:r>
      <w:r>
        <w:rPr>
          <w:sz w:val="28"/>
          <w:szCs w:val="28"/>
        </w:rPr>
        <w:t xml:space="preserve"> в сумме 150,0 </w:t>
      </w:r>
      <w:r w:rsidR="00213232">
        <w:rPr>
          <w:sz w:val="28"/>
          <w:szCs w:val="28"/>
        </w:rPr>
        <w:t>тыс. руб.</w:t>
      </w:r>
    </w:p>
    <w:p w:rsidR="0074534C" w:rsidRDefault="0074534C" w:rsidP="006D65FB">
      <w:pPr>
        <w:ind w:firstLine="709"/>
        <w:jc w:val="both"/>
        <w:rPr>
          <w:sz w:val="32"/>
          <w:szCs w:val="32"/>
        </w:rPr>
      </w:pPr>
    </w:p>
    <w:p w:rsidR="0074534C" w:rsidRPr="002004EE" w:rsidRDefault="0074534C" w:rsidP="006D65FB">
      <w:pPr>
        <w:pStyle w:val="18"/>
        <w:ind w:firstLine="709"/>
        <w:rPr>
          <w:sz w:val="32"/>
          <w:szCs w:val="32"/>
        </w:rPr>
      </w:pPr>
      <w:r w:rsidRPr="002737C0">
        <w:t>Подпрограмма "Патриотическое воспитание "Область Славы!"</w:t>
      </w:r>
    </w:p>
    <w:p w:rsidR="0074534C" w:rsidRPr="00E428F0" w:rsidRDefault="009D4D2A" w:rsidP="006D65FB">
      <w:pPr>
        <w:pStyle w:val="a7"/>
        <w:ind w:firstLine="709"/>
        <w:jc w:val="both"/>
      </w:pPr>
      <w:r w:rsidRPr="00E428F0">
        <w:rPr>
          <w:szCs w:val="28"/>
        </w:rPr>
        <w:t xml:space="preserve">По данной подпрограмме на 2015 год предусмотрены расходы в сумме </w:t>
      </w:r>
      <w:r w:rsidR="0074534C" w:rsidRPr="00E428F0">
        <w:t xml:space="preserve">15 553,1 </w:t>
      </w:r>
      <w:r w:rsidR="00213232" w:rsidRPr="00E428F0">
        <w:t>тыс. руб.</w:t>
      </w:r>
      <w:r w:rsidR="0074534C" w:rsidRPr="00E428F0">
        <w:t>, в том числе:</w:t>
      </w:r>
    </w:p>
    <w:p w:rsidR="0074534C" w:rsidRPr="00792011" w:rsidRDefault="0074534C" w:rsidP="006D65FB">
      <w:pPr>
        <w:pStyle w:val="29"/>
        <w:shd w:val="clear" w:color="auto" w:fill="auto"/>
        <w:tabs>
          <w:tab w:val="left" w:pos="6660"/>
        </w:tabs>
        <w:spacing w:after="0" w:line="240" w:lineRule="auto"/>
        <w:ind w:firstLine="709"/>
        <w:jc w:val="both"/>
        <w:rPr>
          <w:rFonts w:ascii="Times New Roman" w:hAnsi="Times New Roman" w:cs="Times New Roman"/>
          <w:color w:val="000000"/>
          <w:sz w:val="28"/>
          <w:szCs w:val="28"/>
        </w:rPr>
      </w:pPr>
      <w:r w:rsidRPr="00792011">
        <w:rPr>
          <w:rFonts w:ascii="Times New Roman" w:hAnsi="Times New Roman" w:cs="Times New Roman"/>
          <w:color w:val="000000"/>
          <w:sz w:val="28"/>
          <w:szCs w:val="28"/>
        </w:rPr>
        <w:t xml:space="preserve">- реализация комплекса мер по сохранению исторической памяти (мероприятия, посвященные памятным датам военной истории, мероприятия, посвященные 70-ой годовщине освобождения Ленинградской земли) в сумме 13 653,3 </w:t>
      </w:r>
      <w:r w:rsidR="00213232">
        <w:rPr>
          <w:rFonts w:ascii="Times New Roman" w:hAnsi="Times New Roman" w:cs="Times New Roman"/>
          <w:color w:val="000000"/>
          <w:sz w:val="28"/>
          <w:szCs w:val="28"/>
        </w:rPr>
        <w:t>тыс. руб.</w:t>
      </w:r>
      <w:r w:rsidRPr="00792011">
        <w:rPr>
          <w:rFonts w:ascii="Times New Roman" w:hAnsi="Times New Roman" w:cs="Times New Roman"/>
          <w:color w:val="000000"/>
          <w:sz w:val="28"/>
          <w:szCs w:val="28"/>
        </w:rPr>
        <w:t>;</w:t>
      </w:r>
    </w:p>
    <w:p w:rsidR="0074534C" w:rsidRPr="00792011" w:rsidRDefault="0074534C" w:rsidP="006D65FB">
      <w:pPr>
        <w:pStyle w:val="29"/>
        <w:shd w:val="clear" w:color="auto" w:fill="auto"/>
        <w:tabs>
          <w:tab w:val="left" w:pos="6660"/>
        </w:tabs>
        <w:spacing w:after="0" w:line="240" w:lineRule="auto"/>
        <w:ind w:firstLine="709"/>
        <w:jc w:val="both"/>
        <w:rPr>
          <w:rFonts w:ascii="Times New Roman" w:hAnsi="Times New Roman" w:cs="Times New Roman"/>
          <w:color w:val="000000"/>
          <w:sz w:val="28"/>
          <w:szCs w:val="28"/>
        </w:rPr>
      </w:pPr>
      <w:r w:rsidRPr="00792011">
        <w:rPr>
          <w:rFonts w:ascii="Times New Roman" w:hAnsi="Times New Roman" w:cs="Times New Roman"/>
          <w:color w:val="000000"/>
          <w:sz w:val="28"/>
          <w:szCs w:val="28"/>
        </w:rPr>
        <w:t xml:space="preserve">- реализация комплекса мер по гражданско-патриотическому и духовно-нравственному воспитанию молодежи (школа молодого избирателя "Pro Ладога",  IX Форум молодежи Ленинградской области "Молодежное самоуправление: управленческий резерв 47 региона") в сумме 1 900,0 </w:t>
      </w:r>
      <w:r w:rsidR="00213232">
        <w:rPr>
          <w:rFonts w:ascii="Times New Roman" w:hAnsi="Times New Roman" w:cs="Times New Roman"/>
          <w:color w:val="000000"/>
          <w:sz w:val="28"/>
          <w:szCs w:val="28"/>
        </w:rPr>
        <w:t>тыс. руб.</w:t>
      </w:r>
    </w:p>
    <w:p w:rsidR="0074534C" w:rsidRPr="00792011" w:rsidRDefault="0074534C" w:rsidP="006D65FB">
      <w:pPr>
        <w:pStyle w:val="a7"/>
        <w:ind w:firstLine="709"/>
        <w:jc w:val="center"/>
        <w:rPr>
          <w:b/>
          <w:color w:val="000000"/>
        </w:rPr>
      </w:pPr>
    </w:p>
    <w:p w:rsidR="0074534C" w:rsidRPr="00792011" w:rsidRDefault="0074534C" w:rsidP="006D65FB">
      <w:pPr>
        <w:pStyle w:val="18"/>
        <w:ind w:firstLine="709"/>
      </w:pPr>
      <w:r w:rsidRPr="00792011">
        <w:t>Подпрограмма "Профилактика асоциального поведения в молодежной среде"</w:t>
      </w:r>
    </w:p>
    <w:p w:rsidR="0074534C" w:rsidRPr="00792011" w:rsidRDefault="0074534C" w:rsidP="006D65FB">
      <w:pPr>
        <w:pStyle w:val="a7"/>
        <w:ind w:firstLine="709"/>
        <w:jc w:val="both"/>
        <w:rPr>
          <w:color w:val="000000"/>
        </w:rPr>
      </w:pPr>
      <w:r w:rsidRPr="00E428F0">
        <w:t xml:space="preserve">По подпрограмме "Профилактика асоциального поведения в молодежной среде" бюджетные ассигнования комитету по молодежной политике Ленинградской области  на 2015 год запланированы в сумме 33 500,0 </w:t>
      </w:r>
      <w:r w:rsidR="00213232">
        <w:rPr>
          <w:color w:val="000000"/>
        </w:rPr>
        <w:t>тыс. руб.</w:t>
      </w:r>
      <w:r w:rsidRPr="00792011">
        <w:rPr>
          <w:color w:val="000000"/>
        </w:rPr>
        <w:t>, в том числе на:</w:t>
      </w:r>
    </w:p>
    <w:p w:rsidR="0074534C" w:rsidRPr="00792011" w:rsidRDefault="0074534C" w:rsidP="006D65FB">
      <w:pPr>
        <w:pStyle w:val="29"/>
        <w:shd w:val="clear" w:color="auto" w:fill="auto"/>
        <w:tabs>
          <w:tab w:val="left" w:pos="6660"/>
        </w:tabs>
        <w:spacing w:after="0" w:line="240" w:lineRule="auto"/>
        <w:ind w:firstLine="709"/>
        <w:jc w:val="both"/>
        <w:rPr>
          <w:rFonts w:ascii="Times New Roman" w:hAnsi="Times New Roman" w:cs="Times New Roman"/>
          <w:color w:val="000000"/>
          <w:sz w:val="28"/>
          <w:szCs w:val="28"/>
        </w:rPr>
      </w:pPr>
      <w:r w:rsidRPr="00792011">
        <w:rPr>
          <w:rFonts w:ascii="Times New Roman" w:hAnsi="Times New Roman" w:cs="Times New Roman"/>
          <w:color w:val="000000"/>
          <w:sz w:val="28"/>
          <w:szCs w:val="28"/>
        </w:rPr>
        <w:t xml:space="preserve">- реализацию комплекса мер по профилактике правонарушений и рискованного поведения в молодежной среде (реализация областных проектов, направленных на профилактику социально-обусловленных заболеваний и </w:t>
      </w:r>
      <w:r w:rsidRPr="00792011">
        <w:rPr>
          <w:rFonts w:ascii="Times New Roman" w:hAnsi="Times New Roman" w:cs="Times New Roman"/>
          <w:color w:val="000000"/>
          <w:sz w:val="28"/>
          <w:szCs w:val="28"/>
        </w:rPr>
        <w:lastRenderedPageBreak/>
        <w:t>пропаганду здорового образа жизни "Открытая сцена ЛО", областная акция "Неделя здоровья", XI Межрегиональная научно-практическая конференция "Наркомания, как проблема социального здоровья молодежи") в сумме 27 </w:t>
      </w:r>
      <w:r w:rsidR="00E428F0">
        <w:rPr>
          <w:rFonts w:ascii="Times New Roman" w:hAnsi="Times New Roman" w:cs="Times New Roman"/>
          <w:color w:val="000000"/>
          <w:sz w:val="28"/>
          <w:szCs w:val="28"/>
        </w:rPr>
        <w:t>1</w:t>
      </w:r>
      <w:r w:rsidRPr="00792011">
        <w:rPr>
          <w:rFonts w:ascii="Times New Roman" w:hAnsi="Times New Roman" w:cs="Times New Roman"/>
          <w:color w:val="000000"/>
          <w:sz w:val="28"/>
          <w:szCs w:val="28"/>
        </w:rPr>
        <w:t xml:space="preserve">00,0 </w:t>
      </w:r>
      <w:r w:rsidR="00213232">
        <w:rPr>
          <w:rFonts w:ascii="Times New Roman" w:hAnsi="Times New Roman" w:cs="Times New Roman"/>
          <w:color w:val="000000"/>
          <w:sz w:val="28"/>
          <w:szCs w:val="28"/>
        </w:rPr>
        <w:t>тыс. руб.</w:t>
      </w:r>
      <w:r w:rsidRPr="00792011">
        <w:rPr>
          <w:rFonts w:ascii="Times New Roman" w:hAnsi="Times New Roman" w:cs="Times New Roman"/>
          <w:color w:val="000000"/>
          <w:sz w:val="28"/>
          <w:szCs w:val="28"/>
        </w:rPr>
        <w:t>;</w:t>
      </w:r>
    </w:p>
    <w:p w:rsidR="0074534C" w:rsidRPr="00792011" w:rsidRDefault="0074534C" w:rsidP="006D65FB">
      <w:pPr>
        <w:pStyle w:val="29"/>
        <w:shd w:val="clear" w:color="auto" w:fill="auto"/>
        <w:tabs>
          <w:tab w:val="left" w:pos="6660"/>
        </w:tabs>
        <w:spacing w:after="0" w:line="240" w:lineRule="auto"/>
        <w:ind w:firstLine="709"/>
        <w:jc w:val="both"/>
        <w:rPr>
          <w:rFonts w:ascii="Times New Roman" w:hAnsi="Times New Roman" w:cs="Times New Roman"/>
          <w:color w:val="000000"/>
          <w:sz w:val="28"/>
          <w:szCs w:val="28"/>
        </w:rPr>
      </w:pPr>
      <w:r w:rsidRPr="00792011">
        <w:rPr>
          <w:rFonts w:ascii="Times New Roman" w:hAnsi="Times New Roman" w:cs="Times New Roman"/>
          <w:color w:val="000000"/>
          <w:sz w:val="28"/>
          <w:szCs w:val="28"/>
        </w:rPr>
        <w:t>- реализацию комплекса мер по социализации молодежи, находящейся в трудной жизненной ситуации, формированию культуры межэтнических и межконфессиональных отношений в молодежной среде в сумме 6 </w:t>
      </w:r>
      <w:r w:rsidR="00E428F0">
        <w:rPr>
          <w:rFonts w:ascii="Times New Roman" w:hAnsi="Times New Roman" w:cs="Times New Roman"/>
          <w:color w:val="000000"/>
          <w:sz w:val="28"/>
          <w:szCs w:val="28"/>
        </w:rPr>
        <w:t>4</w:t>
      </w:r>
      <w:r w:rsidRPr="00792011">
        <w:rPr>
          <w:rFonts w:ascii="Times New Roman" w:hAnsi="Times New Roman" w:cs="Times New Roman"/>
          <w:color w:val="000000"/>
          <w:sz w:val="28"/>
          <w:szCs w:val="28"/>
        </w:rPr>
        <w:t xml:space="preserve">00,0 </w:t>
      </w:r>
      <w:r w:rsidR="00213232">
        <w:rPr>
          <w:rFonts w:ascii="Times New Roman" w:hAnsi="Times New Roman" w:cs="Times New Roman"/>
          <w:color w:val="000000"/>
          <w:sz w:val="28"/>
          <w:szCs w:val="28"/>
        </w:rPr>
        <w:t>тыс. руб.</w:t>
      </w:r>
    </w:p>
    <w:p w:rsidR="0074534C" w:rsidRPr="002737C0" w:rsidRDefault="0074534C" w:rsidP="006D65FB">
      <w:pPr>
        <w:ind w:firstLine="709"/>
        <w:jc w:val="both"/>
        <w:rPr>
          <w:color w:val="000000"/>
          <w:sz w:val="32"/>
          <w:szCs w:val="32"/>
        </w:rPr>
      </w:pPr>
    </w:p>
    <w:p w:rsidR="0074534C" w:rsidRPr="00295156" w:rsidRDefault="0074534C" w:rsidP="006D65FB">
      <w:pPr>
        <w:pStyle w:val="18"/>
        <w:ind w:firstLine="709"/>
      </w:pPr>
      <w:r w:rsidRPr="00295156">
        <w:t xml:space="preserve">Подпрограмма </w:t>
      </w:r>
      <w:r w:rsidR="0072131E">
        <w:t xml:space="preserve">« </w:t>
      </w:r>
      <w:r w:rsidRPr="00295156">
        <w:t>Государственная поддержка</w:t>
      </w:r>
      <w:r>
        <w:t xml:space="preserve"> </w:t>
      </w:r>
      <w:r w:rsidRPr="00295156">
        <w:t>социально ориентированных некоммерческих организаций</w:t>
      </w:r>
      <w:r w:rsidR="0072131E">
        <w:t xml:space="preserve">»   </w:t>
      </w:r>
    </w:p>
    <w:p w:rsidR="0074534C" w:rsidRPr="00E428F0" w:rsidRDefault="0074534C" w:rsidP="006D65FB">
      <w:pPr>
        <w:autoSpaceDE w:val="0"/>
        <w:autoSpaceDN w:val="0"/>
        <w:adjustRightInd w:val="0"/>
        <w:ind w:firstLine="709"/>
        <w:jc w:val="both"/>
        <w:rPr>
          <w:rFonts w:eastAsia="Calibri"/>
          <w:sz w:val="28"/>
          <w:szCs w:val="28"/>
        </w:rPr>
      </w:pPr>
      <w:r w:rsidRPr="00295156">
        <w:rPr>
          <w:sz w:val="28"/>
          <w:szCs w:val="28"/>
        </w:rPr>
        <w:t>Целью подпрограммы является</w:t>
      </w:r>
      <w:r w:rsidRPr="00295156">
        <w:rPr>
          <w:rFonts w:eastAsia="Calibri"/>
          <w:sz w:val="28"/>
          <w:szCs w:val="28"/>
        </w:rPr>
        <w:t xml:space="preserve"> совершенствование партнерской модели взаимодействия некоммерческих организаций с органами государственной власти </w:t>
      </w:r>
      <w:r w:rsidRPr="00E428F0">
        <w:rPr>
          <w:rFonts w:eastAsia="Calibri"/>
          <w:sz w:val="28"/>
          <w:szCs w:val="28"/>
        </w:rPr>
        <w:t>Ленинградской области.</w:t>
      </w:r>
    </w:p>
    <w:p w:rsidR="00884590" w:rsidRPr="00E428F0" w:rsidRDefault="00884590" w:rsidP="006D65FB">
      <w:pPr>
        <w:widowControl/>
        <w:ind w:firstLine="709"/>
        <w:jc w:val="both"/>
        <w:rPr>
          <w:bCs/>
          <w:sz w:val="28"/>
          <w:szCs w:val="28"/>
        </w:rPr>
      </w:pPr>
      <w:r w:rsidRPr="00E428F0">
        <w:rPr>
          <w:sz w:val="28"/>
          <w:szCs w:val="28"/>
        </w:rPr>
        <w:t>По данной подпрограмме на 2015 год предусмотрены расходы в сумме</w:t>
      </w:r>
      <w:r w:rsidR="00E428F0" w:rsidRPr="00E428F0">
        <w:rPr>
          <w:sz w:val="28"/>
          <w:szCs w:val="28"/>
        </w:rPr>
        <w:t xml:space="preserve"> 32 125,0 тыс. руб.</w:t>
      </w:r>
    </w:p>
    <w:p w:rsidR="0074534C" w:rsidRPr="00697027" w:rsidRDefault="0074534C" w:rsidP="006D65FB">
      <w:pPr>
        <w:ind w:firstLine="709"/>
        <w:jc w:val="both"/>
        <w:rPr>
          <w:sz w:val="28"/>
          <w:szCs w:val="28"/>
        </w:rPr>
      </w:pPr>
      <w:r w:rsidRPr="00295156">
        <w:rPr>
          <w:sz w:val="28"/>
          <w:szCs w:val="28"/>
        </w:rPr>
        <w:t xml:space="preserve">В рамках подпрограммы комитету общего и профессионального образования предусмотрены субсидии некоммерческим организациям в сфере социальной поддержки детей (Российский Детский Фонд) в сумме 5 000,0 </w:t>
      </w:r>
      <w:r w:rsidR="00213232">
        <w:rPr>
          <w:sz w:val="28"/>
          <w:szCs w:val="28"/>
        </w:rPr>
        <w:t>тыс. руб.</w:t>
      </w:r>
    </w:p>
    <w:p w:rsidR="0074534C" w:rsidRPr="007E15FF" w:rsidRDefault="0074534C" w:rsidP="006D65FB">
      <w:pPr>
        <w:widowControl/>
        <w:ind w:firstLine="709"/>
        <w:jc w:val="both"/>
        <w:rPr>
          <w:sz w:val="28"/>
          <w:szCs w:val="28"/>
        </w:rPr>
      </w:pPr>
      <w:r w:rsidRPr="007E15FF">
        <w:rPr>
          <w:sz w:val="28"/>
          <w:szCs w:val="28"/>
        </w:rPr>
        <w:t>Расходы на реализацию мероприятий</w:t>
      </w:r>
      <w:r>
        <w:rPr>
          <w:sz w:val="28"/>
          <w:szCs w:val="28"/>
        </w:rPr>
        <w:t xml:space="preserve"> данной </w:t>
      </w:r>
      <w:r w:rsidRPr="007E15FF">
        <w:rPr>
          <w:sz w:val="28"/>
          <w:szCs w:val="28"/>
        </w:rPr>
        <w:t xml:space="preserve"> подпрограммы запланированы комитету по печати и связям с общественностью Ленинградской области на 2015 год в общей сумме 27 125,0 </w:t>
      </w:r>
      <w:r w:rsidR="00213232">
        <w:rPr>
          <w:sz w:val="28"/>
          <w:szCs w:val="28"/>
        </w:rPr>
        <w:t>тыс. руб.</w:t>
      </w:r>
      <w:r w:rsidRPr="007E15FF">
        <w:rPr>
          <w:sz w:val="28"/>
          <w:szCs w:val="28"/>
        </w:rPr>
        <w:t>, в том числе:</w:t>
      </w:r>
    </w:p>
    <w:p w:rsidR="0074534C" w:rsidRPr="007E15FF" w:rsidRDefault="0074534C" w:rsidP="006D65FB">
      <w:pPr>
        <w:widowControl/>
        <w:numPr>
          <w:ilvl w:val="0"/>
          <w:numId w:val="20"/>
        </w:numPr>
        <w:ind w:left="0" w:firstLine="709"/>
        <w:jc w:val="both"/>
        <w:rPr>
          <w:sz w:val="28"/>
          <w:szCs w:val="28"/>
        </w:rPr>
      </w:pPr>
      <w:r w:rsidRPr="007E15FF">
        <w:rPr>
          <w:sz w:val="28"/>
          <w:szCs w:val="28"/>
        </w:rPr>
        <w:t xml:space="preserve">предоставление иных межбюджетных трансфертов на оказание финансовой помощи советам ветеранов войны, труда, Вооруженных Сил, правоохранительных органов, жителей блокадного Ленинграда и бывших малолетних узников фашистских лагерей в сумме 15 125,0 </w:t>
      </w:r>
      <w:r w:rsidR="00213232">
        <w:rPr>
          <w:sz w:val="28"/>
          <w:szCs w:val="28"/>
        </w:rPr>
        <w:t>тыс. руб.</w:t>
      </w:r>
      <w:r w:rsidRPr="007E15FF">
        <w:rPr>
          <w:sz w:val="28"/>
          <w:szCs w:val="28"/>
        </w:rPr>
        <w:t>;</w:t>
      </w:r>
    </w:p>
    <w:p w:rsidR="0074534C" w:rsidRPr="007E15FF" w:rsidRDefault="0074534C" w:rsidP="006D65FB">
      <w:pPr>
        <w:widowControl/>
        <w:numPr>
          <w:ilvl w:val="0"/>
          <w:numId w:val="20"/>
        </w:numPr>
        <w:ind w:left="0" w:firstLine="709"/>
        <w:jc w:val="both"/>
        <w:rPr>
          <w:sz w:val="28"/>
          <w:szCs w:val="28"/>
        </w:rPr>
      </w:pPr>
      <w:r w:rsidRPr="007E15FF">
        <w:rPr>
          <w:sz w:val="28"/>
          <w:szCs w:val="28"/>
        </w:rPr>
        <w:t xml:space="preserve">государственная поддержка проектов социально ориентированных некоммерческих организаций Ленинградской области в сумме 6 000,0 </w:t>
      </w:r>
      <w:r w:rsidR="00213232">
        <w:rPr>
          <w:sz w:val="28"/>
          <w:szCs w:val="28"/>
        </w:rPr>
        <w:t>тыс. руб.</w:t>
      </w:r>
      <w:r w:rsidRPr="007E15FF">
        <w:rPr>
          <w:sz w:val="28"/>
          <w:szCs w:val="28"/>
        </w:rPr>
        <w:t>;</w:t>
      </w:r>
    </w:p>
    <w:p w:rsidR="0074534C" w:rsidRPr="007E15FF" w:rsidRDefault="0074534C" w:rsidP="006D65FB">
      <w:pPr>
        <w:widowControl/>
        <w:numPr>
          <w:ilvl w:val="0"/>
          <w:numId w:val="20"/>
        </w:numPr>
        <w:ind w:left="0" w:firstLine="709"/>
        <w:jc w:val="both"/>
        <w:rPr>
          <w:sz w:val="28"/>
          <w:szCs w:val="28"/>
        </w:rPr>
      </w:pPr>
      <w:r w:rsidRPr="007E15FF">
        <w:rPr>
          <w:sz w:val="28"/>
          <w:szCs w:val="28"/>
        </w:rPr>
        <w:t xml:space="preserve">государственная поддержка социально ориентированных некоммерческих организаций Ленинградской области, осуществляющих социальную поддержку и защиту ветеранов в сумме 2 900,0 </w:t>
      </w:r>
      <w:r w:rsidR="00213232">
        <w:rPr>
          <w:sz w:val="28"/>
          <w:szCs w:val="28"/>
        </w:rPr>
        <w:t>тыс. руб.</w:t>
      </w:r>
      <w:r w:rsidRPr="007E15FF">
        <w:rPr>
          <w:sz w:val="28"/>
          <w:szCs w:val="28"/>
        </w:rPr>
        <w:t>;</w:t>
      </w:r>
    </w:p>
    <w:p w:rsidR="0074534C" w:rsidRPr="007E15FF" w:rsidRDefault="0074534C" w:rsidP="006D65FB">
      <w:pPr>
        <w:widowControl/>
        <w:numPr>
          <w:ilvl w:val="0"/>
          <w:numId w:val="20"/>
        </w:numPr>
        <w:ind w:left="0" w:firstLine="709"/>
        <w:jc w:val="both"/>
        <w:rPr>
          <w:sz w:val="28"/>
          <w:szCs w:val="28"/>
        </w:rPr>
      </w:pPr>
      <w:r w:rsidRPr="007E15FF">
        <w:rPr>
          <w:sz w:val="28"/>
          <w:szCs w:val="28"/>
        </w:rPr>
        <w:t>организация постоянного мониторинга и анализа деятельности социально ориентированных некоммерческих организаций, эффективности мер государственной поддержки, направленной на развитие социально ориентированных некоммерческих организаций Ленинградской области в сумме 1</w:t>
      </w:r>
      <w:r w:rsidR="00D471B0">
        <w:rPr>
          <w:sz w:val="28"/>
          <w:szCs w:val="28"/>
          <w:lang w:val="en-US"/>
        </w:rPr>
        <w:t> </w:t>
      </w:r>
      <w:r w:rsidRPr="007E15FF">
        <w:rPr>
          <w:sz w:val="28"/>
          <w:szCs w:val="28"/>
        </w:rPr>
        <w:t xml:space="preserve">100,0 </w:t>
      </w:r>
      <w:r w:rsidR="00213232">
        <w:rPr>
          <w:sz w:val="28"/>
          <w:szCs w:val="28"/>
        </w:rPr>
        <w:t>тыс. руб.</w:t>
      </w:r>
    </w:p>
    <w:p w:rsidR="0074534C" w:rsidRDefault="0074534C" w:rsidP="006D65FB">
      <w:pPr>
        <w:ind w:firstLine="709"/>
        <w:jc w:val="center"/>
        <w:rPr>
          <w:rFonts w:eastAsia="Calibri"/>
          <w:b/>
          <w:sz w:val="32"/>
          <w:szCs w:val="32"/>
        </w:rPr>
      </w:pPr>
    </w:p>
    <w:p w:rsidR="0074534C" w:rsidRDefault="0074534C" w:rsidP="0074534C">
      <w:pPr>
        <w:jc w:val="center"/>
        <w:rPr>
          <w:rFonts w:eastAsia="Calibri"/>
          <w:b/>
          <w:sz w:val="32"/>
          <w:szCs w:val="32"/>
        </w:rPr>
      </w:pPr>
    </w:p>
    <w:p w:rsidR="0074534C" w:rsidRDefault="0074534C" w:rsidP="0074534C">
      <w:pPr>
        <w:jc w:val="center"/>
        <w:rPr>
          <w:rFonts w:eastAsia="Calibri"/>
          <w:b/>
          <w:sz w:val="32"/>
          <w:szCs w:val="32"/>
        </w:rPr>
      </w:pPr>
    </w:p>
    <w:p w:rsidR="0074534C" w:rsidRDefault="0074534C" w:rsidP="0074534C">
      <w:pPr>
        <w:jc w:val="center"/>
        <w:rPr>
          <w:rFonts w:eastAsia="Calibri"/>
          <w:b/>
          <w:sz w:val="32"/>
          <w:szCs w:val="32"/>
        </w:rPr>
      </w:pPr>
    </w:p>
    <w:p w:rsidR="009D4D2A" w:rsidRDefault="009D4D2A" w:rsidP="0074534C">
      <w:pPr>
        <w:widowControl/>
        <w:spacing w:after="120"/>
        <w:ind w:left="283"/>
        <w:jc w:val="center"/>
        <w:rPr>
          <w:b/>
          <w:sz w:val="28"/>
          <w:szCs w:val="28"/>
          <w:u w:val="single"/>
        </w:rPr>
      </w:pPr>
      <w:r>
        <w:rPr>
          <w:b/>
          <w:sz w:val="28"/>
          <w:szCs w:val="28"/>
          <w:u w:val="single"/>
        </w:rPr>
        <w:br w:type="page"/>
      </w:r>
    </w:p>
    <w:p w:rsidR="0074534C" w:rsidRDefault="0074534C" w:rsidP="0074534C">
      <w:pPr>
        <w:widowControl/>
        <w:spacing w:after="120"/>
        <w:ind w:left="283"/>
        <w:jc w:val="center"/>
        <w:rPr>
          <w:b/>
          <w:sz w:val="28"/>
          <w:szCs w:val="28"/>
          <w:u w:val="single"/>
        </w:rPr>
      </w:pPr>
      <w:r w:rsidRPr="00774F2D">
        <w:rPr>
          <w:b/>
          <w:sz w:val="28"/>
          <w:szCs w:val="28"/>
          <w:u w:val="single"/>
        </w:rPr>
        <w:lastRenderedPageBreak/>
        <w:t>Непрограммные расходы</w:t>
      </w:r>
    </w:p>
    <w:p w:rsidR="0074534C" w:rsidRPr="00A81C8B" w:rsidRDefault="0074534C" w:rsidP="006D65FB">
      <w:pPr>
        <w:widowControl/>
        <w:ind w:firstLine="709"/>
        <w:jc w:val="both"/>
        <w:rPr>
          <w:b/>
          <w:sz w:val="28"/>
          <w:szCs w:val="28"/>
          <w:u w:val="single"/>
        </w:rPr>
      </w:pPr>
      <w:r w:rsidRPr="00A81C8B">
        <w:rPr>
          <w:sz w:val="28"/>
          <w:szCs w:val="28"/>
        </w:rPr>
        <w:t xml:space="preserve">На </w:t>
      </w:r>
      <w:r w:rsidRPr="00A81C8B">
        <w:rPr>
          <w:rFonts w:eastAsia="Calibri"/>
          <w:sz w:val="28"/>
          <w:szCs w:val="28"/>
          <w:lang w:eastAsia="en-US"/>
        </w:rPr>
        <w:t xml:space="preserve">непрограммные расходы Ленинградской области </w:t>
      </w:r>
      <w:r w:rsidRPr="00A81C8B">
        <w:rPr>
          <w:sz w:val="28"/>
          <w:szCs w:val="28"/>
        </w:rPr>
        <w:t>в проекте областного бюджета на 2015 год предусм</w:t>
      </w:r>
      <w:r w:rsidR="00A81C8B" w:rsidRPr="00A81C8B">
        <w:rPr>
          <w:sz w:val="28"/>
          <w:szCs w:val="28"/>
        </w:rPr>
        <w:t>отрены ассигнования в сумме 5 91</w:t>
      </w:r>
      <w:r w:rsidRPr="00A81C8B">
        <w:rPr>
          <w:sz w:val="28"/>
          <w:szCs w:val="28"/>
        </w:rPr>
        <w:t xml:space="preserve">2 156 </w:t>
      </w:r>
      <w:r w:rsidR="00213232" w:rsidRPr="00A81C8B">
        <w:rPr>
          <w:sz w:val="28"/>
          <w:szCs w:val="28"/>
        </w:rPr>
        <w:t>тыс. руб.</w:t>
      </w:r>
      <w:r w:rsidRPr="00A81C8B">
        <w:rPr>
          <w:sz w:val="28"/>
          <w:szCs w:val="28"/>
        </w:rPr>
        <w:t xml:space="preserve">, что составляет  </w:t>
      </w:r>
      <w:r w:rsidRPr="000915FB">
        <w:rPr>
          <w:sz w:val="28"/>
          <w:szCs w:val="28"/>
        </w:rPr>
        <w:t>100,</w:t>
      </w:r>
      <w:r w:rsidR="00F4654D">
        <w:rPr>
          <w:sz w:val="28"/>
          <w:szCs w:val="28"/>
        </w:rPr>
        <w:t>6</w:t>
      </w:r>
      <w:r w:rsidRPr="000915FB">
        <w:rPr>
          <w:sz w:val="28"/>
          <w:szCs w:val="28"/>
        </w:rPr>
        <w:t xml:space="preserve">% </w:t>
      </w:r>
      <w:r w:rsidRPr="00A81C8B">
        <w:rPr>
          <w:sz w:val="28"/>
          <w:szCs w:val="28"/>
        </w:rPr>
        <w:t>от уровня 2014 года, в том числе:</w:t>
      </w:r>
    </w:p>
    <w:p w:rsidR="0074534C" w:rsidRPr="00A74340" w:rsidRDefault="0074534C" w:rsidP="006D65FB">
      <w:pPr>
        <w:widowControl/>
        <w:spacing w:after="120"/>
        <w:ind w:firstLine="709"/>
        <w:jc w:val="center"/>
        <w:rPr>
          <w:rFonts w:eastAsia="Calibri"/>
          <w:b/>
          <w:color w:val="FF0000"/>
          <w:sz w:val="28"/>
          <w:szCs w:val="28"/>
          <w:u w:val="single"/>
          <w:lang w:eastAsia="en-US"/>
        </w:rPr>
      </w:pPr>
    </w:p>
    <w:p w:rsidR="0074534C" w:rsidRPr="00051040" w:rsidRDefault="0074534C" w:rsidP="006D65FB">
      <w:pPr>
        <w:widowControl/>
        <w:numPr>
          <w:ilvl w:val="0"/>
          <w:numId w:val="31"/>
        </w:numPr>
        <w:spacing w:after="120"/>
        <w:ind w:left="0" w:firstLine="709"/>
        <w:jc w:val="both"/>
        <w:rPr>
          <w:rFonts w:eastAsia="Calibri"/>
          <w:color w:val="000000"/>
          <w:sz w:val="28"/>
          <w:szCs w:val="28"/>
          <w:u w:val="single"/>
          <w:lang w:eastAsia="en-US"/>
        </w:rPr>
      </w:pPr>
      <w:r w:rsidRPr="00051040">
        <w:rPr>
          <w:rFonts w:eastAsia="Calibri"/>
          <w:color w:val="000000"/>
          <w:sz w:val="28"/>
          <w:szCs w:val="28"/>
          <w:u w:val="single"/>
          <w:lang w:eastAsia="en-US"/>
        </w:rPr>
        <w:t>Непрограммные расходы на обеспечение деятельности  государственных органов исполнительной власти  Ленинградской области</w:t>
      </w:r>
      <w:r>
        <w:rPr>
          <w:rFonts w:eastAsia="Calibri"/>
          <w:color w:val="000000"/>
          <w:sz w:val="28"/>
          <w:szCs w:val="28"/>
          <w:u w:val="single"/>
          <w:lang w:eastAsia="en-US"/>
        </w:rPr>
        <w:t>.</w:t>
      </w:r>
    </w:p>
    <w:p w:rsidR="0074534C" w:rsidRPr="008213DB" w:rsidRDefault="0074534C" w:rsidP="006D65FB">
      <w:pPr>
        <w:widowControl/>
        <w:spacing w:after="120"/>
        <w:ind w:firstLine="709"/>
        <w:jc w:val="both"/>
        <w:rPr>
          <w:sz w:val="28"/>
          <w:szCs w:val="28"/>
        </w:rPr>
      </w:pPr>
      <w:r w:rsidRPr="008213DB">
        <w:rPr>
          <w:sz w:val="28"/>
          <w:szCs w:val="28"/>
        </w:rPr>
        <w:t xml:space="preserve">На </w:t>
      </w:r>
      <w:r>
        <w:rPr>
          <w:rFonts w:eastAsia="Calibri"/>
          <w:color w:val="000000"/>
          <w:sz w:val="28"/>
          <w:szCs w:val="28"/>
          <w:lang w:eastAsia="en-US"/>
        </w:rPr>
        <w:t>о</w:t>
      </w:r>
      <w:r w:rsidRPr="008213DB">
        <w:rPr>
          <w:rFonts w:eastAsia="Calibri"/>
          <w:color w:val="000000"/>
          <w:sz w:val="28"/>
          <w:szCs w:val="28"/>
          <w:lang w:eastAsia="en-US"/>
        </w:rPr>
        <w:t>беспечение деятельности</w:t>
      </w:r>
      <w:r>
        <w:rPr>
          <w:rFonts w:eastAsia="Calibri"/>
          <w:color w:val="000000"/>
          <w:sz w:val="28"/>
          <w:szCs w:val="28"/>
          <w:lang w:eastAsia="en-US"/>
        </w:rPr>
        <w:t xml:space="preserve"> </w:t>
      </w:r>
      <w:r w:rsidRPr="008213DB">
        <w:rPr>
          <w:rFonts w:eastAsia="Calibri"/>
          <w:color w:val="000000"/>
          <w:sz w:val="28"/>
          <w:szCs w:val="28"/>
          <w:lang w:eastAsia="en-US"/>
        </w:rPr>
        <w:t xml:space="preserve"> государственных органов исполнительной власти  Ленинградской области</w:t>
      </w:r>
      <w:r>
        <w:rPr>
          <w:rFonts w:eastAsia="Calibri"/>
          <w:color w:val="000000"/>
          <w:sz w:val="28"/>
          <w:szCs w:val="28"/>
          <w:lang w:eastAsia="en-US"/>
        </w:rPr>
        <w:t xml:space="preserve"> </w:t>
      </w:r>
      <w:r w:rsidRPr="008213DB">
        <w:rPr>
          <w:sz w:val="28"/>
          <w:szCs w:val="28"/>
        </w:rPr>
        <w:t xml:space="preserve">в проекте областного бюджета на 2015 год предусмотрены ассигнования в сумме </w:t>
      </w:r>
      <w:r w:rsidR="00A81C8B">
        <w:rPr>
          <w:sz w:val="28"/>
          <w:szCs w:val="28"/>
        </w:rPr>
        <w:t>3 600 421,3</w:t>
      </w:r>
      <w:r w:rsidR="00A74340">
        <w:rPr>
          <w:sz w:val="28"/>
          <w:szCs w:val="28"/>
        </w:rPr>
        <w:t> тыс.</w:t>
      </w:r>
      <w:r w:rsidR="00A74340">
        <w:rPr>
          <w:vanish/>
          <w:sz w:val="28"/>
          <w:szCs w:val="28"/>
        </w:rPr>
        <w:t>уб.</w:t>
      </w:r>
      <w:r w:rsidR="00213232">
        <w:rPr>
          <w:sz w:val="28"/>
          <w:szCs w:val="28"/>
        </w:rPr>
        <w:t> руб.</w:t>
      </w:r>
      <w:r w:rsidRPr="008213DB">
        <w:rPr>
          <w:sz w:val="28"/>
          <w:szCs w:val="28"/>
        </w:rPr>
        <w:t xml:space="preserve">, что составляет </w:t>
      </w:r>
      <w:r>
        <w:rPr>
          <w:sz w:val="28"/>
          <w:szCs w:val="28"/>
        </w:rPr>
        <w:t xml:space="preserve">  </w:t>
      </w:r>
      <w:r w:rsidRPr="008213DB">
        <w:rPr>
          <w:sz w:val="28"/>
          <w:szCs w:val="28"/>
        </w:rPr>
        <w:t xml:space="preserve">   </w:t>
      </w:r>
      <w:r w:rsidRPr="000915FB">
        <w:rPr>
          <w:sz w:val="28"/>
          <w:szCs w:val="28"/>
        </w:rPr>
        <w:t xml:space="preserve">121,4% </w:t>
      </w:r>
      <w:r w:rsidRPr="008213DB">
        <w:rPr>
          <w:sz w:val="28"/>
          <w:szCs w:val="28"/>
        </w:rPr>
        <w:t>от уровня 2014 года.</w:t>
      </w:r>
    </w:p>
    <w:tbl>
      <w:tblPr>
        <w:tblW w:w="10065" w:type="dxa"/>
        <w:tblInd w:w="108" w:type="dxa"/>
        <w:tblLook w:val="04A0" w:firstRow="1" w:lastRow="0" w:firstColumn="1" w:lastColumn="0" w:noHBand="0" w:noVBand="1"/>
      </w:tblPr>
      <w:tblGrid>
        <w:gridCol w:w="8364"/>
        <w:gridCol w:w="1701"/>
      </w:tblGrid>
      <w:tr w:rsidR="0074534C" w:rsidRPr="00A74D9A" w:rsidTr="00A94714">
        <w:trPr>
          <w:trHeight w:val="413"/>
        </w:trPr>
        <w:tc>
          <w:tcPr>
            <w:tcW w:w="83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A74D9A" w:rsidRDefault="0074534C" w:rsidP="00A94714">
            <w:pPr>
              <w:widowControl/>
              <w:jc w:val="center"/>
              <w:rPr>
                <w:b/>
                <w:bCs/>
                <w:sz w:val="28"/>
                <w:szCs w:val="28"/>
              </w:rPr>
            </w:pPr>
            <w:r w:rsidRPr="00A74D9A">
              <w:rPr>
                <w:b/>
                <w:bCs/>
                <w:sz w:val="28"/>
                <w:szCs w:val="28"/>
              </w:rPr>
              <w:t xml:space="preserve">Наименование </w:t>
            </w:r>
          </w:p>
          <w:p w:rsidR="0074534C" w:rsidRPr="00A74D9A" w:rsidRDefault="0074534C" w:rsidP="00A94714">
            <w:pPr>
              <w:widowControl/>
              <w:jc w:val="center"/>
              <w:rPr>
                <w:b/>
                <w:bCs/>
                <w:sz w:val="28"/>
                <w:szCs w:val="28"/>
              </w:rPr>
            </w:pPr>
            <w:r w:rsidRPr="00A74D9A">
              <w:rPr>
                <w:b/>
                <w:bCs/>
                <w:sz w:val="28"/>
                <w:szCs w:val="28"/>
              </w:rPr>
              <w:t>главного распорядителя бюджетных средств</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74534C" w:rsidRPr="00A74D9A" w:rsidRDefault="0074534C" w:rsidP="00A94714">
            <w:pPr>
              <w:widowControl/>
              <w:jc w:val="center"/>
              <w:rPr>
                <w:b/>
                <w:bCs/>
                <w:sz w:val="28"/>
                <w:szCs w:val="28"/>
              </w:rPr>
            </w:pPr>
            <w:r w:rsidRPr="00A74D9A">
              <w:rPr>
                <w:b/>
                <w:bCs/>
                <w:sz w:val="28"/>
                <w:szCs w:val="28"/>
              </w:rPr>
              <w:t>Проект на 2015 год</w:t>
            </w:r>
          </w:p>
        </w:tc>
      </w:tr>
      <w:tr w:rsidR="003054CD" w:rsidRPr="00A74D9A" w:rsidTr="00A74340">
        <w:trPr>
          <w:trHeight w:val="501"/>
        </w:trPr>
        <w:tc>
          <w:tcPr>
            <w:tcW w:w="8364" w:type="dxa"/>
            <w:tcBorders>
              <w:top w:val="single" w:sz="4" w:space="0" w:color="auto"/>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Избирательная комиссия Ленинградской области</w:t>
            </w:r>
          </w:p>
        </w:tc>
        <w:tc>
          <w:tcPr>
            <w:tcW w:w="1701" w:type="dxa"/>
            <w:tcBorders>
              <w:top w:val="single" w:sz="4" w:space="0" w:color="auto"/>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61 392,0</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Контрольно-счетная палата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63 577,3</w:t>
            </w:r>
          </w:p>
        </w:tc>
      </w:tr>
      <w:tr w:rsidR="003054CD" w:rsidRPr="00A74D9A" w:rsidTr="00A74340">
        <w:trPr>
          <w:trHeight w:val="752"/>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Представительство Правительства Ленинградской области при Правительстве Российской Федерации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24 392,0</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Управление делами Правительства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2 822 240,5</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телекоммуникациям и информатизации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500,0</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Ленинградский областной комитет по управлению государственным имуществом</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50,0</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Уполномоченный по защите прав предпринимателей в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7 939,8</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Законодательное собрание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453 421,2</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труду и занятости населения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58 086,6</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правопорядка и безопасности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82 560,2</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печати и связям с общественностью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15,5</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Уполномоченный по правам человека в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13 360,1</w:t>
            </w:r>
          </w:p>
        </w:tc>
      </w:tr>
      <w:tr w:rsidR="003054CD" w:rsidRPr="00A74D9A" w:rsidTr="00A74340">
        <w:trPr>
          <w:trHeight w:val="501"/>
        </w:trPr>
        <w:tc>
          <w:tcPr>
            <w:tcW w:w="8364"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Уполномоченный по правам ребенка в Ленинградской области</w:t>
            </w:r>
          </w:p>
        </w:tc>
        <w:tc>
          <w:tcPr>
            <w:tcW w:w="1701"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12 886,1</w:t>
            </w:r>
          </w:p>
        </w:tc>
      </w:tr>
      <w:tr w:rsidR="0074534C" w:rsidRPr="00A74D9A" w:rsidTr="00A74340">
        <w:trPr>
          <w:trHeight w:val="265"/>
        </w:trPr>
        <w:tc>
          <w:tcPr>
            <w:tcW w:w="83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534C" w:rsidRPr="00A74D9A" w:rsidRDefault="0074534C" w:rsidP="00A94714">
            <w:pPr>
              <w:widowControl/>
              <w:rPr>
                <w:b/>
                <w:bCs/>
                <w:sz w:val="28"/>
                <w:szCs w:val="28"/>
              </w:rPr>
            </w:pPr>
            <w:r w:rsidRPr="00A74D9A">
              <w:rPr>
                <w:b/>
                <w:bCs/>
                <w:sz w:val="28"/>
                <w:szCs w:val="28"/>
              </w:rPr>
              <w:t> Итого:</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054CD" w:rsidRPr="00A74D9A" w:rsidRDefault="003054CD" w:rsidP="003054CD">
            <w:pPr>
              <w:jc w:val="right"/>
              <w:rPr>
                <w:b/>
                <w:bCs/>
                <w:sz w:val="28"/>
                <w:szCs w:val="28"/>
              </w:rPr>
            </w:pPr>
            <w:r w:rsidRPr="00A74D9A">
              <w:rPr>
                <w:b/>
                <w:bCs/>
                <w:sz w:val="28"/>
                <w:szCs w:val="28"/>
              </w:rPr>
              <w:t>3 600 421,3</w:t>
            </w:r>
          </w:p>
          <w:p w:rsidR="0074534C" w:rsidRPr="00A74D9A" w:rsidRDefault="0074534C" w:rsidP="00A74340">
            <w:pPr>
              <w:jc w:val="right"/>
              <w:rPr>
                <w:b/>
                <w:bCs/>
                <w:sz w:val="28"/>
                <w:szCs w:val="28"/>
              </w:rPr>
            </w:pPr>
          </w:p>
        </w:tc>
      </w:tr>
    </w:tbl>
    <w:p w:rsidR="0074534C" w:rsidRDefault="0074534C" w:rsidP="006D65FB">
      <w:pPr>
        <w:widowControl/>
        <w:tabs>
          <w:tab w:val="left" w:pos="284"/>
        </w:tabs>
        <w:ind w:firstLine="709"/>
        <w:jc w:val="both"/>
        <w:rPr>
          <w:color w:val="000000"/>
          <w:sz w:val="28"/>
          <w:szCs w:val="28"/>
        </w:rPr>
      </w:pPr>
      <w:r>
        <w:rPr>
          <w:color w:val="000000"/>
          <w:sz w:val="28"/>
          <w:szCs w:val="28"/>
        </w:rPr>
        <w:t>В рамках непрограммных расходов органов исполнительной власти Ленинградской области в 2015 году бюджетные ассигнования предусмотрены:</w:t>
      </w:r>
      <w:r w:rsidRPr="002737C0">
        <w:rPr>
          <w:color w:val="000000"/>
          <w:sz w:val="28"/>
          <w:szCs w:val="28"/>
        </w:rPr>
        <w:tab/>
      </w:r>
    </w:p>
    <w:p w:rsidR="0074534C" w:rsidRDefault="0074534C" w:rsidP="006D65FB">
      <w:pPr>
        <w:pStyle w:val="aff2"/>
        <w:tabs>
          <w:tab w:val="left" w:pos="284"/>
        </w:tabs>
        <w:ind w:firstLine="709"/>
        <w:jc w:val="both"/>
        <w:rPr>
          <w:sz w:val="28"/>
          <w:szCs w:val="28"/>
        </w:rPr>
      </w:pPr>
      <w:r>
        <w:rPr>
          <w:iCs/>
          <w:sz w:val="28"/>
        </w:rPr>
        <w:t xml:space="preserve">1. </w:t>
      </w:r>
      <w:r w:rsidRPr="008C0A20">
        <w:rPr>
          <w:iCs/>
          <w:sz w:val="28"/>
          <w:u w:val="single"/>
        </w:rPr>
        <w:t>Избирательной комиссии Ленинградской области</w:t>
      </w:r>
      <w:r>
        <w:rPr>
          <w:iCs/>
          <w:sz w:val="28"/>
        </w:rPr>
        <w:t xml:space="preserve"> </w:t>
      </w:r>
      <w:r>
        <w:rPr>
          <w:sz w:val="28"/>
          <w:szCs w:val="28"/>
        </w:rPr>
        <w:t>в общей сумме</w:t>
      </w:r>
      <w:r>
        <w:rPr>
          <w:sz w:val="28"/>
        </w:rPr>
        <w:t xml:space="preserve"> 61 392,0 </w:t>
      </w:r>
      <w:r w:rsidR="00213232">
        <w:rPr>
          <w:sz w:val="28"/>
        </w:rPr>
        <w:t>тыс. руб.</w:t>
      </w:r>
      <w:r>
        <w:rPr>
          <w:sz w:val="28"/>
        </w:rPr>
        <w:t xml:space="preserve">, </w:t>
      </w:r>
      <w:r w:rsidRPr="00696CD5">
        <w:rPr>
          <w:sz w:val="28"/>
          <w:szCs w:val="28"/>
        </w:rPr>
        <w:t xml:space="preserve">в том числе </w:t>
      </w:r>
      <w:r>
        <w:rPr>
          <w:iCs/>
          <w:sz w:val="28"/>
        </w:rPr>
        <w:t>расходы</w:t>
      </w:r>
      <w:r>
        <w:rPr>
          <w:sz w:val="28"/>
        </w:rPr>
        <w:t xml:space="preserve"> на подготовку и проведение дополнительных выборов в Законодательное собрание Ленинградской области пятого созыва</w:t>
      </w:r>
      <w:r>
        <w:t xml:space="preserve"> </w:t>
      </w:r>
      <w:r>
        <w:rPr>
          <w:sz w:val="28"/>
          <w:szCs w:val="28"/>
        </w:rPr>
        <w:t xml:space="preserve">в сумме </w:t>
      </w:r>
      <w:r w:rsidRPr="00024839">
        <w:rPr>
          <w:sz w:val="28"/>
          <w:szCs w:val="28"/>
        </w:rPr>
        <w:lastRenderedPageBreak/>
        <w:t>1</w:t>
      </w:r>
      <w:r>
        <w:rPr>
          <w:sz w:val="28"/>
          <w:szCs w:val="28"/>
        </w:rPr>
        <w:t xml:space="preserve"> </w:t>
      </w:r>
      <w:r w:rsidRPr="00024839">
        <w:rPr>
          <w:sz w:val="28"/>
          <w:szCs w:val="28"/>
        </w:rPr>
        <w:t>500</w:t>
      </w:r>
      <w:r>
        <w:rPr>
          <w:sz w:val="28"/>
          <w:szCs w:val="28"/>
        </w:rPr>
        <w:t>,0</w:t>
      </w:r>
      <w:r>
        <w:rPr>
          <w:color w:val="000000"/>
          <w:sz w:val="28"/>
          <w:szCs w:val="28"/>
        </w:rPr>
        <w:t xml:space="preserve"> </w:t>
      </w:r>
      <w:r w:rsidR="00213232">
        <w:rPr>
          <w:color w:val="000000"/>
          <w:sz w:val="28"/>
          <w:szCs w:val="28"/>
        </w:rPr>
        <w:t>тыс. руб.</w:t>
      </w:r>
      <w:r>
        <w:rPr>
          <w:color w:val="000000"/>
          <w:sz w:val="28"/>
          <w:szCs w:val="28"/>
        </w:rPr>
        <w:t xml:space="preserve">, </w:t>
      </w:r>
      <w:r w:rsidRPr="00FB380B">
        <w:rPr>
          <w:sz w:val="28"/>
          <w:szCs w:val="28"/>
        </w:rPr>
        <w:t>на заработную плату</w:t>
      </w:r>
      <w:r>
        <w:rPr>
          <w:sz w:val="28"/>
          <w:szCs w:val="28"/>
        </w:rPr>
        <w:t>,</w:t>
      </w:r>
      <w:r w:rsidRPr="00FB380B">
        <w:rPr>
          <w:sz w:val="28"/>
          <w:szCs w:val="28"/>
        </w:rPr>
        <w:t xml:space="preserve"> исходя из штатной численности </w:t>
      </w:r>
      <w:r>
        <w:rPr>
          <w:sz w:val="28"/>
          <w:szCs w:val="28"/>
        </w:rPr>
        <w:t>59</w:t>
      </w:r>
      <w:r w:rsidRPr="00FB380B">
        <w:rPr>
          <w:sz w:val="28"/>
          <w:szCs w:val="28"/>
        </w:rPr>
        <w:t xml:space="preserve"> единиц</w:t>
      </w:r>
      <w:r>
        <w:rPr>
          <w:sz w:val="28"/>
          <w:szCs w:val="28"/>
        </w:rPr>
        <w:t>,</w:t>
      </w:r>
      <w:r w:rsidRPr="00FB380B">
        <w:rPr>
          <w:sz w:val="28"/>
          <w:szCs w:val="28"/>
        </w:rPr>
        <w:t xml:space="preserve"> в сумме </w:t>
      </w:r>
      <w:r>
        <w:rPr>
          <w:sz w:val="28"/>
          <w:szCs w:val="28"/>
        </w:rPr>
        <w:t xml:space="preserve">48 633,2 </w:t>
      </w:r>
      <w:r w:rsidR="00213232">
        <w:rPr>
          <w:sz w:val="28"/>
          <w:szCs w:val="28"/>
        </w:rPr>
        <w:t>тыс. руб.</w:t>
      </w:r>
      <w:r w:rsidRPr="00FB380B">
        <w:rPr>
          <w:sz w:val="28"/>
          <w:szCs w:val="28"/>
        </w:rPr>
        <w:t xml:space="preserve">, на текущие расходы </w:t>
      </w:r>
      <w:r>
        <w:rPr>
          <w:sz w:val="28"/>
          <w:szCs w:val="28"/>
        </w:rPr>
        <w:t>в сумме</w:t>
      </w:r>
      <w:r w:rsidRPr="00FB380B">
        <w:rPr>
          <w:sz w:val="28"/>
          <w:szCs w:val="28"/>
        </w:rPr>
        <w:t xml:space="preserve"> </w:t>
      </w:r>
      <w:r>
        <w:rPr>
          <w:sz w:val="28"/>
          <w:szCs w:val="28"/>
        </w:rPr>
        <w:t>11 258,8</w:t>
      </w:r>
      <w:r w:rsidRPr="00FB380B">
        <w:rPr>
          <w:sz w:val="28"/>
          <w:szCs w:val="28"/>
        </w:rPr>
        <w:t xml:space="preserve"> </w:t>
      </w:r>
      <w:r w:rsidR="00213232">
        <w:rPr>
          <w:sz w:val="28"/>
          <w:szCs w:val="28"/>
        </w:rPr>
        <w:t>тыс. руб.</w:t>
      </w:r>
    </w:p>
    <w:p w:rsidR="0074534C" w:rsidRPr="00285F6D" w:rsidRDefault="0074534C" w:rsidP="006D65FB">
      <w:pPr>
        <w:widowControl/>
        <w:tabs>
          <w:tab w:val="left" w:pos="284"/>
        </w:tabs>
        <w:ind w:firstLine="709"/>
        <w:jc w:val="both"/>
        <w:rPr>
          <w:sz w:val="28"/>
          <w:szCs w:val="28"/>
        </w:rPr>
      </w:pPr>
      <w:r>
        <w:rPr>
          <w:sz w:val="28"/>
          <w:szCs w:val="28"/>
        </w:rPr>
        <w:t>2.</w:t>
      </w:r>
      <w:r w:rsidRPr="00285F6D">
        <w:rPr>
          <w:sz w:val="28"/>
          <w:szCs w:val="28"/>
        </w:rPr>
        <w:t xml:space="preserve"> </w:t>
      </w:r>
      <w:r w:rsidRPr="00285F6D">
        <w:rPr>
          <w:sz w:val="28"/>
          <w:szCs w:val="28"/>
          <w:u w:val="single"/>
        </w:rPr>
        <w:t>Контрольно-счетной палат</w:t>
      </w:r>
      <w:r>
        <w:rPr>
          <w:sz w:val="28"/>
          <w:szCs w:val="28"/>
          <w:u w:val="single"/>
        </w:rPr>
        <w:t>е</w:t>
      </w:r>
      <w:r w:rsidRPr="00285F6D">
        <w:rPr>
          <w:sz w:val="28"/>
          <w:szCs w:val="28"/>
          <w:u w:val="single"/>
        </w:rPr>
        <w:t xml:space="preserve"> Ленинградской области</w:t>
      </w:r>
      <w:r w:rsidRPr="00D837A2">
        <w:rPr>
          <w:sz w:val="28"/>
          <w:szCs w:val="28"/>
        </w:rPr>
        <w:t xml:space="preserve"> </w:t>
      </w:r>
      <w:r w:rsidRPr="00285F6D">
        <w:rPr>
          <w:sz w:val="28"/>
          <w:szCs w:val="28"/>
        </w:rPr>
        <w:t xml:space="preserve">в общей сумме  </w:t>
      </w:r>
      <w:r w:rsidRPr="005A3981">
        <w:rPr>
          <w:sz w:val="28"/>
          <w:szCs w:val="28"/>
        </w:rPr>
        <w:t>63</w:t>
      </w:r>
      <w:r w:rsidRPr="005A3981">
        <w:rPr>
          <w:sz w:val="28"/>
          <w:szCs w:val="28"/>
          <w:lang w:val="en-US"/>
        </w:rPr>
        <w:t> </w:t>
      </w:r>
      <w:r w:rsidRPr="005A3981">
        <w:rPr>
          <w:sz w:val="28"/>
          <w:szCs w:val="28"/>
        </w:rPr>
        <w:t>577,3</w:t>
      </w:r>
      <w:r w:rsidRPr="00285F6D">
        <w:rPr>
          <w:sz w:val="28"/>
          <w:szCs w:val="28"/>
        </w:rPr>
        <w:t xml:space="preserve"> </w:t>
      </w:r>
      <w:r w:rsidR="00213232">
        <w:rPr>
          <w:sz w:val="28"/>
          <w:szCs w:val="28"/>
        </w:rPr>
        <w:t>тыс. руб.</w:t>
      </w:r>
      <w:r w:rsidR="00E428F0">
        <w:rPr>
          <w:sz w:val="28"/>
          <w:szCs w:val="28"/>
        </w:rPr>
        <w:t xml:space="preserve"> </w:t>
      </w:r>
      <w:r w:rsidRPr="00285F6D">
        <w:rPr>
          <w:sz w:val="28"/>
          <w:szCs w:val="28"/>
        </w:rPr>
        <w:t>На заработную плату с общей численн</w:t>
      </w:r>
      <w:r w:rsidR="00740919">
        <w:rPr>
          <w:sz w:val="28"/>
          <w:szCs w:val="28"/>
        </w:rPr>
        <w:t>остью 45 единиц в сумме 51 089,3</w:t>
      </w:r>
      <w:r w:rsidRPr="00285F6D">
        <w:rPr>
          <w:sz w:val="28"/>
          <w:szCs w:val="28"/>
        </w:rPr>
        <w:t xml:space="preserve"> </w:t>
      </w:r>
      <w:r w:rsidR="00213232">
        <w:rPr>
          <w:sz w:val="28"/>
          <w:szCs w:val="28"/>
        </w:rPr>
        <w:t>тыс. руб.</w:t>
      </w:r>
      <w:r w:rsidRPr="00285F6D">
        <w:rPr>
          <w:sz w:val="28"/>
          <w:szCs w:val="28"/>
        </w:rPr>
        <w:t xml:space="preserve">, на текущие расходы </w:t>
      </w:r>
      <w:r>
        <w:rPr>
          <w:sz w:val="28"/>
          <w:szCs w:val="28"/>
        </w:rPr>
        <w:t xml:space="preserve">в сумме </w:t>
      </w:r>
      <w:r w:rsidRPr="00285F6D">
        <w:rPr>
          <w:sz w:val="28"/>
          <w:szCs w:val="28"/>
        </w:rPr>
        <w:t>12 </w:t>
      </w:r>
      <w:r w:rsidR="00740919">
        <w:rPr>
          <w:sz w:val="28"/>
          <w:szCs w:val="28"/>
        </w:rPr>
        <w:t>488</w:t>
      </w:r>
      <w:r w:rsidRPr="00285F6D">
        <w:rPr>
          <w:sz w:val="28"/>
          <w:szCs w:val="28"/>
        </w:rPr>
        <w:t>,</w:t>
      </w:r>
      <w:r w:rsidR="00740919">
        <w:rPr>
          <w:sz w:val="28"/>
          <w:szCs w:val="28"/>
        </w:rPr>
        <w:t>0</w:t>
      </w:r>
      <w:r w:rsidRPr="00285F6D">
        <w:rPr>
          <w:sz w:val="28"/>
          <w:szCs w:val="28"/>
        </w:rPr>
        <w:t xml:space="preserve"> </w:t>
      </w:r>
      <w:r w:rsidR="00213232">
        <w:rPr>
          <w:sz w:val="28"/>
          <w:szCs w:val="28"/>
        </w:rPr>
        <w:t>тыс. руб.</w:t>
      </w:r>
    </w:p>
    <w:p w:rsidR="0074534C" w:rsidRDefault="0074534C" w:rsidP="006D65FB">
      <w:pPr>
        <w:tabs>
          <w:tab w:val="left" w:pos="284"/>
        </w:tabs>
        <w:ind w:firstLine="709"/>
        <w:jc w:val="both"/>
        <w:outlineLvl w:val="0"/>
        <w:rPr>
          <w:sz w:val="28"/>
          <w:szCs w:val="28"/>
        </w:rPr>
      </w:pPr>
      <w:r>
        <w:rPr>
          <w:bCs/>
          <w:sz w:val="28"/>
          <w:szCs w:val="28"/>
        </w:rPr>
        <w:t>3</w:t>
      </w:r>
      <w:r w:rsidRPr="00D837A2">
        <w:rPr>
          <w:bCs/>
          <w:sz w:val="28"/>
          <w:szCs w:val="28"/>
        </w:rPr>
        <w:t xml:space="preserve">. </w:t>
      </w:r>
      <w:r w:rsidRPr="00E175F9">
        <w:rPr>
          <w:bCs/>
          <w:sz w:val="28"/>
          <w:szCs w:val="28"/>
          <w:u w:val="single"/>
        </w:rPr>
        <w:t>Представительству Правительства Ленинградской</w:t>
      </w:r>
      <w:r w:rsidRPr="00E175F9">
        <w:rPr>
          <w:iCs/>
          <w:sz w:val="28"/>
          <w:szCs w:val="24"/>
          <w:u w:val="single"/>
        </w:rPr>
        <w:t xml:space="preserve"> </w:t>
      </w:r>
      <w:r>
        <w:rPr>
          <w:iCs/>
          <w:sz w:val="28"/>
          <w:szCs w:val="24"/>
          <w:u w:val="single"/>
        </w:rPr>
        <w:t>области</w:t>
      </w:r>
      <w:r w:rsidRPr="00D837A2">
        <w:rPr>
          <w:iCs/>
          <w:sz w:val="28"/>
          <w:szCs w:val="24"/>
        </w:rPr>
        <w:t xml:space="preserve"> </w:t>
      </w:r>
      <w:r w:rsidRPr="00E175F9">
        <w:rPr>
          <w:sz w:val="28"/>
          <w:szCs w:val="28"/>
        </w:rPr>
        <w:t>в общей сумме</w:t>
      </w:r>
      <w:r w:rsidR="00740919">
        <w:rPr>
          <w:sz w:val="28"/>
          <w:szCs w:val="24"/>
        </w:rPr>
        <w:t xml:space="preserve"> 24 392,0</w:t>
      </w:r>
      <w:r w:rsidRPr="00E175F9">
        <w:rPr>
          <w:sz w:val="28"/>
          <w:szCs w:val="24"/>
        </w:rPr>
        <w:t xml:space="preserve"> </w:t>
      </w:r>
      <w:r w:rsidR="00213232">
        <w:rPr>
          <w:sz w:val="28"/>
          <w:szCs w:val="24"/>
        </w:rPr>
        <w:t>тыс. руб.</w:t>
      </w:r>
      <w:r w:rsidRPr="00E175F9">
        <w:rPr>
          <w:sz w:val="28"/>
          <w:szCs w:val="24"/>
        </w:rPr>
        <w:t xml:space="preserve">, </w:t>
      </w:r>
      <w:r w:rsidRPr="00E175F9">
        <w:rPr>
          <w:sz w:val="28"/>
          <w:szCs w:val="28"/>
        </w:rPr>
        <w:t xml:space="preserve">в том числе </w:t>
      </w:r>
      <w:r w:rsidRPr="00E175F9">
        <w:rPr>
          <w:iCs/>
          <w:sz w:val="28"/>
          <w:szCs w:val="24"/>
        </w:rPr>
        <w:t>расходы</w:t>
      </w:r>
      <w:r w:rsidRPr="00E175F9">
        <w:rPr>
          <w:sz w:val="28"/>
          <w:szCs w:val="24"/>
        </w:rPr>
        <w:t xml:space="preserve"> </w:t>
      </w:r>
      <w:r w:rsidRPr="00E175F9">
        <w:rPr>
          <w:sz w:val="28"/>
          <w:szCs w:val="28"/>
        </w:rPr>
        <w:t xml:space="preserve">на заработную плату, исходя из штатной численности 15 единиц, в сумме </w:t>
      </w:r>
      <w:r w:rsidRPr="00E175F9">
        <w:rPr>
          <w:bCs/>
          <w:sz w:val="28"/>
          <w:szCs w:val="28"/>
        </w:rPr>
        <w:t>15 023,7</w:t>
      </w:r>
      <w:r w:rsidRPr="00E175F9">
        <w:rPr>
          <w:rFonts w:ascii="Arial Narrow" w:hAnsi="Arial Narrow" w:cs="Arial"/>
          <w:b/>
          <w:bCs/>
          <w:sz w:val="16"/>
          <w:szCs w:val="16"/>
        </w:rPr>
        <w:t xml:space="preserve"> </w:t>
      </w:r>
      <w:r w:rsidR="00213232">
        <w:rPr>
          <w:sz w:val="28"/>
          <w:szCs w:val="28"/>
        </w:rPr>
        <w:t>тыс. руб.</w:t>
      </w:r>
      <w:r w:rsidRPr="00E175F9">
        <w:rPr>
          <w:sz w:val="28"/>
          <w:szCs w:val="28"/>
        </w:rPr>
        <w:t xml:space="preserve">, на текущие расходы </w:t>
      </w:r>
      <w:r>
        <w:rPr>
          <w:sz w:val="28"/>
          <w:szCs w:val="28"/>
        </w:rPr>
        <w:t>в сумме</w:t>
      </w:r>
      <w:r w:rsidRPr="00E175F9">
        <w:rPr>
          <w:sz w:val="28"/>
          <w:szCs w:val="28"/>
        </w:rPr>
        <w:t xml:space="preserve"> 9 368,5 </w:t>
      </w:r>
      <w:r w:rsidR="00213232">
        <w:rPr>
          <w:sz w:val="28"/>
          <w:szCs w:val="28"/>
        </w:rPr>
        <w:t>тыс. руб.</w:t>
      </w:r>
    </w:p>
    <w:p w:rsidR="0074534C" w:rsidRPr="00BC3B4F" w:rsidRDefault="0074534C" w:rsidP="006D65FB">
      <w:pPr>
        <w:pStyle w:val="a9"/>
        <w:tabs>
          <w:tab w:val="left" w:pos="284"/>
        </w:tabs>
        <w:ind w:firstLine="709"/>
        <w:rPr>
          <w:szCs w:val="28"/>
        </w:rPr>
      </w:pPr>
      <w:r>
        <w:rPr>
          <w:szCs w:val="28"/>
        </w:rPr>
        <w:t xml:space="preserve">4. </w:t>
      </w:r>
      <w:r w:rsidRPr="00B07063">
        <w:rPr>
          <w:szCs w:val="28"/>
          <w:u w:val="single"/>
        </w:rPr>
        <w:t>Управлению делами Правительства Ленинградской</w:t>
      </w:r>
      <w:r w:rsidRPr="00D837A2">
        <w:rPr>
          <w:szCs w:val="28"/>
          <w:u w:val="single"/>
        </w:rPr>
        <w:t xml:space="preserve"> области</w:t>
      </w:r>
      <w:r>
        <w:rPr>
          <w:szCs w:val="28"/>
        </w:rPr>
        <w:t xml:space="preserve"> </w:t>
      </w:r>
      <w:r w:rsidRPr="00BC3B4F">
        <w:rPr>
          <w:szCs w:val="28"/>
        </w:rPr>
        <w:t>на обеспечение деятельности Губернатора Ленинградской области, Правительства Ленинградской области, исполнительных органов Ленинградской области, аппаратов мировых судей Ленинградской области в сумме 2 822 2</w:t>
      </w:r>
      <w:r w:rsidR="00740919">
        <w:rPr>
          <w:szCs w:val="28"/>
        </w:rPr>
        <w:t>40</w:t>
      </w:r>
      <w:r w:rsidRPr="00BC3B4F">
        <w:rPr>
          <w:szCs w:val="28"/>
        </w:rPr>
        <w:t xml:space="preserve">,5 </w:t>
      </w:r>
      <w:r w:rsidR="00213232">
        <w:rPr>
          <w:szCs w:val="28"/>
        </w:rPr>
        <w:t>тыс. руб.</w:t>
      </w:r>
      <w:r w:rsidRPr="00BC3B4F">
        <w:rPr>
          <w:szCs w:val="28"/>
        </w:rPr>
        <w:t>, из них расходы на выплаты по оплате труда составляют в сумме 2 106 652,1 </w:t>
      </w:r>
      <w:r w:rsidR="00213232">
        <w:rPr>
          <w:szCs w:val="28"/>
        </w:rPr>
        <w:t>тыс. руб.</w:t>
      </w:r>
    </w:p>
    <w:p w:rsidR="0074534C" w:rsidRDefault="0074534C" w:rsidP="006D65FB">
      <w:pPr>
        <w:widowControl/>
        <w:tabs>
          <w:tab w:val="left" w:pos="284"/>
        </w:tabs>
        <w:ind w:firstLine="709"/>
        <w:jc w:val="both"/>
        <w:rPr>
          <w:color w:val="000000"/>
          <w:sz w:val="28"/>
          <w:szCs w:val="24"/>
        </w:rPr>
      </w:pPr>
      <w:r>
        <w:rPr>
          <w:bCs/>
          <w:sz w:val="28"/>
          <w:szCs w:val="28"/>
        </w:rPr>
        <w:t>5</w:t>
      </w:r>
      <w:r w:rsidRPr="00D837A2">
        <w:rPr>
          <w:bCs/>
          <w:sz w:val="28"/>
          <w:szCs w:val="28"/>
        </w:rPr>
        <w:t xml:space="preserve">. </w:t>
      </w:r>
      <w:r>
        <w:rPr>
          <w:color w:val="000000"/>
          <w:sz w:val="28"/>
          <w:szCs w:val="24"/>
        </w:rPr>
        <w:t xml:space="preserve"> </w:t>
      </w:r>
      <w:r w:rsidRPr="00345392">
        <w:rPr>
          <w:color w:val="000000"/>
          <w:sz w:val="28"/>
          <w:szCs w:val="24"/>
          <w:u w:val="single"/>
        </w:rPr>
        <w:t>К</w:t>
      </w:r>
      <w:r w:rsidRPr="0086797D">
        <w:rPr>
          <w:color w:val="000000"/>
          <w:sz w:val="28"/>
          <w:szCs w:val="24"/>
          <w:u w:val="single"/>
        </w:rPr>
        <w:t>омитету по телекоммуникациям и информатизации Ленинградской области</w:t>
      </w:r>
      <w:r w:rsidRPr="00DD6A7C">
        <w:rPr>
          <w:color w:val="000000"/>
          <w:sz w:val="28"/>
          <w:szCs w:val="24"/>
        </w:rPr>
        <w:t xml:space="preserve"> на уплату налога на имущество </w:t>
      </w:r>
      <w:r>
        <w:rPr>
          <w:color w:val="000000"/>
          <w:sz w:val="28"/>
          <w:szCs w:val="24"/>
        </w:rPr>
        <w:t xml:space="preserve">в общей сумме 500,0 </w:t>
      </w:r>
      <w:r w:rsidR="00213232">
        <w:rPr>
          <w:color w:val="000000"/>
          <w:sz w:val="28"/>
          <w:szCs w:val="24"/>
        </w:rPr>
        <w:t>тыс. руб.</w:t>
      </w:r>
    </w:p>
    <w:p w:rsidR="0074534C" w:rsidRPr="0092758C" w:rsidRDefault="0074534C" w:rsidP="006D65FB">
      <w:pPr>
        <w:widowControl/>
        <w:tabs>
          <w:tab w:val="left" w:pos="284"/>
        </w:tabs>
        <w:ind w:firstLine="709"/>
        <w:jc w:val="both"/>
        <w:outlineLvl w:val="0"/>
        <w:rPr>
          <w:bCs/>
          <w:sz w:val="28"/>
          <w:szCs w:val="28"/>
          <w:u w:val="single"/>
        </w:rPr>
      </w:pPr>
      <w:r w:rsidRPr="0092758C">
        <w:rPr>
          <w:bCs/>
          <w:sz w:val="28"/>
          <w:szCs w:val="28"/>
          <w:u w:val="single"/>
        </w:rPr>
        <w:t xml:space="preserve">6. </w:t>
      </w:r>
      <w:r w:rsidRPr="0092758C">
        <w:rPr>
          <w:color w:val="000000"/>
          <w:sz w:val="28"/>
          <w:szCs w:val="24"/>
          <w:u w:val="single"/>
        </w:rPr>
        <w:t xml:space="preserve">Ленинградскому областному комитету по управлению государственным имуществом </w:t>
      </w:r>
      <w:r w:rsidRPr="008D6066">
        <w:rPr>
          <w:color w:val="000000"/>
          <w:sz w:val="28"/>
          <w:szCs w:val="24"/>
        </w:rPr>
        <w:t xml:space="preserve">запланированы бюджетные ассигнования на обеспечение функций государственных органов в рамках обеспечения деятельности аппаратов государственных органов Ленинградской области в сумме 50,0 </w:t>
      </w:r>
      <w:r w:rsidR="00213232">
        <w:rPr>
          <w:color w:val="000000"/>
          <w:sz w:val="28"/>
          <w:szCs w:val="24"/>
        </w:rPr>
        <w:t>тыс. руб.</w:t>
      </w:r>
      <w:r w:rsidRPr="008D6066">
        <w:rPr>
          <w:color w:val="000000"/>
          <w:sz w:val="28"/>
          <w:szCs w:val="24"/>
        </w:rPr>
        <w:t xml:space="preserve"> Указанные средства будут направлены  на оплату налога на имущество,  числящегося на балансе комитета.</w:t>
      </w:r>
    </w:p>
    <w:p w:rsidR="0074534C" w:rsidRPr="00B07063" w:rsidRDefault="0074534C" w:rsidP="006D65FB">
      <w:pPr>
        <w:widowControl/>
        <w:tabs>
          <w:tab w:val="left" w:pos="284"/>
        </w:tabs>
        <w:ind w:firstLine="709"/>
        <w:jc w:val="both"/>
        <w:outlineLvl w:val="0"/>
        <w:rPr>
          <w:b/>
          <w:bCs/>
          <w:i/>
          <w:sz w:val="28"/>
          <w:szCs w:val="28"/>
          <w:u w:val="single"/>
        </w:rPr>
      </w:pPr>
      <w:r>
        <w:rPr>
          <w:bCs/>
          <w:sz w:val="28"/>
          <w:szCs w:val="28"/>
          <w:u w:val="single"/>
        </w:rPr>
        <w:t xml:space="preserve">7. </w:t>
      </w:r>
      <w:r w:rsidRPr="00B07063">
        <w:rPr>
          <w:bCs/>
          <w:sz w:val="28"/>
          <w:szCs w:val="28"/>
          <w:u w:val="single"/>
        </w:rPr>
        <w:t>Уполномоченному по защите прав предпринимателей в Ленинградской</w:t>
      </w:r>
      <w:r w:rsidRPr="00B07063">
        <w:rPr>
          <w:bCs/>
          <w:sz w:val="28"/>
          <w:szCs w:val="28"/>
        </w:rPr>
        <w:t xml:space="preserve"> </w:t>
      </w:r>
      <w:r w:rsidRPr="00D837A2">
        <w:rPr>
          <w:bCs/>
          <w:sz w:val="28"/>
          <w:szCs w:val="28"/>
          <w:u w:val="single"/>
        </w:rPr>
        <w:t>области</w:t>
      </w:r>
      <w:r w:rsidRPr="00B07063">
        <w:rPr>
          <w:iCs/>
          <w:sz w:val="28"/>
          <w:szCs w:val="24"/>
        </w:rPr>
        <w:t xml:space="preserve"> </w:t>
      </w:r>
      <w:r w:rsidRPr="00B07063">
        <w:rPr>
          <w:sz w:val="28"/>
          <w:szCs w:val="28"/>
        </w:rPr>
        <w:t>в общей сумме</w:t>
      </w:r>
      <w:r w:rsidRPr="00B07063">
        <w:rPr>
          <w:sz w:val="28"/>
          <w:szCs w:val="24"/>
        </w:rPr>
        <w:t xml:space="preserve"> 7 939,8 </w:t>
      </w:r>
      <w:r w:rsidR="00213232">
        <w:rPr>
          <w:sz w:val="28"/>
          <w:szCs w:val="24"/>
        </w:rPr>
        <w:t>тыс. руб.</w:t>
      </w:r>
      <w:r w:rsidRPr="00B07063">
        <w:rPr>
          <w:sz w:val="28"/>
          <w:szCs w:val="24"/>
        </w:rPr>
        <w:t xml:space="preserve">, </w:t>
      </w:r>
      <w:r w:rsidRPr="00B07063">
        <w:rPr>
          <w:sz w:val="28"/>
          <w:szCs w:val="28"/>
        </w:rPr>
        <w:t xml:space="preserve">в том числе </w:t>
      </w:r>
      <w:r w:rsidRPr="00B07063">
        <w:rPr>
          <w:iCs/>
          <w:sz w:val="28"/>
          <w:szCs w:val="24"/>
        </w:rPr>
        <w:t>расходы</w:t>
      </w:r>
      <w:r w:rsidRPr="00B07063">
        <w:rPr>
          <w:sz w:val="28"/>
          <w:szCs w:val="24"/>
        </w:rPr>
        <w:t xml:space="preserve"> </w:t>
      </w:r>
      <w:r w:rsidRPr="00B07063">
        <w:rPr>
          <w:sz w:val="28"/>
          <w:szCs w:val="28"/>
        </w:rPr>
        <w:t xml:space="preserve">на заработную плату, исходя из штатной численности 4 единиц, предусмотрены в сумме </w:t>
      </w:r>
      <w:r w:rsidRPr="00B07063">
        <w:rPr>
          <w:bCs/>
          <w:sz w:val="28"/>
          <w:szCs w:val="28"/>
        </w:rPr>
        <w:t>5 453,6</w:t>
      </w:r>
      <w:r w:rsidRPr="00B07063">
        <w:rPr>
          <w:rFonts w:ascii="Arial Narrow" w:hAnsi="Arial Narrow" w:cs="Arial"/>
          <w:b/>
          <w:bCs/>
          <w:sz w:val="16"/>
          <w:szCs w:val="16"/>
        </w:rPr>
        <w:t xml:space="preserve"> </w:t>
      </w:r>
      <w:r w:rsidR="00213232">
        <w:rPr>
          <w:sz w:val="28"/>
          <w:szCs w:val="28"/>
        </w:rPr>
        <w:t>тыс. руб.</w:t>
      </w:r>
      <w:r w:rsidRPr="00B07063">
        <w:rPr>
          <w:sz w:val="28"/>
          <w:szCs w:val="28"/>
        </w:rPr>
        <w:t xml:space="preserve">, на текущие расходы предусмотрено 2 486,2 </w:t>
      </w:r>
      <w:r w:rsidR="00213232">
        <w:rPr>
          <w:sz w:val="28"/>
          <w:szCs w:val="28"/>
        </w:rPr>
        <w:t>тыс. руб.</w:t>
      </w:r>
    </w:p>
    <w:p w:rsidR="0074534C" w:rsidRPr="00B07063" w:rsidRDefault="0074534C" w:rsidP="006D65FB">
      <w:pPr>
        <w:tabs>
          <w:tab w:val="left" w:pos="284"/>
        </w:tabs>
        <w:autoSpaceDE w:val="0"/>
        <w:autoSpaceDN w:val="0"/>
        <w:adjustRightInd w:val="0"/>
        <w:ind w:firstLine="709"/>
        <w:jc w:val="both"/>
        <w:rPr>
          <w:i/>
          <w:sz w:val="28"/>
          <w:szCs w:val="24"/>
          <w:u w:val="single"/>
        </w:rPr>
      </w:pPr>
      <w:r>
        <w:rPr>
          <w:sz w:val="28"/>
          <w:szCs w:val="28"/>
        </w:rPr>
        <w:t>8</w:t>
      </w:r>
      <w:r w:rsidRPr="00D837A2">
        <w:rPr>
          <w:sz w:val="28"/>
          <w:szCs w:val="28"/>
        </w:rPr>
        <w:t xml:space="preserve">. </w:t>
      </w:r>
      <w:r>
        <w:rPr>
          <w:sz w:val="28"/>
          <w:szCs w:val="28"/>
          <w:u w:val="single"/>
        </w:rPr>
        <w:t>Законодательному</w:t>
      </w:r>
      <w:r w:rsidRPr="00B07063">
        <w:rPr>
          <w:sz w:val="28"/>
          <w:szCs w:val="28"/>
          <w:u w:val="single"/>
        </w:rPr>
        <w:t xml:space="preserve"> собрани</w:t>
      </w:r>
      <w:r>
        <w:rPr>
          <w:sz w:val="28"/>
          <w:szCs w:val="28"/>
          <w:u w:val="single"/>
        </w:rPr>
        <w:t>ю</w:t>
      </w:r>
      <w:r w:rsidRPr="00B07063">
        <w:rPr>
          <w:sz w:val="28"/>
          <w:szCs w:val="28"/>
          <w:u w:val="single"/>
        </w:rPr>
        <w:t xml:space="preserve"> Ленинградской области</w:t>
      </w:r>
      <w:r w:rsidRPr="00B07063">
        <w:rPr>
          <w:sz w:val="28"/>
          <w:szCs w:val="28"/>
        </w:rPr>
        <w:t xml:space="preserve"> </w:t>
      </w:r>
      <w:r w:rsidRPr="00B07063">
        <w:rPr>
          <w:bCs/>
          <w:sz w:val="28"/>
          <w:szCs w:val="28"/>
        </w:rPr>
        <w:t xml:space="preserve">в сумме </w:t>
      </w:r>
      <w:r w:rsidRPr="00B07063">
        <w:rPr>
          <w:sz w:val="28"/>
          <w:szCs w:val="28"/>
        </w:rPr>
        <w:t xml:space="preserve">453 421,2 </w:t>
      </w:r>
      <w:r w:rsidR="00213232">
        <w:rPr>
          <w:sz w:val="28"/>
          <w:szCs w:val="28"/>
        </w:rPr>
        <w:t>тыс. руб.</w:t>
      </w:r>
      <w:r>
        <w:rPr>
          <w:sz w:val="28"/>
          <w:szCs w:val="28"/>
        </w:rPr>
        <w:t xml:space="preserve"> </w:t>
      </w:r>
      <w:r w:rsidRPr="00B07063">
        <w:rPr>
          <w:sz w:val="28"/>
          <w:szCs w:val="28"/>
        </w:rPr>
        <w:t xml:space="preserve">Расходы на обеспечение деятельности 40 депутатов ЗАКСа предусмотрены в  </w:t>
      </w:r>
      <w:r w:rsidRPr="001C6BFB">
        <w:rPr>
          <w:sz w:val="28"/>
          <w:szCs w:val="28"/>
        </w:rPr>
        <w:t xml:space="preserve">сумме </w:t>
      </w:r>
      <w:r w:rsidR="001C6BFB" w:rsidRPr="001C6BFB">
        <w:rPr>
          <w:sz w:val="28"/>
          <w:szCs w:val="28"/>
        </w:rPr>
        <w:t>110 066,</w:t>
      </w:r>
      <w:r w:rsidRPr="001C6BFB">
        <w:rPr>
          <w:sz w:val="28"/>
          <w:szCs w:val="28"/>
        </w:rPr>
        <w:t xml:space="preserve">9 </w:t>
      </w:r>
      <w:r w:rsidR="00213232">
        <w:rPr>
          <w:sz w:val="28"/>
          <w:szCs w:val="28"/>
        </w:rPr>
        <w:t>тыс. руб.</w:t>
      </w:r>
    </w:p>
    <w:p w:rsidR="0074534C" w:rsidRDefault="0074534C" w:rsidP="006D65FB">
      <w:pPr>
        <w:tabs>
          <w:tab w:val="left" w:pos="284"/>
        </w:tabs>
        <w:ind w:firstLine="709"/>
        <w:jc w:val="both"/>
        <w:outlineLvl w:val="0"/>
        <w:rPr>
          <w:color w:val="000000"/>
          <w:sz w:val="28"/>
          <w:szCs w:val="28"/>
        </w:rPr>
      </w:pPr>
      <w:r>
        <w:rPr>
          <w:color w:val="000000"/>
          <w:sz w:val="28"/>
          <w:szCs w:val="28"/>
        </w:rPr>
        <w:t xml:space="preserve">9. </w:t>
      </w:r>
      <w:r w:rsidRPr="00F91576">
        <w:rPr>
          <w:color w:val="000000"/>
          <w:sz w:val="28"/>
          <w:szCs w:val="28"/>
          <w:u w:val="single"/>
        </w:rPr>
        <w:t>К</w:t>
      </w:r>
      <w:r>
        <w:rPr>
          <w:color w:val="000000"/>
          <w:sz w:val="28"/>
          <w:szCs w:val="28"/>
          <w:u w:val="single"/>
        </w:rPr>
        <w:t>омитету</w:t>
      </w:r>
      <w:r w:rsidRPr="003E64D3">
        <w:rPr>
          <w:color w:val="000000"/>
          <w:sz w:val="28"/>
          <w:szCs w:val="28"/>
          <w:u w:val="single"/>
        </w:rPr>
        <w:t xml:space="preserve"> по труду и занятости  населения </w:t>
      </w:r>
      <w:r w:rsidRPr="004878E2">
        <w:rPr>
          <w:color w:val="000000"/>
          <w:sz w:val="28"/>
          <w:szCs w:val="28"/>
          <w:u w:val="single"/>
        </w:rPr>
        <w:t>Ленинградской области</w:t>
      </w:r>
      <w:r w:rsidRPr="003E64D3">
        <w:rPr>
          <w:color w:val="000000"/>
          <w:sz w:val="28"/>
          <w:szCs w:val="28"/>
        </w:rPr>
        <w:t xml:space="preserve"> на содержание в сумме 58 086,6 </w:t>
      </w:r>
      <w:r w:rsidR="00213232">
        <w:rPr>
          <w:color w:val="000000"/>
          <w:sz w:val="28"/>
          <w:szCs w:val="28"/>
        </w:rPr>
        <w:t>тыс. руб.</w:t>
      </w:r>
      <w:r w:rsidRPr="003E64D3">
        <w:rPr>
          <w:color w:val="000000"/>
          <w:sz w:val="28"/>
          <w:szCs w:val="28"/>
        </w:rPr>
        <w:t xml:space="preserve">, в том числе на заработную плату и страховые взносы (численность работников составляет 45 штатных единиц) – 46 492,1 </w:t>
      </w:r>
      <w:r w:rsidR="00213232">
        <w:rPr>
          <w:color w:val="000000"/>
          <w:sz w:val="28"/>
          <w:szCs w:val="28"/>
        </w:rPr>
        <w:t>тыс. руб.</w:t>
      </w:r>
    </w:p>
    <w:p w:rsidR="0074534C" w:rsidRPr="00667BBE" w:rsidRDefault="0074534C" w:rsidP="006D65FB">
      <w:pPr>
        <w:widowControl/>
        <w:tabs>
          <w:tab w:val="left" w:pos="284"/>
        </w:tabs>
        <w:ind w:firstLine="709"/>
        <w:jc w:val="both"/>
        <w:rPr>
          <w:sz w:val="28"/>
          <w:szCs w:val="28"/>
        </w:rPr>
      </w:pPr>
      <w:r>
        <w:rPr>
          <w:sz w:val="28"/>
          <w:szCs w:val="28"/>
        </w:rPr>
        <w:t>10.</w:t>
      </w:r>
      <w:r w:rsidRPr="006B0DFF">
        <w:rPr>
          <w:bCs/>
          <w:sz w:val="28"/>
          <w:szCs w:val="28"/>
          <w:u w:val="single"/>
        </w:rPr>
        <w:t xml:space="preserve"> </w:t>
      </w:r>
      <w:r w:rsidRPr="0035316E">
        <w:rPr>
          <w:bCs/>
          <w:sz w:val="28"/>
          <w:szCs w:val="28"/>
          <w:u w:val="single"/>
        </w:rPr>
        <w:t>Комитету правопорядка и безопасности Ленинградской области</w:t>
      </w:r>
      <w:r w:rsidRPr="00667BBE">
        <w:rPr>
          <w:iCs/>
          <w:sz w:val="28"/>
          <w:szCs w:val="24"/>
        </w:rPr>
        <w:t xml:space="preserve"> </w:t>
      </w:r>
      <w:r w:rsidRPr="00667BBE">
        <w:rPr>
          <w:sz w:val="28"/>
          <w:szCs w:val="28"/>
        </w:rPr>
        <w:t>на 2015 год предусмотрены бюджетные ассигнования</w:t>
      </w:r>
      <w:r>
        <w:rPr>
          <w:sz w:val="28"/>
          <w:szCs w:val="28"/>
        </w:rPr>
        <w:t xml:space="preserve"> </w:t>
      </w:r>
      <w:r w:rsidRPr="00667BBE">
        <w:rPr>
          <w:sz w:val="28"/>
          <w:szCs w:val="28"/>
        </w:rPr>
        <w:t xml:space="preserve">на обеспечение текущей деятельности аппаратов мировых судей, на материально-техническое обеспечение предусмотрено 82 560,2 </w:t>
      </w:r>
      <w:r w:rsidR="00213232">
        <w:rPr>
          <w:sz w:val="28"/>
          <w:szCs w:val="28"/>
        </w:rPr>
        <w:t>тыс. руб.</w:t>
      </w:r>
    </w:p>
    <w:p w:rsidR="0074534C" w:rsidRPr="005868E1" w:rsidRDefault="0074534C" w:rsidP="006D65FB">
      <w:pPr>
        <w:widowControl/>
        <w:tabs>
          <w:tab w:val="left" w:pos="284"/>
        </w:tabs>
        <w:ind w:firstLine="709"/>
        <w:jc w:val="both"/>
        <w:rPr>
          <w:sz w:val="28"/>
          <w:szCs w:val="28"/>
        </w:rPr>
      </w:pPr>
      <w:r>
        <w:rPr>
          <w:sz w:val="28"/>
          <w:szCs w:val="28"/>
        </w:rPr>
        <w:t xml:space="preserve">11. </w:t>
      </w:r>
      <w:r w:rsidRPr="00345392">
        <w:rPr>
          <w:sz w:val="28"/>
          <w:szCs w:val="28"/>
          <w:u w:val="single"/>
        </w:rPr>
        <w:t>К</w:t>
      </w:r>
      <w:r w:rsidRPr="0086797D">
        <w:rPr>
          <w:sz w:val="28"/>
          <w:szCs w:val="28"/>
          <w:u w:val="single"/>
        </w:rPr>
        <w:t>омитету по печати и связям с общественностью Ленинградской области</w:t>
      </w:r>
      <w:r w:rsidRPr="005868E1">
        <w:rPr>
          <w:sz w:val="28"/>
          <w:szCs w:val="28"/>
        </w:rPr>
        <w:t xml:space="preserve"> </w:t>
      </w:r>
      <w:r>
        <w:rPr>
          <w:sz w:val="28"/>
          <w:szCs w:val="28"/>
        </w:rPr>
        <w:t xml:space="preserve"> </w:t>
      </w:r>
      <w:r w:rsidRPr="005868E1">
        <w:rPr>
          <w:sz w:val="28"/>
          <w:szCs w:val="28"/>
        </w:rPr>
        <w:t>расходы на уплату налога на имущество</w:t>
      </w:r>
      <w:r>
        <w:rPr>
          <w:sz w:val="28"/>
          <w:szCs w:val="28"/>
        </w:rPr>
        <w:t xml:space="preserve"> предусмотрены</w:t>
      </w:r>
      <w:r w:rsidRPr="005868E1">
        <w:rPr>
          <w:sz w:val="28"/>
          <w:szCs w:val="28"/>
        </w:rPr>
        <w:t xml:space="preserve"> в сумме 15,5 </w:t>
      </w:r>
      <w:r w:rsidR="00213232">
        <w:rPr>
          <w:sz w:val="28"/>
          <w:szCs w:val="28"/>
        </w:rPr>
        <w:t>тыс. руб.</w:t>
      </w:r>
    </w:p>
    <w:p w:rsidR="0074534C" w:rsidRPr="00B07063" w:rsidRDefault="0074534C" w:rsidP="006D65FB">
      <w:pPr>
        <w:widowControl/>
        <w:tabs>
          <w:tab w:val="left" w:pos="284"/>
        </w:tabs>
        <w:ind w:firstLine="709"/>
        <w:jc w:val="both"/>
        <w:rPr>
          <w:b/>
          <w:bCs/>
          <w:i/>
          <w:sz w:val="28"/>
          <w:szCs w:val="28"/>
          <w:u w:val="single"/>
        </w:rPr>
      </w:pPr>
      <w:r>
        <w:rPr>
          <w:sz w:val="28"/>
          <w:szCs w:val="28"/>
        </w:rPr>
        <w:t>12.</w:t>
      </w:r>
      <w:r w:rsidRPr="00B07063">
        <w:rPr>
          <w:sz w:val="28"/>
          <w:szCs w:val="28"/>
        </w:rPr>
        <w:t xml:space="preserve"> </w:t>
      </w:r>
      <w:r>
        <w:rPr>
          <w:bCs/>
          <w:sz w:val="28"/>
          <w:szCs w:val="24"/>
          <w:u w:val="single"/>
        </w:rPr>
        <w:t>Уполномоченному</w:t>
      </w:r>
      <w:r w:rsidRPr="00B07063">
        <w:rPr>
          <w:bCs/>
          <w:sz w:val="28"/>
          <w:szCs w:val="24"/>
          <w:u w:val="single"/>
        </w:rPr>
        <w:t xml:space="preserve"> по правам человека в Ленинградской области</w:t>
      </w:r>
      <w:r w:rsidRPr="00B07063">
        <w:rPr>
          <w:bCs/>
          <w:sz w:val="28"/>
          <w:szCs w:val="24"/>
        </w:rPr>
        <w:t xml:space="preserve"> </w:t>
      </w:r>
      <w:r w:rsidRPr="00B07063">
        <w:rPr>
          <w:sz w:val="28"/>
          <w:szCs w:val="28"/>
        </w:rPr>
        <w:t>в общей сумме</w:t>
      </w:r>
      <w:r w:rsidRPr="00B07063">
        <w:rPr>
          <w:sz w:val="28"/>
          <w:szCs w:val="24"/>
        </w:rPr>
        <w:t xml:space="preserve"> 13 360,1 </w:t>
      </w:r>
      <w:r w:rsidR="00213232">
        <w:rPr>
          <w:sz w:val="28"/>
          <w:szCs w:val="24"/>
        </w:rPr>
        <w:t>тыс. руб.</w:t>
      </w:r>
      <w:r w:rsidRPr="00B07063">
        <w:rPr>
          <w:sz w:val="28"/>
          <w:szCs w:val="24"/>
        </w:rPr>
        <w:t xml:space="preserve">, </w:t>
      </w:r>
      <w:r w:rsidRPr="00B07063">
        <w:rPr>
          <w:sz w:val="28"/>
          <w:szCs w:val="28"/>
        </w:rPr>
        <w:t xml:space="preserve">в том числе </w:t>
      </w:r>
      <w:r w:rsidRPr="00B07063">
        <w:rPr>
          <w:iCs/>
          <w:sz w:val="28"/>
          <w:szCs w:val="24"/>
        </w:rPr>
        <w:t>расходы</w:t>
      </w:r>
      <w:r w:rsidRPr="00B07063">
        <w:rPr>
          <w:sz w:val="28"/>
          <w:szCs w:val="24"/>
        </w:rPr>
        <w:t xml:space="preserve"> </w:t>
      </w:r>
      <w:r w:rsidRPr="00B07063">
        <w:rPr>
          <w:sz w:val="28"/>
          <w:szCs w:val="28"/>
        </w:rPr>
        <w:t xml:space="preserve">на заработную плату, исходя из штатной численности 15 единиц, предусмотрены в сумме </w:t>
      </w:r>
      <w:r w:rsidRPr="00B07063">
        <w:rPr>
          <w:bCs/>
          <w:sz w:val="28"/>
          <w:szCs w:val="28"/>
        </w:rPr>
        <w:t>11 359,8</w:t>
      </w:r>
      <w:r w:rsidRPr="00B07063">
        <w:rPr>
          <w:rFonts w:ascii="Arial Narrow" w:hAnsi="Arial Narrow" w:cs="Arial"/>
          <w:b/>
          <w:bCs/>
          <w:sz w:val="16"/>
          <w:szCs w:val="16"/>
        </w:rPr>
        <w:t xml:space="preserve"> </w:t>
      </w:r>
      <w:r w:rsidR="00213232">
        <w:rPr>
          <w:sz w:val="28"/>
          <w:szCs w:val="28"/>
        </w:rPr>
        <w:t>тыс. руб.</w:t>
      </w:r>
      <w:r w:rsidRPr="00B07063">
        <w:rPr>
          <w:sz w:val="28"/>
          <w:szCs w:val="28"/>
        </w:rPr>
        <w:t xml:space="preserve">, на текущие расходы предусмотрено 2 000,3 </w:t>
      </w:r>
      <w:r w:rsidR="00213232">
        <w:rPr>
          <w:sz w:val="28"/>
          <w:szCs w:val="28"/>
        </w:rPr>
        <w:t>тыс. руб.</w:t>
      </w:r>
    </w:p>
    <w:p w:rsidR="0074534C" w:rsidRPr="00B07063" w:rsidRDefault="0074534C" w:rsidP="006D65FB">
      <w:pPr>
        <w:widowControl/>
        <w:tabs>
          <w:tab w:val="left" w:pos="284"/>
        </w:tabs>
        <w:ind w:firstLine="709"/>
        <w:jc w:val="both"/>
        <w:rPr>
          <w:sz w:val="28"/>
          <w:szCs w:val="28"/>
        </w:rPr>
      </w:pPr>
      <w:r>
        <w:rPr>
          <w:sz w:val="28"/>
          <w:szCs w:val="28"/>
        </w:rPr>
        <w:t xml:space="preserve">13. </w:t>
      </w:r>
      <w:r>
        <w:rPr>
          <w:sz w:val="28"/>
          <w:szCs w:val="28"/>
          <w:u w:val="single"/>
        </w:rPr>
        <w:t>Уполномоченному</w:t>
      </w:r>
      <w:r w:rsidRPr="00B07063">
        <w:rPr>
          <w:sz w:val="28"/>
          <w:szCs w:val="28"/>
          <w:u w:val="single"/>
        </w:rPr>
        <w:t xml:space="preserve"> по правам ребенка в Ленинградской области</w:t>
      </w:r>
      <w:r w:rsidRPr="00B07063">
        <w:rPr>
          <w:sz w:val="28"/>
          <w:szCs w:val="28"/>
        </w:rPr>
        <w:t xml:space="preserve"> в сумме 12</w:t>
      </w:r>
      <w:r w:rsidR="001C6BFB">
        <w:rPr>
          <w:sz w:val="28"/>
          <w:szCs w:val="28"/>
        </w:rPr>
        <w:t> </w:t>
      </w:r>
      <w:r w:rsidRPr="00B07063">
        <w:rPr>
          <w:sz w:val="28"/>
          <w:szCs w:val="28"/>
        </w:rPr>
        <w:t xml:space="preserve">886,1 </w:t>
      </w:r>
      <w:r w:rsidR="00213232">
        <w:rPr>
          <w:sz w:val="28"/>
          <w:szCs w:val="28"/>
        </w:rPr>
        <w:t>тыс. руб.</w:t>
      </w:r>
      <w:r w:rsidRPr="00B07063">
        <w:rPr>
          <w:sz w:val="28"/>
          <w:szCs w:val="28"/>
        </w:rPr>
        <w:t xml:space="preserve">,  в том числе </w:t>
      </w:r>
      <w:r w:rsidRPr="00B07063">
        <w:rPr>
          <w:iCs/>
          <w:sz w:val="28"/>
          <w:szCs w:val="24"/>
        </w:rPr>
        <w:t>расходы</w:t>
      </w:r>
      <w:r w:rsidRPr="00B07063">
        <w:rPr>
          <w:sz w:val="28"/>
          <w:szCs w:val="24"/>
        </w:rPr>
        <w:t xml:space="preserve"> </w:t>
      </w:r>
      <w:r w:rsidRPr="00B07063">
        <w:rPr>
          <w:sz w:val="28"/>
          <w:szCs w:val="28"/>
        </w:rPr>
        <w:t xml:space="preserve">на заработную плату, исходя из штатной </w:t>
      </w:r>
      <w:r w:rsidRPr="00B07063">
        <w:rPr>
          <w:sz w:val="28"/>
          <w:szCs w:val="28"/>
        </w:rPr>
        <w:lastRenderedPageBreak/>
        <w:t xml:space="preserve">численности 7 единиц, предусмотрены в сумме </w:t>
      </w:r>
      <w:r w:rsidRPr="00B07063">
        <w:rPr>
          <w:bCs/>
          <w:sz w:val="28"/>
          <w:szCs w:val="28"/>
        </w:rPr>
        <w:t>8 283,2</w:t>
      </w:r>
      <w:r w:rsidRPr="00B07063">
        <w:rPr>
          <w:rFonts w:ascii="Arial Narrow" w:hAnsi="Arial Narrow" w:cs="Arial"/>
          <w:b/>
          <w:bCs/>
          <w:sz w:val="16"/>
          <w:szCs w:val="16"/>
        </w:rPr>
        <w:t xml:space="preserve"> </w:t>
      </w:r>
      <w:r w:rsidR="00213232">
        <w:rPr>
          <w:sz w:val="28"/>
          <w:szCs w:val="28"/>
        </w:rPr>
        <w:t>тыс. руб.</w:t>
      </w:r>
      <w:r w:rsidRPr="00B07063">
        <w:rPr>
          <w:sz w:val="28"/>
          <w:szCs w:val="28"/>
        </w:rPr>
        <w:t xml:space="preserve">, на текущие расходы предусмотрено 4 602,9 </w:t>
      </w:r>
      <w:r w:rsidR="00213232">
        <w:rPr>
          <w:sz w:val="28"/>
          <w:szCs w:val="28"/>
        </w:rPr>
        <w:t>тыс. руб.</w:t>
      </w:r>
    </w:p>
    <w:p w:rsidR="0074534C" w:rsidRDefault="0074534C" w:rsidP="006D65FB">
      <w:pPr>
        <w:widowControl/>
        <w:tabs>
          <w:tab w:val="left" w:pos="284"/>
        </w:tabs>
        <w:spacing w:after="120"/>
        <w:ind w:firstLine="709"/>
        <w:rPr>
          <w:b/>
          <w:color w:val="1F497D"/>
          <w:sz w:val="28"/>
          <w:szCs w:val="28"/>
          <w:u w:val="single"/>
        </w:rPr>
      </w:pPr>
    </w:p>
    <w:p w:rsidR="0074534C" w:rsidRPr="00051040" w:rsidRDefault="0073686F" w:rsidP="006D65FB">
      <w:pPr>
        <w:widowControl/>
        <w:numPr>
          <w:ilvl w:val="0"/>
          <w:numId w:val="31"/>
        </w:numPr>
        <w:tabs>
          <w:tab w:val="left" w:pos="284"/>
        </w:tabs>
        <w:spacing w:after="120"/>
        <w:ind w:left="0" w:firstLine="709"/>
        <w:jc w:val="both"/>
        <w:rPr>
          <w:sz w:val="28"/>
          <w:szCs w:val="28"/>
          <w:u w:val="single"/>
        </w:rPr>
      </w:pPr>
      <w:r>
        <w:rPr>
          <w:sz w:val="28"/>
          <w:szCs w:val="28"/>
          <w:u w:val="single"/>
        </w:rPr>
        <w:t>Иные непрограммные расходы</w:t>
      </w:r>
    </w:p>
    <w:p w:rsidR="0074534C" w:rsidRDefault="0074534C" w:rsidP="006D65FB">
      <w:pPr>
        <w:widowControl/>
        <w:tabs>
          <w:tab w:val="left" w:pos="284"/>
        </w:tabs>
        <w:ind w:firstLine="709"/>
        <w:jc w:val="both"/>
        <w:rPr>
          <w:b/>
          <w:sz w:val="28"/>
          <w:szCs w:val="28"/>
          <w:u w:val="single"/>
        </w:rPr>
      </w:pPr>
      <w:r w:rsidRPr="008213DB">
        <w:rPr>
          <w:sz w:val="28"/>
          <w:szCs w:val="28"/>
        </w:rPr>
        <w:t xml:space="preserve">На </w:t>
      </w:r>
      <w:r>
        <w:rPr>
          <w:sz w:val="28"/>
          <w:szCs w:val="28"/>
        </w:rPr>
        <w:t xml:space="preserve">иные </w:t>
      </w:r>
      <w:r>
        <w:rPr>
          <w:rFonts w:eastAsia="Calibri"/>
          <w:color w:val="000000"/>
          <w:sz w:val="28"/>
          <w:szCs w:val="28"/>
          <w:lang w:eastAsia="en-US"/>
        </w:rPr>
        <w:t>непрограммные расходы</w:t>
      </w:r>
      <w:r w:rsidRPr="008213DB">
        <w:rPr>
          <w:rFonts w:eastAsia="Calibri"/>
          <w:color w:val="000000"/>
          <w:sz w:val="28"/>
          <w:szCs w:val="28"/>
          <w:lang w:eastAsia="en-US"/>
        </w:rPr>
        <w:t xml:space="preserve"> Ленинградской области</w:t>
      </w:r>
      <w:r>
        <w:rPr>
          <w:rFonts w:eastAsia="Calibri"/>
          <w:color w:val="000000"/>
          <w:sz w:val="28"/>
          <w:szCs w:val="28"/>
          <w:lang w:eastAsia="en-US"/>
        </w:rPr>
        <w:t xml:space="preserve"> </w:t>
      </w:r>
      <w:r w:rsidRPr="008213DB">
        <w:rPr>
          <w:sz w:val="28"/>
          <w:szCs w:val="28"/>
        </w:rPr>
        <w:t xml:space="preserve">в проекте областного бюджета на 2015 год предусмотрены ассигнования в сумме </w:t>
      </w:r>
      <w:r>
        <w:rPr>
          <w:sz w:val="28"/>
          <w:szCs w:val="28"/>
        </w:rPr>
        <w:t>2 3</w:t>
      </w:r>
      <w:r w:rsidR="00F4654D">
        <w:rPr>
          <w:sz w:val="28"/>
          <w:szCs w:val="28"/>
        </w:rPr>
        <w:t>1</w:t>
      </w:r>
      <w:r>
        <w:rPr>
          <w:sz w:val="28"/>
          <w:szCs w:val="28"/>
        </w:rPr>
        <w:t>1 </w:t>
      </w:r>
      <w:r w:rsidR="006D605E">
        <w:rPr>
          <w:sz w:val="28"/>
          <w:szCs w:val="28"/>
        </w:rPr>
        <w:t>73</w:t>
      </w:r>
      <w:r>
        <w:rPr>
          <w:sz w:val="28"/>
          <w:szCs w:val="28"/>
        </w:rPr>
        <w:t>4,7</w:t>
      </w:r>
      <w:r w:rsidRPr="008213DB">
        <w:rPr>
          <w:sz w:val="28"/>
          <w:szCs w:val="28"/>
        </w:rPr>
        <w:t xml:space="preserve"> </w:t>
      </w:r>
      <w:r w:rsidR="00213232">
        <w:rPr>
          <w:sz w:val="28"/>
          <w:szCs w:val="28"/>
        </w:rPr>
        <w:t>тыс. руб.</w:t>
      </w:r>
      <w:r w:rsidRPr="008213DB">
        <w:rPr>
          <w:sz w:val="28"/>
          <w:szCs w:val="28"/>
        </w:rPr>
        <w:t xml:space="preserve">, что составляет </w:t>
      </w:r>
      <w:r>
        <w:rPr>
          <w:sz w:val="28"/>
          <w:szCs w:val="28"/>
        </w:rPr>
        <w:t xml:space="preserve"> </w:t>
      </w:r>
      <w:r w:rsidRPr="000915FB">
        <w:rPr>
          <w:sz w:val="28"/>
          <w:szCs w:val="28"/>
        </w:rPr>
        <w:t>79,</w:t>
      </w:r>
      <w:r w:rsidR="00F4654D">
        <w:rPr>
          <w:sz w:val="28"/>
          <w:szCs w:val="28"/>
        </w:rPr>
        <w:t>3</w:t>
      </w:r>
      <w:r w:rsidRPr="000915FB">
        <w:rPr>
          <w:sz w:val="28"/>
          <w:szCs w:val="28"/>
        </w:rPr>
        <w:t xml:space="preserve">% </w:t>
      </w:r>
      <w:r w:rsidRPr="008213DB">
        <w:rPr>
          <w:sz w:val="28"/>
          <w:szCs w:val="28"/>
        </w:rPr>
        <w:t>от уровня 2014 года.</w:t>
      </w:r>
    </w:p>
    <w:tbl>
      <w:tblPr>
        <w:tblW w:w="10080" w:type="dxa"/>
        <w:tblInd w:w="93" w:type="dxa"/>
        <w:tblLook w:val="04A0" w:firstRow="1" w:lastRow="0" w:firstColumn="1" w:lastColumn="0" w:noHBand="0" w:noVBand="1"/>
      </w:tblPr>
      <w:tblGrid>
        <w:gridCol w:w="8095"/>
        <w:gridCol w:w="1985"/>
      </w:tblGrid>
      <w:tr w:rsidR="0074534C" w:rsidRPr="00A74D9A" w:rsidTr="00A94714">
        <w:trPr>
          <w:trHeight w:val="420"/>
        </w:trPr>
        <w:tc>
          <w:tcPr>
            <w:tcW w:w="8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534C" w:rsidRPr="00A74D9A" w:rsidRDefault="0074534C" w:rsidP="00A94714">
            <w:pPr>
              <w:widowControl/>
              <w:jc w:val="center"/>
              <w:rPr>
                <w:b/>
                <w:bCs/>
                <w:sz w:val="28"/>
                <w:szCs w:val="28"/>
              </w:rPr>
            </w:pPr>
            <w:r w:rsidRPr="00A74D9A">
              <w:rPr>
                <w:b/>
                <w:bCs/>
                <w:sz w:val="28"/>
                <w:szCs w:val="28"/>
              </w:rPr>
              <w:t>Наименование КВСР</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74534C" w:rsidRPr="00A74D9A" w:rsidRDefault="003054CD" w:rsidP="00A94714">
            <w:pPr>
              <w:widowControl/>
              <w:jc w:val="center"/>
              <w:rPr>
                <w:b/>
                <w:bCs/>
                <w:sz w:val="28"/>
                <w:szCs w:val="28"/>
              </w:rPr>
            </w:pPr>
            <w:r w:rsidRPr="00A74D9A">
              <w:rPr>
                <w:b/>
                <w:bCs/>
                <w:sz w:val="28"/>
                <w:szCs w:val="28"/>
              </w:rPr>
              <w:t>Проект на 2015 год</w:t>
            </w:r>
          </w:p>
        </w:tc>
      </w:tr>
      <w:tr w:rsidR="003054CD" w:rsidRPr="00A74D9A" w:rsidTr="003054CD">
        <w:trPr>
          <w:trHeight w:val="510"/>
        </w:trPr>
        <w:tc>
          <w:tcPr>
            <w:tcW w:w="8095" w:type="dxa"/>
            <w:tcBorders>
              <w:top w:val="single" w:sz="4" w:space="0" w:color="auto"/>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дорожному хозяйству Ленинградской области</w:t>
            </w:r>
          </w:p>
        </w:tc>
        <w:tc>
          <w:tcPr>
            <w:tcW w:w="1985" w:type="dxa"/>
            <w:tcBorders>
              <w:top w:val="single" w:sz="4" w:space="0" w:color="auto"/>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289,4</w:t>
            </w:r>
          </w:p>
        </w:tc>
      </w:tr>
      <w:tr w:rsidR="003054CD" w:rsidRPr="00A74D9A" w:rsidTr="003054CD">
        <w:trPr>
          <w:trHeight w:val="102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государственное казенное учреждение Ленинградской области "Государственный экспертный институт регионального законодательства"</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10 514,6</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Управление делами Правительства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435 088,0</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Ленинградский областной комитет по управлению государственным имуществом</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103 533,9</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Управление записи актов гражданского состояния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88 677,0</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правопорядка и безопасности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153 921,1</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печати и связям с общественностью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7 500,0</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строительству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280 463,5</w:t>
            </w:r>
          </w:p>
        </w:tc>
      </w:tr>
      <w:tr w:rsidR="003054CD" w:rsidRPr="00A74D9A" w:rsidTr="003054CD">
        <w:trPr>
          <w:trHeight w:val="51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государственного экологического надзора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100,0</w:t>
            </w:r>
          </w:p>
        </w:tc>
      </w:tr>
      <w:tr w:rsidR="003054CD" w:rsidRPr="00A74D9A" w:rsidTr="003054CD">
        <w:trPr>
          <w:trHeight w:val="765"/>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жилищно-коммунальному хозяйству и транспорту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20 000,0</w:t>
            </w:r>
          </w:p>
        </w:tc>
      </w:tr>
      <w:tr w:rsidR="003054CD" w:rsidRPr="00A74D9A" w:rsidTr="003054CD">
        <w:trPr>
          <w:trHeight w:val="255"/>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финансов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rsidP="00A74D9A">
            <w:pPr>
              <w:jc w:val="right"/>
              <w:rPr>
                <w:sz w:val="28"/>
                <w:szCs w:val="28"/>
              </w:rPr>
            </w:pPr>
            <w:r w:rsidRPr="00A74D9A">
              <w:rPr>
                <w:sz w:val="28"/>
                <w:szCs w:val="28"/>
              </w:rPr>
              <w:t>1 1</w:t>
            </w:r>
            <w:r w:rsidR="00062C15">
              <w:rPr>
                <w:sz w:val="28"/>
                <w:szCs w:val="28"/>
              </w:rPr>
              <w:t>2</w:t>
            </w:r>
            <w:r w:rsidRPr="00A74D9A">
              <w:rPr>
                <w:sz w:val="28"/>
                <w:szCs w:val="28"/>
              </w:rPr>
              <w:t>3 572,9</w:t>
            </w:r>
          </w:p>
        </w:tc>
      </w:tr>
      <w:tr w:rsidR="003054CD" w:rsidRPr="00A74D9A" w:rsidTr="003054CD">
        <w:trPr>
          <w:trHeight w:val="255"/>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Архивное управление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45 729,0</w:t>
            </w:r>
          </w:p>
        </w:tc>
      </w:tr>
      <w:tr w:rsidR="003054CD" w:rsidRPr="00A74D9A" w:rsidTr="003054CD">
        <w:trPr>
          <w:trHeight w:val="1020"/>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КОМИТЕТ ПО МЕСТНОМУ САМОУПРАВЛЕНИЮ, МЕЖНАЦИОНАЛЬНЫМ И МЕЖКОНФЕССИОНАЛЬНЫМ ОТНОШЕНИЯМ ЛЕНИНГРАДСКОЙ ОБЛАСТИ</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33 345,3</w:t>
            </w:r>
          </w:p>
        </w:tc>
      </w:tr>
      <w:tr w:rsidR="003054CD" w:rsidRPr="00A74D9A" w:rsidTr="003054CD">
        <w:trPr>
          <w:trHeight w:val="765"/>
        </w:trPr>
        <w:tc>
          <w:tcPr>
            <w:tcW w:w="8095" w:type="dxa"/>
            <w:tcBorders>
              <w:top w:val="nil"/>
              <w:left w:val="single" w:sz="4" w:space="0" w:color="auto"/>
              <w:bottom w:val="single" w:sz="4" w:space="0" w:color="auto"/>
              <w:right w:val="single" w:sz="4" w:space="0" w:color="auto"/>
            </w:tcBorders>
            <w:shd w:val="clear" w:color="auto" w:fill="auto"/>
            <w:vAlign w:val="center"/>
          </w:tcPr>
          <w:p w:rsidR="003054CD" w:rsidRPr="00A74D9A" w:rsidRDefault="003054CD">
            <w:pPr>
              <w:rPr>
                <w:sz w:val="28"/>
                <w:szCs w:val="28"/>
              </w:rPr>
            </w:pPr>
            <w:r w:rsidRPr="00A74D9A">
              <w:rPr>
                <w:sz w:val="28"/>
                <w:szCs w:val="28"/>
              </w:rPr>
              <w:t>управление Ленинградской области по государственному техническому надзору и контролю</w:t>
            </w:r>
          </w:p>
        </w:tc>
        <w:tc>
          <w:tcPr>
            <w:tcW w:w="1985" w:type="dxa"/>
            <w:tcBorders>
              <w:top w:val="nil"/>
              <w:left w:val="nil"/>
              <w:bottom w:val="single" w:sz="4" w:space="0" w:color="auto"/>
              <w:right w:val="single" w:sz="4" w:space="0" w:color="auto"/>
            </w:tcBorders>
            <w:shd w:val="clear" w:color="auto" w:fill="auto"/>
            <w:vAlign w:val="center"/>
          </w:tcPr>
          <w:p w:rsidR="003054CD" w:rsidRPr="00A74D9A" w:rsidRDefault="003054CD">
            <w:pPr>
              <w:jc w:val="right"/>
              <w:rPr>
                <w:sz w:val="28"/>
                <w:szCs w:val="28"/>
              </w:rPr>
            </w:pPr>
            <w:r w:rsidRPr="00A74D9A">
              <w:rPr>
                <w:sz w:val="28"/>
                <w:szCs w:val="28"/>
              </w:rPr>
              <w:t>9 000,0</w:t>
            </w:r>
          </w:p>
        </w:tc>
      </w:tr>
      <w:tr w:rsidR="003054CD" w:rsidRPr="00A74D9A" w:rsidTr="00A94714">
        <w:trPr>
          <w:trHeight w:val="270"/>
        </w:trPr>
        <w:tc>
          <w:tcPr>
            <w:tcW w:w="8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54CD" w:rsidRPr="00A74D9A" w:rsidRDefault="003054CD" w:rsidP="00A94714">
            <w:pPr>
              <w:widowControl/>
              <w:rPr>
                <w:b/>
                <w:bCs/>
                <w:sz w:val="28"/>
                <w:szCs w:val="28"/>
              </w:rPr>
            </w:pPr>
            <w:r w:rsidRPr="00A74D9A">
              <w:rPr>
                <w:b/>
                <w:bCs/>
                <w:sz w:val="28"/>
                <w:szCs w:val="28"/>
              </w:rPr>
              <w:t>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3054CD" w:rsidRPr="00A74D9A" w:rsidRDefault="00A74D9A" w:rsidP="00062C15">
            <w:pPr>
              <w:jc w:val="right"/>
              <w:rPr>
                <w:b/>
                <w:bCs/>
                <w:sz w:val="28"/>
                <w:szCs w:val="28"/>
              </w:rPr>
            </w:pPr>
            <w:r>
              <w:rPr>
                <w:b/>
                <w:bCs/>
                <w:sz w:val="28"/>
                <w:szCs w:val="28"/>
              </w:rPr>
              <w:t>2 3</w:t>
            </w:r>
            <w:r w:rsidR="00062C15">
              <w:rPr>
                <w:b/>
                <w:bCs/>
                <w:sz w:val="28"/>
                <w:szCs w:val="28"/>
              </w:rPr>
              <w:t>1</w:t>
            </w:r>
            <w:r w:rsidR="003054CD" w:rsidRPr="00A74D9A">
              <w:rPr>
                <w:b/>
                <w:bCs/>
                <w:sz w:val="28"/>
                <w:szCs w:val="28"/>
              </w:rPr>
              <w:t>1 734,7</w:t>
            </w:r>
          </w:p>
        </w:tc>
      </w:tr>
    </w:tbl>
    <w:p w:rsidR="0074534C" w:rsidRPr="00774F2D" w:rsidRDefault="0074534C" w:rsidP="0074534C">
      <w:pPr>
        <w:widowControl/>
        <w:ind w:firstLine="426"/>
        <w:jc w:val="center"/>
        <w:rPr>
          <w:b/>
          <w:sz w:val="28"/>
          <w:szCs w:val="28"/>
          <w:u w:val="single"/>
        </w:rPr>
      </w:pPr>
    </w:p>
    <w:p w:rsidR="0074534C" w:rsidRDefault="0074534C" w:rsidP="006D65FB">
      <w:pPr>
        <w:widowControl/>
        <w:tabs>
          <w:tab w:val="left" w:pos="142"/>
        </w:tabs>
        <w:ind w:firstLine="709"/>
        <w:jc w:val="both"/>
        <w:rPr>
          <w:color w:val="000000"/>
          <w:sz w:val="28"/>
          <w:szCs w:val="28"/>
        </w:rPr>
      </w:pPr>
      <w:r>
        <w:rPr>
          <w:color w:val="000000"/>
          <w:sz w:val="28"/>
          <w:szCs w:val="28"/>
        </w:rPr>
        <w:t>В рамках непрограммных расходов в 2015 году бюджетные ассигнования предусмотрены:</w:t>
      </w:r>
      <w:r w:rsidRPr="002737C0">
        <w:rPr>
          <w:color w:val="000000"/>
          <w:sz w:val="28"/>
          <w:szCs w:val="28"/>
        </w:rPr>
        <w:tab/>
      </w:r>
    </w:p>
    <w:p w:rsidR="0074534C" w:rsidRPr="00D105F5" w:rsidRDefault="0074534C" w:rsidP="006D65FB">
      <w:pPr>
        <w:widowControl/>
        <w:tabs>
          <w:tab w:val="left" w:pos="142"/>
        </w:tabs>
        <w:ind w:firstLine="709"/>
        <w:jc w:val="both"/>
        <w:rPr>
          <w:bCs/>
          <w:color w:val="000000"/>
          <w:sz w:val="28"/>
          <w:szCs w:val="28"/>
        </w:rPr>
      </w:pPr>
      <w:r>
        <w:rPr>
          <w:bCs/>
          <w:color w:val="000000"/>
          <w:sz w:val="28"/>
          <w:szCs w:val="28"/>
          <w:u w:val="single"/>
        </w:rPr>
        <w:t>1.</w:t>
      </w:r>
      <w:r w:rsidRPr="00D105F5">
        <w:rPr>
          <w:bCs/>
          <w:color w:val="000000"/>
          <w:sz w:val="28"/>
          <w:szCs w:val="28"/>
          <w:u w:val="single"/>
        </w:rPr>
        <w:t>Комитету по дорожному хозяйству Ленинградской области</w:t>
      </w:r>
      <w:r w:rsidRPr="00D105F5">
        <w:rPr>
          <w:bCs/>
          <w:color w:val="000000"/>
          <w:sz w:val="28"/>
          <w:szCs w:val="28"/>
        </w:rPr>
        <w:t xml:space="preserve"> в 2015 году предусмотрено 289,4 </w:t>
      </w:r>
      <w:r w:rsidR="00213232">
        <w:rPr>
          <w:bCs/>
          <w:color w:val="000000"/>
          <w:sz w:val="28"/>
          <w:szCs w:val="28"/>
        </w:rPr>
        <w:t>тыс. руб.</w:t>
      </w:r>
      <w:r w:rsidRPr="00D105F5">
        <w:rPr>
          <w:bCs/>
          <w:color w:val="000000"/>
          <w:sz w:val="28"/>
          <w:szCs w:val="28"/>
        </w:rPr>
        <w:t xml:space="preserve">  на исполнение судебных актов РФ и мировых соглашений по возмещению вреда, причиненного в результате незаконных действий </w:t>
      </w:r>
      <w:r w:rsidRPr="00D105F5">
        <w:rPr>
          <w:bCs/>
          <w:color w:val="000000"/>
          <w:sz w:val="28"/>
          <w:szCs w:val="28"/>
        </w:rPr>
        <w:lastRenderedPageBreak/>
        <w:t xml:space="preserve">(бездействия) органов гос. власти (гос. органов), либо должностных лиц этих органов. </w:t>
      </w:r>
    </w:p>
    <w:p w:rsidR="0074534C" w:rsidRDefault="0074534C" w:rsidP="006D65FB">
      <w:pPr>
        <w:tabs>
          <w:tab w:val="left" w:pos="142"/>
        </w:tabs>
        <w:ind w:firstLine="709"/>
        <w:jc w:val="both"/>
        <w:rPr>
          <w:sz w:val="28"/>
          <w:szCs w:val="28"/>
        </w:rPr>
      </w:pPr>
      <w:r>
        <w:rPr>
          <w:color w:val="000000"/>
          <w:sz w:val="28"/>
          <w:szCs w:val="24"/>
        </w:rPr>
        <w:t xml:space="preserve">2. </w:t>
      </w:r>
      <w:r w:rsidRPr="00D05EB4">
        <w:rPr>
          <w:sz w:val="28"/>
          <w:szCs w:val="24"/>
          <w:u w:val="single"/>
        </w:rPr>
        <w:t>Государственному экспертному институту регионального законодательства</w:t>
      </w:r>
      <w:r w:rsidRPr="00D05EB4">
        <w:rPr>
          <w:sz w:val="28"/>
          <w:szCs w:val="28"/>
        </w:rPr>
        <w:t xml:space="preserve"> в сумме </w:t>
      </w:r>
      <w:r w:rsidRPr="002B3E55">
        <w:rPr>
          <w:color w:val="000000"/>
          <w:sz w:val="28"/>
          <w:szCs w:val="28"/>
        </w:rPr>
        <w:t>10 514,6</w:t>
      </w:r>
      <w:r w:rsidRPr="00D05EB4">
        <w:rPr>
          <w:sz w:val="28"/>
          <w:szCs w:val="28"/>
        </w:rPr>
        <w:t xml:space="preserve"> </w:t>
      </w:r>
      <w:r w:rsidR="00213232">
        <w:rPr>
          <w:sz w:val="28"/>
          <w:szCs w:val="28"/>
        </w:rPr>
        <w:t>тыс. руб.</w:t>
      </w:r>
      <w:r w:rsidR="00742CFC">
        <w:rPr>
          <w:sz w:val="28"/>
          <w:szCs w:val="28"/>
        </w:rPr>
        <w:t xml:space="preserve"> </w:t>
      </w:r>
      <w:r w:rsidRPr="00D05EB4">
        <w:rPr>
          <w:sz w:val="28"/>
          <w:szCs w:val="28"/>
        </w:rPr>
        <w:t>Объем расходов на заработную плату</w:t>
      </w:r>
      <w:r>
        <w:rPr>
          <w:sz w:val="28"/>
          <w:szCs w:val="28"/>
        </w:rPr>
        <w:t>,</w:t>
      </w:r>
      <w:r w:rsidRPr="00D05EB4">
        <w:rPr>
          <w:sz w:val="28"/>
          <w:szCs w:val="28"/>
        </w:rPr>
        <w:t xml:space="preserve"> исходя из штатной численности 10 единиц</w:t>
      </w:r>
      <w:r>
        <w:rPr>
          <w:sz w:val="28"/>
          <w:szCs w:val="28"/>
        </w:rPr>
        <w:t>,</w:t>
      </w:r>
      <w:r w:rsidRPr="00D05EB4">
        <w:rPr>
          <w:sz w:val="28"/>
          <w:szCs w:val="28"/>
        </w:rPr>
        <w:t xml:space="preserve"> предусмотрен в сумме 9 723,1 </w:t>
      </w:r>
      <w:r w:rsidR="00213232">
        <w:rPr>
          <w:sz w:val="28"/>
          <w:szCs w:val="28"/>
        </w:rPr>
        <w:t>тыс. руб.</w:t>
      </w:r>
      <w:r w:rsidRPr="00D05EB4">
        <w:rPr>
          <w:sz w:val="28"/>
          <w:szCs w:val="28"/>
        </w:rPr>
        <w:t xml:space="preserve">, на текущие расходы предусмотрено </w:t>
      </w:r>
      <w:r>
        <w:rPr>
          <w:sz w:val="28"/>
          <w:szCs w:val="28"/>
        </w:rPr>
        <w:t>791,5</w:t>
      </w:r>
      <w:r w:rsidRPr="00D05EB4">
        <w:rPr>
          <w:sz w:val="28"/>
          <w:szCs w:val="28"/>
        </w:rPr>
        <w:t xml:space="preserve"> </w:t>
      </w:r>
      <w:r w:rsidR="00213232">
        <w:rPr>
          <w:sz w:val="28"/>
          <w:szCs w:val="28"/>
        </w:rPr>
        <w:t>тыс. руб.</w:t>
      </w:r>
    </w:p>
    <w:p w:rsidR="0074534C" w:rsidRPr="00BC3B4F" w:rsidRDefault="0074534C" w:rsidP="006D65FB">
      <w:pPr>
        <w:pStyle w:val="a9"/>
        <w:tabs>
          <w:tab w:val="left" w:pos="142"/>
        </w:tabs>
        <w:ind w:firstLine="709"/>
        <w:rPr>
          <w:szCs w:val="24"/>
        </w:rPr>
      </w:pPr>
      <w:r>
        <w:rPr>
          <w:szCs w:val="28"/>
        </w:rPr>
        <w:t xml:space="preserve">3. </w:t>
      </w:r>
      <w:r w:rsidRPr="00B07063">
        <w:rPr>
          <w:szCs w:val="28"/>
          <w:u w:val="single"/>
        </w:rPr>
        <w:t>Управлению делами Правительства Ленинградской</w:t>
      </w:r>
      <w:r w:rsidRPr="00D837A2">
        <w:rPr>
          <w:szCs w:val="28"/>
          <w:u w:val="single"/>
        </w:rPr>
        <w:t xml:space="preserve"> области</w:t>
      </w:r>
      <w:r>
        <w:rPr>
          <w:szCs w:val="28"/>
        </w:rPr>
        <w:t xml:space="preserve"> </w:t>
      </w:r>
      <w:r w:rsidRPr="00BC3B4F">
        <w:rPr>
          <w:szCs w:val="24"/>
        </w:rPr>
        <w:t xml:space="preserve">в сумме </w:t>
      </w:r>
      <w:r w:rsidRPr="002B3E55">
        <w:rPr>
          <w:color w:val="000000"/>
          <w:szCs w:val="24"/>
        </w:rPr>
        <w:t>435</w:t>
      </w:r>
      <w:r w:rsidRPr="002B3E55">
        <w:rPr>
          <w:color w:val="000000"/>
          <w:szCs w:val="24"/>
          <w:lang w:val="en-US"/>
        </w:rPr>
        <w:t> </w:t>
      </w:r>
      <w:r w:rsidRPr="002B3E55">
        <w:rPr>
          <w:color w:val="000000"/>
          <w:szCs w:val="24"/>
        </w:rPr>
        <w:t>0</w:t>
      </w:r>
      <w:r w:rsidR="00656388">
        <w:rPr>
          <w:color w:val="000000"/>
          <w:szCs w:val="24"/>
        </w:rPr>
        <w:t>8</w:t>
      </w:r>
      <w:r w:rsidRPr="002B3E55">
        <w:rPr>
          <w:color w:val="000000"/>
          <w:szCs w:val="24"/>
        </w:rPr>
        <w:t>8,0</w:t>
      </w:r>
      <w:r w:rsidRPr="00BC3B4F">
        <w:rPr>
          <w:szCs w:val="24"/>
        </w:rPr>
        <w:t xml:space="preserve"> </w:t>
      </w:r>
      <w:r w:rsidR="00213232">
        <w:rPr>
          <w:szCs w:val="24"/>
        </w:rPr>
        <w:t>тыс. руб.</w:t>
      </w:r>
      <w:r w:rsidRPr="00BC3B4F">
        <w:rPr>
          <w:szCs w:val="24"/>
        </w:rPr>
        <w:t>, в том числе:</w:t>
      </w:r>
    </w:p>
    <w:p w:rsidR="0074534C" w:rsidRPr="00BC3B4F" w:rsidRDefault="0074534C" w:rsidP="006D65FB">
      <w:pPr>
        <w:widowControl/>
        <w:tabs>
          <w:tab w:val="left" w:pos="142"/>
        </w:tabs>
        <w:ind w:firstLine="709"/>
        <w:jc w:val="both"/>
        <w:rPr>
          <w:sz w:val="28"/>
          <w:szCs w:val="28"/>
        </w:rPr>
      </w:pPr>
      <w:r w:rsidRPr="00BC3B4F">
        <w:rPr>
          <w:sz w:val="28"/>
          <w:szCs w:val="28"/>
        </w:rPr>
        <w:t xml:space="preserve">- на предоставление субсидий в сумме 358 800,0 </w:t>
      </w:r>
      <w:r w:rsidR="00213232">
        <w:rPr>
          <w:sz w:val="28"/>
          <w:szCs w:val="28"/>
        </w:rPr>
        <w:t>тыс. руб.</w:t>
      </w:r>
      <w:r w:rsidRPr="00BC3B4F">
        <w:rPr>
          <w:sz w:val="28"/>
          <w:szCs w:val="28"/>
        </w:rPr>
        <w:t>, из них:</w:t>
      </w:r>
    </w:p>
    <w:p w:rsidR="0074534C" w:rsidRPr="00BC3B4F" w:rsidRDefault="0074534C" w:rsidP="006D65FB">
      <w:pPr>
        <w:widowControl/>
        <w:tabs>
          <w:tab w:val="left" w:pos="142"/>
        </w:tabs>
        <w:ind w:firstLine="709"/>
        <w:jc w:val="both"/>
        <w:rPr>
          <w:sz w:val="28"/>
          <w:szCs w:val="28"/>
        </w:rPr>
      </w:pPr>
      <w:r w:rsidRPr="00BC3B4F">
        <w:rPr>
          <w:sz w:val="28"/>
          <w:szCs w:val="28"/>
        </w:rPr>
        <w:t xml:space="preserve">субсидии по приобретению автомобилей для государственных нужд Ленинградской области - 46 000,0 </w:t>
      </w:r>
      <w:r w:rsidR="00213232">
        <w:rPr>
          <w:sz w:val="28"/>
          <w:szCs w:val="28"/>
        </w:rPr>
        <w:t>тыс. руб.</w:t>
      </w:r>
      <w:r w:rsidRPr="00BC3B4F">
        <w:rPr>
          <w:sz w:val="28"/>
          <w:szCs w:val="28"/>
        </w:rPr>
        <w:t xml:space="preserve">, субсидии юридическим лицам в целях возмещения затрат, связанных с предоставлением транспортных услуг органам государственной власти Ленинградской области и услуг по содержанию и эксплуатации помещений, занимаемых органами государственной власти Ленинградской области - 294 800,0 </w:t>
      </w:r>
      <w:r w:rsidR="00213232">
        <w:rPr>
          <w:sz w:val="28"/>
          <w:szCs w:val="28"/>
        </w:rPr>
        <w:t>тыс. руб.</w:t>
      </w:r>
      <w:r w:rsidRPr="00BC3B4F">
        <w:rPr>
          <w:sz w:val="28"/>
          <w:szCs w:val="28"/>
        </w:rPr>
        <w:t>, субсидии</w:t>
      </w:r>
      <w:r>
        <w:rPr>
          <w:sz w:val="28"/>
          <w:szCs w:val="28"/>
        </w:rPr>
        <w:t xml:space="preserve"> юридическим лицам</w:t>
      </w:r>
      <w:r w:rsidRPr="00BC3B4F">
        <w:rPr>
          <w:sz w:val="28"/>
          <w:szCs w:val="28"/>
        </w:rPr>
        <w:t xml:space="preserve"> в целях возмещения затрат или недополученных доходов в связи с производством ремонтных работ для государственных нужд Ленинградской области - 18 000,0 </w:t>
      </w:r>
      <w:r w:rsidR="00742CFC">
        <w:rPr>
          <w:sz w:val="28"/>
          <w:szCs w:val="28"/>
        </w:rPr>
        <w:t>тыс. руб</w:t>
      </w:r>
      <w:r w:rsidRPr="00BC3B4F">
        <w:rPr>
          <w:sz w:val="28"/>
          <w:szCs w:val="28"/>
        </w:rPr>
        <w:t>.</w:t>
      </w:r>
    </w:p>
    <w:p w:rsidR="0074534C" w:rsidRPr="00BC3B4F" w:rsidRDefault="0074534C" w:rsidP="006D65FB">
      <w:pPr>
        <w:widowControl/>
        <w:tabs>
          <w:tab w:val="left" w:pos="142"/>
        </w:tabs>
        <w:ind w:firstLine="709"/>
        <w:jc w:val="both"/>
        <w:rPr>
          <w:sz w:val="28"/>
          <w:szCs w:val="28"/>
        </w:rPr>
      </w:pPr>
      <w:r w:rsidRPr="00BC3B4F">
        <w:rPr>
          <w:sz w:val="28"/>
          <w:szCs w:val="28"/>
        </w:rPr>
        <w:t xml:space="preserve">- на мероприятия в сумме 61 727,4 </w:t>
      </w:r>
      <w:r w:rsidR="00213232">
        <w:rPr>
          <w:sz w:val="28"/>
          <w:szCs w:val="28"/>
        </w:rPr>
        <w:t>тыс. руб.</w:t>
      </w:r>
      <w:r w:rsidRPr="00BC3B4F">
        <w:rPr>
          <w:sz w:val="28"/>
          <w:szCs w:val="28"/>
        </w:rPr>
        <w:t>, в том числе:</w:t>
      </w:r>
    </w:p>
    <w:p w:rsidR="0074534C" w:rsidRPr="00BC3B4F" w:rsidRDefault="0074534C" w:rsidP="006D65FB">
      <w:pPr>
        <w:widowControl/>
        <w:tabs>
          <w:tab w:val="left" w:pos="142"/>
        </w:tabs>
        <w:ind w:firstLine="709"/>
        <w:jc w:val="both"/>
        <w:rPr>
          <w:sz w:val="28"/>
          <w:szCs w:val="28"/>
        </w:rPr>
      </w:pPr>
      <w:r w:rsidRPr="00BC3B4F">
        <w:rPr>
          <w:sz w:val="28"/>
          <w:szCs w:val="28"/>
        </w:rPr>
        <w:t xml:space="preserve">на обязательное государственное страхование лиц, замещающих государственные должности и должности государственных гражданских служащих Ленинградской области – 5 200,0 </w:t>
      </w:r>
      <w:r w:rsidR="00213232">
        <w:rPr>
          <w:sz w:val="28"/>
          <w:szCs w:val="28"/>
        </w:rPr>
        <w:t>тыс. руб.</w:t>
      </w:r>
      <w:r w:rsidRPr="00BC3B4F">
        <w:rPr>
          <w:sz w:val="28"/>
          <w:szCs w:val="28"/>
        </w:rPr>
        <w:t xml:space="preserve">, на обеспечение плана действий по улучшению положения женщин в Ленинградской области – 927,4 </w:t>
      </w:r>
      <w:r w:rsidR="00213232">
        <w:rPr>
          <w:sz w:val="28"/>
          <w:szCs w:val="28"/>
        </w:rPr>
        <w:t>тыс. руб.</w:t>
      </w:r>
      <w:r w:rsidRPr="00BC3B4F">
        <w:rPr>
          <w:sz w:val="28"/>
          <w:szCs w:val="28"/>
        </w:rPr>
        <w:t xml:space="preserve">, на финансовое обеспечение мероприятий, проводимых  пресс-службой  Губернатора  Ленинградской   области – 50 000,0 </w:t>
      </w:r>
      <w:r w:rsidR="00213232">
        <w:rPr>
          <w:sz w:val="28"/>
          <w:szCs w:val="28"/>
        </w:rPr>
        <w:t>тыс. руб.</w:t>
      </w:r>
      <w:r w:rsidRPr="00BC3B4F">
        <w:rPr>
          <w:sz w:val="28"/>
          <w:szCs w:val="28"/>
        </w:rPr>
        <w:t xml:space="preserve">, на поощрение в форме ценного подарка организаций и граждан, не являющихся сотрудниками органов исполнительной власти Ленинградской области – 600,0 </w:t>
      </w:r>
      <w:r w:rsidR="00213232">
        <w:rPr>
          <w:sz w:val="28"/>
          <w:szCs w:val="28"/>
        </w:rPr>
        <w:t>тыс. руб.</w:t>
      </w:r>
      <w:r w:rsidRPr="00BC3B4F">
        <w:rPr>
          <w:sz w:val="28"/>
          <w:szCs w:val="28"/>
        </w:rPr>
        <w:t xml:space="preserve">, на оказание финансовой и материальной помощи физическим лицам, премирование по распоряжению Губернатора Ленинградской области в связи с юбилеем и вне системы оплаты труда – 5 000,0 </w:t>
      </w:r>
      <w:r w:rsidR="00213232">
        <w:rPr>
          <w:sz w:val="28"/>
          <w:szCs w:val="28"/>
        </w:rPr>
        <w:t>тыс. руб.</w:t>
      </w:r>
    </w:p>
    <w:p w:rsidR="0074534C" w:rsidRPr="000A3303" w:rsidRDefault="0074534C" w:rsidP="006D65FB">
      <w:pPr>
        <w:widowControl/>
        <w:tabs>
          <w:tab w:val="left" w:pos="142"/>
        </w:tabs>
        <w:ind w:firstLine="709"/>
        <w:jc w:val="both"/>
        <w:rPr>
          <w:bCs/>
          <w:color w:val="000000"/>
          <w:sz w:val="28"/>
        </w:rPr>
      </w:pPr>
      <w:r>
        <w:rPr>
          <w:bCs/>
          <w:color w:val="000000"/>
          <w:sz w:val="28"/>
        </w:rPr>
        <w:t>4</w:t>
      </w:r>
      <w:r w:rsidRPr="00345392">
        <w:rPr>
          <w:bCs/>
          <w:color w:val="000000"/>
          <w:sz w:val="28"/>
        </w:rPr>
        <w:t xml:space="preserve">. </w:t>
      </w:r>
      <w:r w:rsidRPr="0086797D">
        <w:rPr>
          <w:bCs/>
          <w:color w:val="000000"/>
          <w:sz w:val="28"/>
          <w:u w:val="single"/>
        </w:rPr>
        <w:t>Ленинградскому областному комитету по управлению государственным имуществом</w:t>
      </w:r>
      <w:r w:rsidRPr="000A3303">
        <w:rPr>
          <w:bCs/>
          <w:color w:val="000000"/>
          <w:sz w:val="28"/>
        </w:rPr>
        <w:t xml:space="preserve"> в сумме 103 533,9 </w:t>
      </w:r>
      <w:r w:rsidR="00213232">
        <w:rPr>
          <w:bCs/>
          <w:color w:val="000000"/>
          <w:sz w:val="28"/>
        </w:rPr>
        <w:t>тыс. руб.</w:t>
      </w:r>
    </w:p>
    <w:p w:rsidR="0074534C" w:rsidRPr="000A3303" w:rsidRDefault="0074534C" w:rsidP="006D65FB">
      <w:pPr>
        <w:widowControl/>
        <w:tabs>
          <w:tab w:val="left" w:pos="142"/>
        </w:tabs>
        <w:ind w:firstLine="709"/>
        <w:jc w:val="both"/>
        <w:rPr>
          <w:color w:val="000000"/>
          <w:sz w:val="28"/>
          <w:szCs w:val="24"/>
        </w:rPr>
      </w:pPr>
      <w:r w:rsidRPr="000A3303">
        <w:rPr>
          <w:color w:val="000000"/>
          <w:sz w:val="28"/>
          <w:szCs w:val="24"/>
        </w:rPr>
        <w:t xml:space="preserve">Реализация </w:t>
      </w:r>
      <w:r w:rsidRPr="0086797D">
        <w:rPr>
          <w:color w:val="000000"/>
          <w:sz w:val="28"/>
          <w:szCs w:val="24"/>
        </w:rPr>
        <w:t>Ленинградским областным комитетом по управлению государственным имуществом</w:t>
      </w:r>
      <w:r w:rsidRPr="000A3303">
        <w:rPr>
          <w:color w:val="000000"/>
          <w:sz w:val="28"/>
          <w:szCs w:val="24"/>
        </w:rPr>
        <w:t xml:space="preserve"> государственной политики в сфере управления и распоряжения государственным имуществом производится в рамках непрограммной деятельности по следующим направлениям: </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расходы, связанные с передачей имущества в пользование по договорам аренды, доверительного управления, безвозмездного пользования, на проведение технической инвентаризации объектов недвижимости, учтенных в реестре государственного имущества Ленинградской области как объекты казны, и на оплату изготовления технической документации на объекты недвижимости, закрепленные на праве оперативного управления за государственными учреждениями Ленинградской области в сумме 900,0 </w:t>
      </w:r>
      <w:r w:rsidR="00213232">
        <w:rPr>
          <w:color w:val="000000"/>
          <w:sz w:val="28"/>
          <w:szCs w:val="24"/>
        </w:rPr>
        <w:t>тыс. руб.</w:t>
      </w:r>
      <w:r w:rsidRPr="000A3303">
        <w:rPr>
          <w:color w:val="000000"/>
          <w:sz w:val="28"/>
          <w:szCs w:val="24"/>
        </w:rPr>
        <w:t>;</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lastRenderedPageBreak/>
        <w:t>расходы на оплату государственной пошлины, плату за предоставление сведений из Единого государственного реестра юридических лиц, иных обязательных платежей – 50 тыс. руб.;</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расходы на оплату налога на имущество организаций – 50,0 </w:t>
      </w:r>
      <w:r w:rsidR="00213232">
        <w:rPr>
          <w:color w:val="000000"/>
          <w:sz w:val="28"/>
          <w:szCs w:val="24"/>
        </w:rPr>
        <w:t>тыс. руб.</w:t>
      </w:r>
      <w:r w:rsidRPr="000A3303">
        <w:rPr>
          <w:color w:val="000000"/>
          <w:sz w:val="28"/>
          <w:szCs w:val="24"/>
        </w:rPr>
        <w:t>;</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содержание и обслуживание объектов имущества казны Ленинградской области – 750,0 </w:t>
      </w:r>
      <w:r w:rsidR="00213232">
        <w:rPr>
          <w:color w:val="000000"/>
          <w:sz w:val="28"/>
          <w:szCs w:val="24"/>
        </w:rPr>
        <w:t>тыс. руб.</w:t>
      </w:r>
      <w:r w:rsidRPr="000A3303">
        <w:rPr>
          <w:color w:val="000000"/>
          <w:sz w:val="28"/>
          <w:szCs w:val="24"/>
        </w:rPr>
        <w:t>;</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организация и проведение конференций, совещаний, семинаров по вопросам, относящихся к компетенции комитета – 100 </w:t>
      </w:r>
      <w:r w:rsidR="00213232">
        <w:rPr>
          <w:color w:val="000000"/>
          <w:sz w:val="28"/>
          <w:szCs w:val="24"/>
        </w:rPr>
        <w:t>тыс. руб.</w:t>
      </w:r>
      <w:r w:rsidRPr="000A3303">
        <w:rPr>
          <w:color w:val="000000"/>
          <w:sz w:val="28"/>
          <w:szCs w:val="24"/>
        </w:rPr>
        <w:t>;</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оценка рыночной стоимости имущества Ленинградской области, подлежащего приватизации, проведение аудиторской проверки, подтверждающей результаты инвентаризации имущества при подготовке предприятий к приватизации – 1 500 </w:t>
      </w:r>
      <w:r w:rsidR="00213232">
        <w:rPr>
          <w:color w:val="000000"/>
          <w:sz w:val="28"/>
          <w:szCs w:val="24"/>
        </w:rPr>
        <w:t>тыс. руб.</w:t>
      </w:r>
      <w:r w:rsidRPr="000A3303">
        <w:rPr>
          <w:color w:val="000000"/>
          <w:sz w:val="28"/>
          <w:szCs w:val="24"/>
        </w:rPr>
        <w:t xml:space="preserve">; </w:t>
      </w:r>
    </w:p>
    <w:p w:rsidR="0074534C" w:rsidRPr="000A3303"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приобретение земельных участков в собственность Ленинградской области – 70 089,7 </w:t>
      </w:r>
      <w:r w:rsidR="00213232">
        <w:rPr>
          <w:color w:val="000000"/>
          <w:sz w:val="28"/>
          <w:szCs w:val="24"/>
        </w:rPr>
        <w:t>тыс. руб.</w:t>
      </w:r>
      <w:r w:rsidRPr="000A3303">
        <w:rPr>
          <w:color w:val="000000"/>
          <w:sz w:val="28"/>
          <w:szCs w:val="24"/>
        </w:rPr>
        <w:t>;</w:t>
      </w:r>
    </w:p>
    <w:p w:rsidR="0074534C" w:rsidRDefault="0074534C" w:rsidP="006D65FB">
      <w:pPr>
        <w:widowControl/>
        <w:numPr>
          <w:ilvl w:val="0"/>
          <w:numId w:val="1"/>
        </w:numPr>
        <w:tabs>
          <w:tab w:val="num" w:pos="0"/>
          <w:tab w:val="left" w:pos="142"/>
        </w:tabs>
        <w:ind w:left="0" w:firstLine="709"/>
        <w:jc w:val="both"/>
        <w:rPr>
          <w:color w:val="000000"/>
          <w:sz w:val="28"/>
          <w:szCs w:val="24"/>
        </w:rPr>
      </w:pPr>
      <w:r w:rsidRPr="000A3303">
        <w:rPr>
          <w:color w:val="000000"/>
          <w:sz w:val="28"/>
          <w:szCs w:val="24"/>
        </w:rPr>
        <w:t xml:space="preserve">расходы на мероприятия по землеустройству и землепользованию, проводимые в целях увеличения поступления налоговых платежей и неналоговых доходов в сумме 30 144,2 </w:t>
      </w:r>
      <w:r w:rsidR="00213232">
        <w:rPr>
          <w:color w:val="000000"/>
          <w:sz w:val="28"/>
          <w:szCs w:val="24"/>
        </w:rPr>
        <w:t>тыс. руб.</w:t>
      </w:r>
    </w:p>
    <w:p w:rsidR="0074534C" w:rsidRDefault="0074534C" w:rsidP="006D65FB">
      <w:pPr>
        <w:widowControl/>
        <w:tabs>
          <w:tab w:val="left" w:pos="142"/>
        </w:tabs>
        <w:ind w:firstLine="709"/>
        <w:jc w:val="both"/>
        <w:rPr>
          <w:sz w:val="28"/>
          <w:szCs w:val="28"/>
        </w:rPr>
      </w:pPr>
      <w:r>
        <w:rPr>
          <w:iCs/>
          <w:sz w:val="28"/>
          <w:szCs w:val="24"/>
        </w:rPr>
        <w:t>5</w:t>
      </w:r>
      <w:r w:rsidRPr="00D837A2">
        <w:rPr>
          <w:iCs/>
          <w:sz w:val="28"/>
          <w:szCs w:val="24"/>
        </w:rPr>
        <w:t xml:space="preserve">. </w:t>
      </w:r>
      <w:r w:rsidRPr="00B07063">
        <w:rPr>
          <w:iCs/>
          <w:sz w:val="28"/>
          <w:szCs w:val="24"/>
          <w:u w:val="single"/>
        </w:rPr>
        <w:t>Управлению записи актов гражданского состояния Ленинградской области</w:t>
      </w:r>
      <w:r w:rsidR="00656388">
        <w:rPr>
          <w:iCs/>
          <w:sz w:val="28"/>
          <w:szCs w:val="24"/>
          <w:u w:val="single"/>
        </w:rPr>
        <w:t xml:space="preserve"> </w:t>
      </w:r>
      <w:r w:rsidR="00656388" w:rsidRPr="00656388">
        <w:rPr>
          <w:iCs/>
          <w:sz w:val="28"/>
          <w:szCs w:val="24"/>
        </w:rPr>
        <w:t xml:space="preserve">в сумме </w:t>
      </w:r>
      <w:r w:rsidRPr="00B07063">
        <w:rPr>
          <w:iCs/>
          <w:sz w:val="28"/>
          <w:szCs w:val="24"/>
        </w:rPr>
        <w:t xml:space="preserve"> </w:t>
      </w:r>
      <w:r w:rsidR="00656388">
        <w:rPr>
          <w:sz w:val="28"/>
          <w:szCs w:val="24"/>
        </w:rPr>
        <w:t>88 677,0 тыс. руб. Н</w:t>
      </w:r>
      <w:r w:rsidRPr="00B07063">
        <w:rPr>
          <w:sz w:val="28"/>
          <w:szCs w:val="24"/>
        </w:rPr>
        <w:t xml:space="preserve">а обеспечение мероприятия по изготовлению буклета и памятных медалей "Родившемуся на земле Ленинградской" </w:t>
      </w:r>
      <w:r w:rsidRPr="002B3E55">
        <w:rPr>
          <w:color w:val="000000"/>
          <w:sz w:val="28"/>
          <w:szCs w:val="24"/>
        </w:rPr>
        <w:t>– 8 000,0</w:t>
      </w:r>
      <w:r w:rsidRPr="00B07063">
        <w:rPr>
          <w:sz w:val="28"/>
          <w:szCs w:val="24"/>
        </w:rPr>
        <w:t xml:space="preserve"> </w:t>
      </w:r>
      <w:r w:rsidR="00213232">
        <w:rPr>
          <w:sz w:val="28"/>
          <w:szCs w:val="24"/>
        </w:rPr>
        <w:t>тыс. руб.</w:t>
      </w:r>
    </w:p>
    <w:p w:rsidR="006478FA" w:rsidRPr="00B14371" w:rsidRDefault="0074534C" w:rsidP="006D65FB">
      <w:pPr>
        <w:tabs>
          <w:tab w:val="left" w:pos="142"/>
        </w:tabs>
        <w:ind w:firstLine="709"/>
        <w:jc w:val="both"/>
        <w:rPr>
          <w:sz w:val="28"/>
          <w:szCs w:val="28"/>
        </w:rPr>
      </w:pPr>
      <w:r>
        <w:rPr>
          <w:bCs/>
          <w:sz w:val="28"/>
          <w:szCs w:val="28"/>
        </w:rPr>
        <w:t>Предусмотрены субвенции на 2015 год из федерального бюджета на выполнение государственной регистрации актов гражданского состояния в сумме 80</w:t>
      </w:r>
      <w:r w:rsidRPr="00B9509C">
        <w:rPr>
          <w:bCs/>
          <w:sz w:val="28"/>
          <w:szCs w:val="28"/>
        </w:rPr>
        <w:t> 677,0 тыс. руб.</w:t>
      </w:r>
      <w:r w:rsidRPr="00A44FD6">
        <w:rPr>
          <w:bCs/>
          <w:color w:val="FF0000"/>
          <w:sz w:val="36"/>
          <w:szCs w:val="36"/>
        </w:rPr>
        <w:t xml:space="preserve"> </w:t>
      </w:r>
      <w:r w:rsidRPr="006478FA">
        <w:rPr>
          <w:bCs/>
          <w:sz w:val="28"/>
          <w:szCs w:val="28"/>
        </w:rPr>
        <w:t xml:space="preserve">Расчет субвенций приведен в </w:t>
      </w:r>
      <w:r w:rsidRPr="006478FA">
        <w:rPr>
          <w:bCs/>
          <w:color w:val="00B050"/>
          <w:sz w:val="28"/>
          <w:szCs w:val="28"/>
        </w:rPr>
        <w:t xml:space="preserve">Приложении </w:t>
      </w:r>
      <w:r w:rsidR="00333322">
        <w:rPr>
          <w:bCs/>
          <w:color w:val="00B050"/>
          <w:sz w:val="28"/>
          <w:szCs w:val="28"/>
        </w:rPr>
        <w:t>51</w:t>
      </w:r>
      <w:r w:rsidRPr="006478FA">
        <w:rPr>
          <w:bCs/>
          <w:color w:val="00B050"/>
          <w:sz w:val="28"/>
          <w:szCs w:val="28"/>
        </w:rPr>
        <w:t xml:space="preserve"> </w:t>
      </w:r>
      <w:r w:rsidRPr="006478FA">
        <w:rPr>
          <w:bCs/>
          <w:sz w:val="28"/>
          <w:szCs w:val="28"/>
        </w:rPr>
        <w:t>к настоящей пояснительной записке.</w:t>
      </w:r>
      <w:r w:rsidR="00651B95" w:rsidRPr="006478FA">
        <w:rPr>
          <w:bCs/>
          <w:sz w:val="28"/>
          <w:szCs w:val="28"/>
        </w:rPr>
        <w:t xml:space="preserve"> </w:t>
      </w:r>
      <w:r w:rsidR="006478FA" w:rsidRPr="006478FA">
        <w:rPr>
          <w:sz w:val="28"/>
          <w:szCs w:val="28"/>
          <w:shd w:val="clear" w:color="auto" w:fill="FFFFFF"/>
        </w:rPr>
        <w:t>Распределение субвенций представлено в Приложениях 102-103 к настоящему законопроекту.</w:t>
      </w:r>
    </w:p>
    <w:p w:rsidR="0074534C" w:rsidRPr="006478FA" w:rsidRDefault="0074534C" w:rsidP="006D65FB">
      <w:pPr>
        <w:widowControl/>
        <w:tabs>
          <w:tab w:val="left" w:pos="142"/>
        </w:tabs>
        <w:ind w:firstLine="709"/>
        <w:jc w:val="both"/>
        <w:rPr>
          <w:sz w:val="28"/>
          <w:szCs w:val="24"/>
        </w:rPr>
      </w:pPr>
      <w:r w:rsidRPr="006478FA">
        <w:rPr>
          <w:sz w:val="28"/>
          <w:szCs w:val="24"/>
        </w:rPr>
        <w:t>6</w:t>
      </w:r>
      <w:r w:rsidRPr="006478FA">
        <w:rPr>
          <w:sz w:val="28"/>
          <w:szCs w:val="24"/>
          <w:u w:val="single"/>
        </w:rPr>
        <w:t>. Комитету правопорядка и безопасности Ленинградской области</w:t>
      </w:r>
      <w:r w:rsidRPr="006478FA">
        <w:rPr>
          <w:sz w:val="28"/>
          <w:szCs w:val="24"/>
        </w:rPr>
        <w:t xml:space="preserve"> на 2015 год предусмотрены бюджетные ассигнования</w:t>
      </w:r>
      <w:r w:rsidR="00CD2FCB" w:rsidRPr="006478FA">
        <w:rPr>
          <w:sz w:val="28"/>
          <w:szCs w:val="24"/>
        </w:rPr>
        <w:t xml:space="preserve"> в сумме 153 921,1 тыс. руб., в том числе</w:t>
      </w:r>
      <w:r w:rsidRPr="006478FA">
        <w:rPr>
          <w:sz w:val="28"/>
          <w:szCs w:val="24"/>
        </w:rPr>
        <w:t>:</w:t>
      </w:r>
    </w:p>
    <w:p w:rsidR="006478FA" w:rsidRPr="006478FA" w:rsidRDefault="0074534C" w:rsidP="006D65FB">
      <w:pPr>
        <w:tabs>
          <w:tab w:val="left" w:pos="142"/>
        </w:tabs>
        <w:ind w:firstLine="709"/>
        <w:jc w:val="both"/>
        <w:rPr>
          <w:sz w:val="28"/>
          <w:szCs w:val="28"/>
        </w:rPr>
      </w:pPr>
      <w:r w:rsidRPr="006478FA">
        <w:rPr>
          <w:sz w:val="28"/>
          <w:szCs w:val="24"/>
        </w:rPr>
        <w:t xml:space="preserve">-на выполнение полномочий по осуществлению первичного воинского учета   на территориях, где отсутствуют военные комиссариаты в сумме 57 397,4 </w:t>
      </w:r>
      <w:r w:rsidR="00213232" w:rsidRPr="006478FA">
        <w:rPr>
          <w:sz w:val="28"/>
          <w:szCs w:val="24"/>
        </w:rPr>
        <w:t>тыс. руб.</w:t>
      </w:r>
      <w:r w:rsidR="00251593" w:rsidRPr="006478FA">
        <w:rPr>
          <w:sz w:val="28"/>
          <w:szCs w:val="24"/>
        </w:rPr>
        <w:t xml:space="preserve"> </w:t>
      </w:r>
      <w:r w:rsidR="00251593" w:rsidRPr="006478FA">
        <w:rPr>
          <w:bCs/>
          <w:sz w:val="28"/>
          <w:szCs w:val="28"/>
        </w:rPr>
        <w:t xml:space="preserve">Расчет субвенций приведен в </w:t>
      </w:r>
      <w:r w:rsidR="00251593" w:rsidRPr="006478FA">
        <w:rPr>
          <w:bCs/>
          <w:color w:val="00B050"/>
          <w:sz w:val="28"/>
          <w:szCs w:val="28"/>
        </w:rPr>
        <w:t xml:space="preserve">Приложении </w:t>
      </w:r>
      <w:r w:rsidR="00DB7F6C" w:rsidRPr="006478FA">
        <w:rPr>
          <w:bCs/>
          <w:color w:val="00B050"/>
          <w:sz w:val="28"/>
          <w:szCs w:val="28"/>
        </w:rPr>
        <w:t>5</w:t>
      </w:r>
      <w:r w:rsidR="00333322">
        <w:rPr>
          <w:bCs/>
          <w:color w:val="00B050"/>
          <w:sz w:val="28"/>
          <w:szCs w:val="28"/>
        </w:rPr>
        <w:t>2</w:t>
      </w:r>
      <w:r w:rsidR="00251593" w:rsidRPr="006478FA">
        <w:rPr>
          <w:bCs/>
          <w:color w:val="00B050"/>
          <w:sz w:val="28"/>
          <w:szCs w:val="28"/>
        </w:rPr>
        <w:t xml:space="preserve"> </w:t>
      </w:r>
      <w:r w:rsidR="00251593" w:rsidRPr="006478FA">
        <w:rPr>
          <w:bCs/>
          <w:sz w:val="28"/>
          <w:szCs w:val="28"/>
        </w:rPr>
        <w:t>к настоящей пояснительной записке</w:t>
      </w:r>
      <w:r w:rsidR="006478FA" w:rsidRPr="006478FA">
        <w:rPr>
          <w:bCs/>
          <w:sz w:val="28"/>
          <w:szCs w:val="28"/>
        </w:rPr>
        <w:t xml:space="preserve">. </w:t>
      </w:r>
      <w:r w:rsidR="006478FA" w:rsidRPr="006478FA">
        <w:rPr>
          <w:sz w:val="28"/>
          <w:szCs w:val="28"/>
          <w:shd w:val="clear" w:color="auto" w:fill="FFFFFF"/>
        </w:rPr>
        <w:t xml:space="preserve">Распределение субвенций представлено в Приложениях </w:t>
      </w:r>
      <w:r w:rsidR="006478FA" w:rsidRPr="006478FA">
        <w:rPr>
          <w:bCs/>
          <w:sz w:val="28"/>
          <w:szCs w:val="28"/>
        </w:rPr>
        <w:t>100-101</w:t>
      </w:r>
      <w:r w:rsidR="006478FA" w:rsidRPr="006478FA">
        <w:rPr>
          <w:sz w:val="28"/>
          <w:szCs w:val="28"/>
          <w:shd w:val="clear" w:color="auto" w:fill="FFFFFF"/>
        </w:rPr>
        <w:t xml:space="preserve"> к настоящему законопроекту.</w:t>
      </w:r>
    </w:p>
    <w:p w:rsidR="0074534C" w:rsidRPr="002F5501" w:rsidRDefault="0074534C" w:rsidP="006D65FB">
      <w:pPr>
        <w:widowControl/>
        <w:tabs>
          <w:tab w:val="left" w:pos="142"/>
        </w:tabs>
        <w:ind w:firstLine="709"/>
        <w:jc w:val="both"/>
        <w:rPr>
          <w:sz w:val="28"/>
          <w:szCs w:val="24"/>
        </w:rPr>
      </w:pPr>
      <w:r w:rsidRPr="002F5501">
        <w:rPr>
          <w:sz w:val="28"/>
          <w:szCs w:val="24"/>
        </w:rPr>
        <w:t xml:space="preserve">-на обеспечение деятельности государственного казенного учреждения Ленинградской области «Центр материально-технического обеспечения судебных участков мировых судей Ленинградской области» 38 615,4 </w:t>
      </w:r>
      <w:r w:rsidR="00213232" w:rsidRPr="002F5501">
        <w:rPr>
          <w:sz w:val="28"/>
          <w:szCs w:val="24"/>
        </w:rPr>
        <w:t>тыс. руб.</w:t>
      </w:r>
      <w:r w:rsidRPr="002F5501">
        <w:rPr>
          <w:sz w:val="28"/>
          <w:szCs w:val="24"/>
        </w:rPr>
        <w:t xml:space="preserve">, в том числе на заработную плату, исходя из штатной численности 96 единиц, предусмотрены в сумме 34 545,5 </w:t>
      </w:r>
      <w:r w:rsidR="00213232" w:rsidRPr="002F5501">
        <w:rPr>
          <w:sz w:val="28"/>
          <w:szCs w:val="24"/>
        </w:rPr>
        <w:t>тыс. руб.</w:t>
      </w:r>
      <w:r w:rsidRPr="002F5501">
        <w:rPr>
          <w:sz w:val="28"/>
          <w:szCs w:val="24"/>
        </w:rPr>
        <w:t xml:space="preserve">, на текущие расходы предусмотрено 4 069,9 </w:t>
      </w:r>
      <w:r w:rsidR="00213232" w:rsidRPr="002F5501">
        <w:rPr>
          <w:sz w:val="28"/>
          <w:szCs w:val="24"/>
        </w:rPr>
        <w:t>тыс. руб.</w:t>
      </w:r>
      <w:r w:rsidRPr="002F5501">
        <w:rPr>
          <w:sz w:val="28"/>
          <w:szCs w:val="24"/>
        </w:rPr>
        <w:t>;</w:t>
      </w:r>
    </w:p>
    <w:p w:rsidR="0074534C" w:rsidRPr="002F5501" w:rsidRDefault="0074534C" w:rsidP="006D65FB">
      <w:pPr>
        <w:widowControl/>
        <w:tabs>
          <w:tab w:val="left" w:pos="142"/>
        </w:tabs>
        <w:ind w:firstLine="709"/>
        <w:jc w:val="both"/>
        <w:rPr>
          <w:sz w:val="28"/>
          <w:szCs w:val="24"/>
        </w:rPr>
      </w:pPr>
      <w:r w:rsidRPr="002F5501">
        <w:rPr>
          <w:sz w:val="28"/>
          <w:szCs w:val="24"/>
        </w:rPr>
        <w:t xml:space="preserve">-на обеспечение деятельности государственного казенного учреждения Ленинградской области «Охрана» 57 908,4  </w:t>
      </w:r>
      <w:r w:rsidR="00213232" w:rsidRPr="002F5501">
        <w:rPr>
          <w:sz w:val="28"/>
          <w:szCs w:val="24"/>
        </w:rPr>
        <w:t>тыс. руб.</w:t>
      </w:r>
      <w:r w:rsidRPr="002F5501">
        <w:rPr>
          <w:sz w:val="28"/>
          <w:szCs w:val="24"/>
        </w:rPr>
        <w:t xml:space="preserve">, в том числе на заработную плату, исходя из штатной численности 10 единиц, предусмотрены в сумме 6 458,4 </w:t>
      </w:r>
      <w:r w:rsidR="00213232" w:rsidRPr="002F5501">
        <w:rPr>
          <w:sz w:val="28"/>
          <w:szCs w:val="24"/>
        </w:rPr>
        <w:t>тыс. руб.</w:t>
      </w:r>
      <w:r w:rsidRPr="002F5501">
        <w:rPr>
          <w:sz w:val="28"/>
          <w:szCs w:val="24"/>
        </w:rPr>
        <w:t xml:space="preserve">, на текущие расходы предусмотрено 51 450,0 </w:t>
      </w:r>
      <w:r w:rsidR="00213232" w:rsidRPr="002F5501">
        <w:rPr>
          <w:sz w:val="28"/>
          <w:szCs w:val="24"/>
        </w:rPr>
        <w:t>тыс. руб.</w:t>
      </w:r>
      <w:r w:rsidRPr="002F5501">
        <w:rPr>
          <w:sz w:val="28"/>
          <w:szCs w:val="24"/>
        </w:rPr>
        <w:t>;</w:t>
      </w:r>
    </w:p>
    <w:p w:rsidR="0074534C" w:rsidRPr="005868E1" w:rsidRDefault="0074534C" w:rsidP="006D65FB">
      <w:pPr>
        <w:widowControl/>
        <w:tabs>
          <w:tab w:val="left" w:pos="142"/>
        </w:tabs>
        <w:ind w:firstLine="709"/>
        <w:jc w:val="both"/>
        <w:rPr>
          <w:sz w:val="28"/>
          <w:szCs w:val="28"/>
        </w:rPr>
      </w:pPr>
      <w:r>
        <w:rPr>
          <w:sz w:val="28"/>
          <w:szCs w:val="28"/>
        </w:rPr>
        <w:t xml:space="preserve">7. </w:t>
      </w:r>
      <w:r w:rsidRPr="00345392">
        <w:rPr>
          <w:sz w:val="28"/>
          <w:szCs w:val="28"/>
          <w:u w:val="single"/>
        </w:rPr>
        <w:t>К</w:t>
      </w:r>
      <w:r w:rsidRPr="0086797D">
        <w:rPr>
          <w:sz w:val="28"/>
          <w:szCs w:val="28"/>
          <w:u w:val="single"/>
        </w:rPr>
        <w:t>омитету по печати и связям с общественностью Ленинградской области</w:t>
      </w:r>
      <w:r w:rsidRPr="005868E1">
        <w:rPr>
          <w:sz w:val="28"/>
          <w:szCs w:val="28"/>
        </w:rPr>
        <w:t xml:space="preserve"> </w:t>
      </w:r>
      <w:r>
        <w:rPr>
          <w:sz w:val="28"/>
          <w:szCs w:val="28"/>
        </w:rPr>
        <w:t xml:space="preserve"> </w:t>
      </w:r>
      <w:r w:rsidRPr="005868E1">
        <w:rPr>
          <w:sz w:val="28"/>
          <w:szCs w:val="28"/>
        </w:rPr>
        <w:t xml:space="preserve">в общей сумме </w:t>
      </w:r>
      <w:r w:rsidRPr="002B3E55">
        <w:rPr>
          <w:color w:val="000000"/>
          <w:sz w:val="28"/>
          <w:szCs w:val="28"/>
        </w:rPr>
        <w:t xml:space="preserve">7 500,0 </w:t>
      </w:r>
      <w:r w:rsidR="00213232">
        <w:rPr>
          <w:sz w:val="28"/>
          <w:szCs w:val="28"/>
        </w:rPr>
        <w:t>тыс. руб.</w:t>
      </w:r>
      <w:r w:rsidRPr="005868E1">
        <w:rPr>
          <w:sz w:val="28"/>
          <w:szCs w:val="28"/>
        </w:rPr>
        <w:t>, в том числе:</w:t>
      </w:r>
    </w:p>
    <w:p w:rsidR="0074534C" w:rsidRPr="005868E1" w:rsidRDefault="0074534C" w:rsidP="006D65FB">
      <w:pPr>
        <w:widowControl/>
        <w:numPr>
          <w:ilvl w:val="0"/>
          <w:numId w:val="21"/>
        </w:numPr>
        <w:tabs>
          <w:tab w:val="left" w:pos="142"/>
        </w:tabs>
        <w:ind w:left="0" w:firstLine="709"/>
        <w:jc w:val="both"/>
        <w:rPr>
          <w:sz w:val="28"/>
          <w:szCs w:val="28"/>
        </w:rPr>
      </w:pPr>
      <w:r w:rsidRPr="005868E1">
        <w:rPr>
          <w:sz w:val="28"/>
          <w:szCs w:val="28"/>
        </w:rPr>
        <w:lastRenderedPageBreak/>
        <w:t xml:space="preserve">обеспечение опубликования правовых актов Ленинградской области в рамках непрограммных расходов органов исполнительной власти Ленинградской области в сумме 7 300,0 </w:t>
      </w:r>
      <w:r w:rsidR="00213232">
        <w:rPr>
          <w:sz w:val="28"/>
          <w:szCs w:val="28"/>
        </w:rPr>
        <w:t>тыс. руб.</w:t>
      </w:r>
      <w:r w:rsidRPr="005868E1">
        <w:rPr>
          <w:sz w:val="28"/>
          <w:szCs w:val="28"/>
        </w:rPr>
        <w:t>;</w:t>
      </w:r>
    </w:p>
    <w:p w:rsidR="0074534C" w:rsidRPr="005868E1" w:rsidRDefault="0074534C" w:rsidP="006D65FB">
      <w:pPr>
        <w:widowControl/>
        <w:numPr>
          <w:ilvl w:val="0"/>
          <w:numId w:val="21"/>
        </w:numPr>
        <w:tabs>
          <w:tab w:val="left" w:pos="142"/>
        </w:tabs>
        <w:ind w:left="0" w:firstLine="709"/>
        <w:jc w:val="both"/>
        <w:rPr>
          <w:sz w:val="28"/>
          <w:szCs w:val="28"/>
        </w:rPr>
      </w:pPr>
      <w:r w:rsidRPr="005868E1">
        <w:rPr>
          <w:sz w:val="28"/>
          <w:szCs w:val="28"/>
        </w:rPr>
        <w:t xml:space="preserve">расходы по оплате проведения экспертизы поставленного товара, результатов выполненных работ, оказанных услуг в соответствии с требованиями федерального закона от 05.04.13 № 44-фз «О контрактной системе в сфере закупок товаров, работ, услуг для обеспечения государственных и муниципальных нужд» в сумме 200,0 </w:t>
      </w:r>
      <w:r w:rsidR="00213232">
        <w:rPr>
          <w:sz w:val="28"/>
          <w:szCs w:val="28"/>
        </w:rPr>
        <w:t>тыс. руб.</w:t>
      </w:r>
      <w:r w:rsidRPr="005868E1">
        <w:rPr>
          <w:sz w:val="28"/>
          <w:szCs w:val="28"/>
        </w:rPr>
        <w:t>;</w:t>
      </w:r>
    </w:p>
    <w:p w:rsidR="0074534C" w:rsidRPr="002B3E55" w:rsidRDefault="0074534C" w:rsidP="006D65FB">
      <w:pPr>
        <w:widowControl/>
        <w:tabs>
          <w:tab w:val="left" w:pos="142"/>
        </w:tabs>
        <w:ind w:firstLine="709"/>
        <w:jc w:val="both"/>
        <w:rPr>
          <w:color w:val="000000"/>
          <w:sz w:val="28"/>
          <w:szCs w:val="28"/>
        </w:rPr>
      </w:pPr>
      <w:r w:rsidRPr="002B3E55">
        <w:rPr>
          <w:color w:val="000000"/>
          <w:sz w:val="28"/>
          <w:szCs w:val="28"/>
        </w:rPr>
        <w:t xml:space="preserve">8. </w:t>
      </w:r>
      <w:r w:rsidRPr="002B3E55">
        <w:rPr>
          <w:color w:val="000000"/>
          <w:sz w:val="28"/>
          <w:szCs w:val="28"/>
          <w:u w:val="single"/>
        </w:rPr>
        <w:t>Комитету по строительству Ленинградской области</w:t>
      </w:r>
      <w:r w:rsidRPr="002B3E55">
        <w:rPr>
          <w:color w:val="000000"/>
          <w:sz w:val="28"/>
          <w:szCs w:val="28"/>
        </w:rPr>
        <w:t xml:space="preserve"> </w:t>
      </w:r>
      <w:r w:rsidR="00CD2FCB">
        <w:rPr>
          <w:color w:val="000000"/>
          <w:sz w:val="28"/>
          <w:szCs w:val="28"/>
        </w:rPr>
        <w:t>в сумме 280 463,5 тыс. руб. Н</w:t>
      </w:r>
      <w:r w:rsidRPr="002B3E55">
        <w:rPr>
          <w:color w:val="000000"/>
          <w:sz w:val="28"/>
          <w:szCs w:val="28"/>
        </w:rPr>
        <w:t>а обеспечение деятельности государственных казенных учреждений в размере 67 463,5 тыс. руб. (в 2014 году – 58 504,5 тыс. руб.). Расходы на проектирование объектов в сумме 213 000,0 тыс. руб. (в 2014 году утверждены ассигнования в размере 259 687,2 тыс. руб.).</w:t>
      </w:r>
    </w:p>
    <w:p w:rsidR="0074534C" w:rsidRPr="0069160B" w:rsidRDefault="0074534C" w:rsidP="006D65FB">
      <w:pPr>
        <w:widowControl/>
        <w:tabs>
          <w:tab w:val="left" w:pos="142"/>
        </w:tabs>
        <w:ind w:firstLine="709"/>
        <w:jc w:val="both"/>
        <w:rPr>
          <w:sz w:val="28"/>
          <w:szCs w:val="28"/>
        </w:rPr>
      </w:pPr>
      <w:r>
        <w:rPr>
          <w:color w:val="000000"/>
          <w:sz w:val="28"/>
          <w:szCs w:val="28"/>
        </w:rPr>
        <w:t>9</w:t>
      </w:r>
      <w:r w:rsidRPr="00345392">
        <w:rPr>
          <w:color w:val="000000"/>
          <w:sz w:val="28"/>
          <w:szCs w:val="28"/>
        </w:rPr>
        <w:t xml:space="preserve">. </w:t>
      </w:r>
      <w:r w:rsidRPr="00C233FA">
        <w:rPr>
          <w:color w:val="000000"/>
          <w:sz w:val="28"/>
          <w:szCs w:val="28"/>
          <w:u w:val="single"/>
        </w:rPr>
        <w:t>Комитету государственного экологического надзора Ленинградской области</w:t>
      </w:r>
      <w:r>
        <w:rPr>
          <w:color w:val="000000"/>
          <w:sz w:val="28"/>
          <w:szCs w:val="28"/>
        </w:rPr>
        <w:t xml:space="preserve"> </w:t>
      </w:r>
      <w:r w:rsidRPr="0069160B">
        <w:rPr>
          <w:sz w:val="28"/>
          <w:szCs w:val="28"/>
        </w:rPr>
        <w:t xml:space="preserve">на исполнение судебных актов Российской Федерации и мировых соглашений по возмещению вреда, причиненного в результате незаконных действий (бездействия) органов государственной власти (государственных органов) либо должностных лиц этих органов, а также в результате деятельности казенных учреждений, в размере </w:t>
      </w:r>
      <w:r w:rsidRPr="002737C0">
        <w:rPr>
          <w:color w:val="000000"/>
          <w:sz w:val="28"/>
          <w:szCs w:val="28"/>
        </w:rPr>
        <w:t xml:space="preserve">100,0 </w:t>
      </w:r>
      <w:r w:rsidR="00213232">
        <w:rPr>
          <w:color w:val="000000"/>
          <w:sz w:val="28"/>
          <w:szCs w:val="28"/>
        </w:rPr>
        <w:t>тыс. руб.</w:t>
      </w:r>
    </w:p>
    <w:p w:rsidR="0074534C" w:rsidRPr="00651B95" w:rsidRDefault="0074534C" w:rsidP="006D65FB">
      <w:pPr>
        <w:pStyle w:val="a9"/>
        <w:tabs>
          <w:tab w:val="left" w:pos="142"/>
        </w:tabs>
        <w:ind w:firstLine="709"/>
        <w:rPr>
          <w:color w:val="FF0000"/>
          <w:szCs w:val="28"/>
        </w:rPr>
      </w:pPr>
      <w:r w:rsidRPr="002B3E55">
        <w:rPr>
          <w:color w:val="000000"/>
          <w:szCs w:val="28"/>
        </w:rPr>
        <w:t xml:space="preserve">10. </w:t>
      </w:r>
      <w:r w:rsidRPr="002B3E55">
        <w:rPr>
          <w:color w:val="000000"/>
          <w:szCs w:val="28"/>
          <w:u w:val="single"/>
        </w:rPr>
        <w:t xml:space="preserve">Комитету по жилищно-коммунальному хозяйству и транспорту Ленинградской области </w:t>
      </w:r>
      <w:r w:rsidRPr="002B3E55">
        <w:rPr>
          <w:color w:val="000000"/>
          <w:szCs w:val="28"/>
        </w:rPr>
        <w:t>в связи с принятым решением о передаче полномочий МО в сфере обращения с безнадзорными животными в 2015 году в областном бюджете предусмотрены ассигнования в форме субвенций муниципальным образованиям Ленинградской области на осуществление отдельных государственных полномочий Ленинградской области в сфере обращения с безнадзорными животными на территории Ленинградской области  на общую сумму 20 000,0 тыс. руб.</w:t>
      </w:r>
      <w:r w:rsidR="000C055E">
        <w:rPr>
          <w:color w:val="000000"/>
          <w:szCs w:val="28"/>
        </w:rPr>
        <w:t xml:space="preserve"> </w:t>
      </w:r>
      <w:r w:rsidR="00DB7F6C" w:rsidRPr="004661CF">
        <w:rPr>
          <w:bCs/>
          <w:szCs w:val="28"/>
        </w:rPr>
        <w:t xml:space="preserve">Расчет субвенций представлен в </w:t>
      </w:r>
      <w:r w:rsidR="00333322">
        <w:rPr>
          <w:bCs/>
          <w:color w:val="00B050"/>
          <w:szCs w:val="28"/>
        </w:rPr>
        <w:t>Приложении 53</w:t>
      </w:r>
      <w:r w:rsidR="00DB7F6C" w:rsidRPr="004661CF">
        <w:rPr>
          <w:bCs/>
          <w:color w:val="00B050"/>
          <w:szCs w:val="28"/>
        </w:rPr>
        <w:t xml:space="preserve"> </w:t>
      </w:r>
      <w:r w:rsidR="00DB7F6C" w:rsidRPr="004661CF">
        <w:rPr>
          <w:bCs/>
          <w:szCs w:val="28"/>
        </w:rPr>
        <w:t>к настоящей пояснительной записке.</w:t>
      </w:r>
      <w:r w:rsidR="00651B95">
        <w:rPr>
          <w:bCs/>
          <w:szCs w:val="28"/>
        </w:rPr>
        <w:t xml:space="preserve"> </w:t>
      </w:r>
      <w:r w:rsidR="006478FA" w:rsidRPr="006478FA">
        <w:rPr>
          <w:szCs w:val="28"/>
          <w:shd w:val="clear" w:color="auto" w:fill="FFFFFF"/>
        </w:rPr>
        <w:t xml:space="preserve">Распределение субвенций представлено в Приложениях </w:t>
      </w:r>
      <w:r w:rsidR="006478FA">
        <w:rPr>
          <w:bCs/>
          <w:szCs w:val="28"/>
        </w:rPr>
        <w:t>112-113</w:t>
      </w:r>
      <w:r w:rsidR="006478FA" w:rsidRPr="006478FA">
        <w:rPr>
          <w:szCs w:val="28"/>
          <w:shd w:val="clear" w:color="auto" w:fill="FFFFFF"/>
        </w:rPr>
        <w:t xml:space="preserve"> к настоящему законопроекту.</w:t>
      </w:r>
    </w:p>
    <w:p w:rsidR="0074534C" w:rsidRPr="003232EF" w:rsidRDefault="0074534C" w:rsidP="006D65FB">
      <w:pPr>
        <w:pStyle w:val="aff2"/>
        <w:tabs>
          <w:tab w:val="left" w:pos="142"/>
        </w:tabs>
        <w:ind w:firstLine="709"/>
        <w:jc w:val="both"/>
        <w:rPr>
          <w:color w:val="000000"/>
          <w:sz w:val="28"/>
          <w:szCs w:val="24"/>
        </w:rPr>
      </w:pPr>
      <w:r>
        <w:rPr>
          <w:color w:val="000000"/>
          <w:sz w:val="28"/>
          <w:szCs w:val="24"/>
        </w:rPr>
        <w:t xml:space="preserve">11. </w:t>
      </w:r>
      <w:r w:rsidRPr="00345392">
        <w:rPr>
          <w:color w:val="000000"/>
          <w:sz w:val="28"/>
          <w:szCs w:val="24"/>
          <w:u w:val="single"/>
        </w:rPr>
        <w:t>К</w:t>
      </w:r>
      <w:r w:rsidRPr="00EF1942">
        <w:rPr>
          <w:color w:val="000000"/>
          <w:sz w:val="28"/>
          <w:szCs w:val="24"/>
          <w:u w:val="single"/>
        </w:rPr>
        <w:t>омитету финансов Ленинградской области</w:t>
      </w:r>
      <w:r w:rsidRPr="000A0DBF">
        <w:rPr>
          <w:color w:val="000000"/>
          <w:sz w:val="28"/>
          <w:szCs w:val="24"/>
        </w:rPr>
        <w:t xml:space="preserve">  </w:t>
      </w:r>
      <w:r w:rsidRPr="003232EF">
        <w:rPr>
          <w:color w:val="000000"/>
          <w:sz w:val="28"/>
          <w:szCs w:val="24"/>
        </w:rPr>
        <w:t>в сумме 1 1</w:t>
      </w:r>
      <w:r w:rsidR="00062C15">
        <w:rPr>
          <w:color w:val="000000"/>
          <w:sz w:val="28"/>
          <w:szCs w:val="24"/>
        </w:rPr>
        <w:t>2</w:t>
      </w:r>
      <w:r w:rsidRPr="003232EF">
        <w:rPr>
          <w:color w:val="000000"/>
          <w:sz w:val="28"/>
          <w:szCs w:val="24"/>
        </w:rPr>
        <w:t>3 572,9 </w:t>
      </w:r>
      <w:r w:rsidR="00742CFC">
        <w:rPr>
          <w:color w:val="000000"/>
          <w:sz w:val="28"/>
          <w:szCs w:val="24"/>
        </w:rPr>
        <w:t>тыс. руб.</w:t>
      </w:r>
      <w:r w:rsidRPr="003232EF">
        <w:rPr>
          <w:color w:val="000000"/>
          <w:sz w:val="28"/>
          <w:szCs w:val="24"/>
        </w:rPr>
        <w:t>, в том числе:</w:t>
      </w:r>
    </w:p>
    <w:p w:rsidR="0074534C" w:rsidRDefault="0074534C" w:rsidP="006D65FB">
      <w:pPr>
        <w:pStyle w:val="aff2"/>
        <w:tabs>
          <w:tab w:val="left" w:pos="142"/>
        </w:tabs>
        <w:ind w:firstLine="709"/>
        <w:jc w:val="both"/>
        <w:rPr>
          <w:color w:val="000000"/>
          <w:sz w:val="28"/>
          <w:szCs w:val="24"/>
        </w:rPr>
      </w:pPr>
      <w:r w:rsidRPr="00DD6A7C">
        <w:rPr>
          <w:color w:val="000000"/>
          <w:sz w:val="28"/>
          <w:szCs w:val="24"/>
        </w:rPr>
        <w:t xml:space="preserve"> на предоставление иных межбюджетных трансфертов на поддержку муниципальных образований Ленинградской области по развитию общественной инфраструктуры муниципального значения в Ленинградской области в сумме 500</w:t>
      </w:r>
      <w:r>
        <w:rPr>
          <w:color w:val="000000"/>
          <w:sz w:val="28"/>
          <w:szCs w:val="24"/>
        </w:rPr>
        <w:t> </w:t>
      </w:r>
      <w:r w:rsidRPr="00DD6A7C">
        <w:rPr>
          <w:color w:val="000000"/>
          <w:sz w:val="28"/>
          <w:szCs w:val="24"/>
        </w:rPr>
        <w:t xml:space="preserve">000,0 </w:t>
      </w:r>
      <w:r w:rsidR="00213232">
        <w:rPr>
          <w:color w:val="000000"/>
          <w:sz w:val="28"/>
          <w:szCs w:val="24"/>
        </w:rPr>
        <w:t>тыс. руб.</w:t>
      </w:r>
    </w:p>
    <w:p w:rsidR="0074534C" w:rsidRPr="002B3E55" w:rsidRDefault="0074534C" w:rsidP="006D65FB">
      <w:pPr>
        <w:pStyle w:val="a7"/>
        <w:tabs>
          <w:tab w:val="left" w:pos="142"/>
        </w:tabs>
        <w:ind w:firstLine="709"/>
        <w:jc w:val="both"/>
        <w:rPr>
          <w:color w:val="000000"/>
          <w:szCs w:val="28"/>
        </w:rPr>
      </w:pPr>
      <w:r w:rsidRPr="002B3E55">
        <w:rPr>
          <w:color w:val="000000"/>
          <w:szCs w:val="28"/>
        </w:rPr>
        <w:t>иные межбюджетные трансферты на подготовку и проведение мероприятий, посвященных Дню образования Ленинградской области на общую сумму 170 000,0 тыс. руб.</w:t>
      </w:r>
    </w:p>
    <w:p w:rsidR="0074534C" w:rsidRPr="00696CD5" w:rsidRDefault="0074534C" w:rsidP="006D65FB">
      <w:pPr>
        <w:tabs>
          <w:tab w:val="left" w:pos="142"/>
        </w:tabs>
        <w:ind w:firstLine="709"/>
        <w:jc w:val="both"/>
        <w:rPr>
          <w:sz w:val="28"/>
          <w:szCs w:val="28"/>
        </w:rPr>
      </w:pPr>
      <w:r w:rsidRPr="00696CD5">
        <w:rPr>
          <w:sz w:val="28"/>
          <w:szCs w:val="28"/>
        </w:rPr>
        <w:t>резервный фонд Правительства Ленинградской области на 201</w:t>
      </w:r>
      <w:r>
        <w:rPr>
          <w:sz w:val="28"/>
          <w:szCs w:val="28"/>
        </w:rPr>
        <w:t>5 год</w:t>
      </w:r>
      <w:r w:rsidRPr="00696CD5">
        <w:rPr>
          <w:sz w:val="28"/>
          <w:szCs w:val="28"/>
        </w:rPr>
        <w:t xml:space="preserve"> в сумме в сумме </w:t>
      </w:r>
      <w:r>
        <w:rPr>
          <w:sz w:val="28"/>
          <w:szCs w:val="28"/>
        </w:rPr>
        <w:t>3</w:t>
      </w:r>
      <w:r w:rsidR="00A74D9A">
        <w:rPr>
          <w:sz w:val="28"/>
          <w:szCs w:val="28"/>
        </w:rPr>
        <w:t>4</w:t>
      </w:r>
      <w:r w:rsidRPr="00696CD5">
        <w:rPr>
          <w:sz w:val="28"/>
          <w:szCs w:val="28"/>
        </w:rPr>
        <w:t xml:space="preserve">0 000,0 </w:t>
      </w:r>
      <w:r w:rsidR="00BA5311">
        <w:rPr>
          <w:sz w:val="28"/>
          <w:szCs w:val="28"/>
        </w:rPr>
        <w:t>тыс. руб.</w:t>
      </w:r>
      <w:r w:rsidRPr="00696CD5">
        <w:rPr>
          <w:sz w:val="28"/>
          <w:szCs w:val="28"/>
        </w:rPr>
        <w:t>;</w:t>
      </w:r>
    </w:p>
    <w:p w:rsidR="0074534C" w:rsidRDefault="0074534C" w:rsidP="006D65FB">
      <w:pPr>
        <w:tabs>
          <w:tab w:val="left" w:pos="142"/>
        </w:tabs>
        <w:ind w:firstLine="709"/>
        <w:jc w:val="both"/>
        <w:rPr>
          <w:sz w:val="28"/>
          <w:szCs w:val="28"/>
        </w:rPr>
      </w:pPr>
      <w:r w:rsidRPr="00696CD5">
        <w:rPr>
          <w:sz w:val="28"/>
          <w:szCs w:val="28"/>
        </w:rPr>
        <w:t>резервный фонд Правительства Ленинградской области по ликвидации чрезвычайных ситуаций природного и техногенного характера и последствий стихийных бедствий, а также последствий террористических актов на 201</w:t>
      </w:r>
      <w:r>
        <w:rPr>
          <w:sz w:val="28"/>
          <w:szCs w:val="28"/>
        </w:rPr>
        <w:t>5</w:t>
      </w:r>
      <w:r w:rsidRPr="00696CD5">
        <w:rPr>
          <w:sz w:val="28"/>
          <w:szCs w:val="28"/>
        </w:rPr>
        <w:t xml:space="preserve"> </w:t>
      </w:r>
      <w:r>
        <w:rPr>
          <w:sz w:val="28"/>
          <w:szCs w:val="28"/>
        </w:rPr>
        <w:t>год</w:t>
      </w:r>
      <w:r w:rsidRPr="00696CD5">
        <w:rPr>
          <w:sz w:val="28"/>
          <w:szCs w:val="28"/>
        </w:rPr>
        <w:t xml:space="preserve"> в сумме 100 000,0 </w:t>
      </w:r>
      <w:r w:rsidR="00BA5311">
        <w:rPr>
          <w:sz w:val="28"/>
          <w:szCs w:val="28"/>
        </w:rPr>
        <w:t>тыс. руб.</w:t>
      </w:r>
    </w:p>
    <w:p w:rsidR="00ED1119" w:rsidRPr="00ED1119" w:rsidRDefault="00ED1119" w:rsidP="00ED1119">
      <w:pPr>
        <w:tabs>
          <w:tab w:val="left" w:pos="142"/>
        </w:tabs>
        <w:ind w:firstLine="709"/>
        <w:jc w:val="both"/>
        <w:rPr>
          <w:sz w:val="28"/>
          <w:szCs w:val="28"/>
        </w:rPr>
      </w:pPr>
      <w:r w:rsidRPr="00ED1119">
        <w:rPr>
          <w:sz w:val="28"/>
          <w:szCs w:val="28"/>
        </w:rPr>
        <w:t xml:space="preserve">субвенция на осуществление отдельных государственных полномочий по </w:t>
      </w:r>
      <w:r w:rsidRPr="00ED1119">
        <w:rPr>
          <w:sz w:val="28"/>
          <w:szCs w:val="28"/>
        </w:rPr>
        <w:lastRenderedPageBreak/>
        <w:t xml:space="preserve">исполнению органами местного самоуправления Ленинградской области части функций по исполнению областного бюджета Ленинградской области. Месячный норматив финансовых средств для каждого муниципального образования рассчитывается в соответствии с областным законом Ленинградской области от 29 декабря 2005 года N 127-оз «О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бюджетной сфере». </w:t>
      </w:r>
    </w:p>
    <w:p w:rsidR="00ED1119" w:rsidRDefault="00ED1119" w:rsidP="00ED1119">
      <w:pPr>
        <w:tabs>
          <w:tab w:val="left" w:pos="142"/>
        </w:tabs>
        <w:ind w:firstLine="709"/>
        <w:jc w:val="both"/>
        <w:rPr>
          <w:sz w:val="28"/>
          <w:szCs w:val="28"/>
        </w:rPr>
      </w:pPr>
      <w:r w:rsidRPr="00ED1119">
        <w:rPr>
          <w:sz w:val="28"/>
          <w:szCs w:val="28"/>
        </w:rPr>
        <w:t>Размер субвенции на 2015 год составит 10 522,9 тыс. руб., на 2016 год- 10 522,9 тыс. руб., на 2017 год - 10 846,1 тыс. руб.</w:t>
      </w:r>
    </w:p>
    <w:p w:rsidR="007D3A66" w:rsidRPr="00696CD5" w:rsidRDefault="007D3A66" w:rsidP="006D65FB">
      <w:pPr>
        <w:tabs>
          <w:tab w:val="left" w:pos="142"/>
        </w:tabs>
        <w:ind w:firstLine="709"/>
        <w:jc w:val="both"/>
        <w:rPr>
          <w:sz w:val="28"/>
          <w:szCs w:val="28"/>
        </w:rPr>
      </w:pPr>
      <w:r w:rsidRPr="00ED1119">
        <w:rPr>
          <w:bCs/>
          <w:sz w:val="28"/>
          <w:szCs w:val="28"/>
        </w:rPr>
        <w:t xml:space="preserve">Расчет субвенций представлен в </w:t>
      </w:r>
      <w:r w:rsidR="00ED1119" w:rsidRPr="00ED1119">
        <w:rPr>
          <w:bCs/>
          <w:color w:val="00B050"/>
          <w:sz w:val="28"/>
          <w:szCs w:val="28"/>
        </w:rPr>
        <w:t>Приложении 54</w:t>
      </w:r>
      <w:r w:rsidRPr="00ED1119">
        <w:rPr>
          <w:bCs/>
          <w:color w:val="00B050"/>
          <w:sz w:val="28"/>
          <w:szCs w:val="28"/>
        </w:rPr>
        <w:t xml:space="preserve"> </w:t>
      </w:r>
      <w:r w:rsidRPr="00ED1119">
        <w:rPr>
          <w:bCs/>
          <w:sz w:val="28"/>
          <w:szCs w:val="28"/>
        </w:rPr>
        <w:t>к настоящей пояснительной записке.</w:t>
      </w:r>
      <w:r w:rsidRPr="00ED1119">
        <w:rPr>
          <w:bCs/>
          <w:szCs w:val="28"/>
        </w:rPr>
        <w:t xml:space="preserve"> </w:t>
      </w:r>
      <w:r>
        <w:rPr>
          <w:sz w:val="28"/>
          <w:szCs w:val="28"/>
          <w:shd w:val="clear" w:color="auto" w:fill="FFFFFF"/>
        </w:rPr>
        <w:t xml:space="preserve">Распределение </w:t>
      </w:r>
      <w:r w:rsidR="00333322">
        <w:rPr>
          <w:sz w:val="28"/>
          <w:szCs w:val="28"/>
          <w:shd w:val="clear" w:color="auto" w:fill="FFFFFF"/>
        </w:rPr>
        <w:t xml:space="preserve">субвенции </w:t>
      </w:r>
      <w:r w:rsidRPr="007D3A66">
        <w:rPr>
          <w:sz w:val="28"/>
          <w:szCs w:val="28"/>
          <w:shd w:val="clear" w:color="auto" w:fill="FFFFFF"/>
        </w:rPr>
        <w:t>представлено в Приложени</w:t>
      </w:r>
      <w:r w:rsidR="00333322">
        <w:rPr>
          <w:sz w:val="28"/>
          <w:szCs w:val="28"/>
          <w:shd w:val="clear" w:color="auto" w:fill="FFFFFF"/>
        </w:rPr>
        <w:t>ях</w:t>
      </w:r>
      <w:r w:rsidRPr="007D3A66">
        <w:rPr>
          <w:sz w:val="28"/>
          <w:szCs w:val="28"/>
          <w:shd w:val="clear" w:color="auto" w:fill="FFFFFF"/>
        </w:rPr>
        <w:t xml:space="preserve"> </w:t>
      </w:r>
      <w:r w:rsidR="00333322">
        <w:rPr>
          <w:sz w:val="28"/>
          <w:szCs w:val="28"/>
          <w:shd w:val="clear" w:color="auto" w:fill="FFFFFF"/>
        </w:rPr>
        <w:t>26-27</w:t>
      </w:r>
      <w:r w:rsidRPr="007D3A66">
        <w:rPr>
          <w:sz w:val="28"/>
          <w:szCs w:val="28"/>
          <w:shd w:val="clear" w:color="auto" w:fill="FFFFFF"/>
        </w:rPr>
        <w:t xml:space="preserve"> к настоящему законопроекту.</w:t>
      </w:r>
    </w:p>
    <w:p w:rsidR="0074534C" w:rsidRPr="00B07063" w:rsidRDefault="0074534C" w:rsidP="006D65FB">
      <w:pPr>
        <w:tabs>
          <w:tab w:val="left" w:pos="142"/>
        </w:tabs>
        <w:ind w:firstLine="709"/>
        <w:jc w:val="both"/>
        <w:rPr>
          <w:sz w:val="28"/>
          <w:szCs w:val="24"/>
        </w:rPr>
      </w:pPr>
      <w:r>
        <w:rPr>
          <w:sz w:val="28"/>
          <w:szCs w:val="28"/>
        </w:rPr>
        <w:t>12</w:t>
      </w:r>
      <w:r w:rsidRPr="00D837A2">
        <w:rPr>
          <w:sz w:val="28"/>
          <w:szCs w:val="24"/>
        </w:rPr>
        <w:t xml:space="preserve">. </w:t>
      </w:r>
      <w:r w:rsidRPr="00B07063">
        <w:rPr>
          <w:sz w:val="28"/>
          <w:szCs w:val="24"/>
          <w:u w:val="single"/>
        </w:rPr>
        <w:t>Архивному комитету Ленинградской области</w:t>
      </w:r>
      <w:r w:rsidRPr="00B07063">
        <w:rPr>
          <w:sz w:val="28"/>
          <w:szCs w:val="24"/>
        </w:rPr>
        <w:t xml:space="preserve"> </w:t>
      </w:r>
      <w:r w:rsidRPr="00B07063">
        <w:rPr>
          <w:sz w:val="28"/>
          <w:szCs w:val="28"/>
        </w:rPr>
        <w:t xml:space="preserve">в общей сумме  45 729,0 </w:t>
      </w:r>
      <w:r w:rsidR="00213232">
        <w:rPr>
          <w:sz w:val="28"/>
          <w:szCs w:val="28"/>
        </w:rPr>
        <w:t>тыс. руб.</w:t>
      </w:r>
      <w:r>
        <w:rPr>
          <w:sz w:val="28"/>
          <w:szCs w:val="28"/>
        </w:rPr>
        <w:t>,</w:t>
      </w:r>
      <w:r w:rsidRPr="00B07063">
        <w:rPr>
          <w:sz w:val="28"/>
          <w:szCs w:val="24"/>
        </w:rPr>
        <w:t xml:space="preserve"> в том числе: </w:t>
      </w:r>
    </w:p>
    <w:p w:rsidR="0074534C" w:rsidRPr="007635B6" w:rsidRDefault="0074534C" w:rsidP="006D65FB">
      <w:pPr>
        <w:widowControl/>
        <w:tabs>
          <w:tab w:val="left" w:pos="142"/>
        </w:tabs>
        <w:ind w:firstLine="709"/>
        <w:jc w:val="both"/>
        <w:rPr>
          <w:bCs/>
          <w:sz w:val="36"/>
          <w:szCs w:val="36"/>
        </w:rPr>
      </w:pPr>
      <w:r w:rsidRPr="00B07063">
        <w:rPr>
          <w:sz w:val="28"/>
          <w:szCs w:val="24"/>
        </w:rPr>
        <w:t>- на осуществление отдельного государственного полномочия в области архивного дела в рамках непрограммных расходов органов исполнительной власти Ленинградской области в сумме 8 974,5 </w:t>
      </w:r>
      <w:r w:rsidR="00213232">
        <w:rPr>
          <w:sz w:val="28"/>
          <w:szCs w:val="24"/>
        </w:rPr>
        <w:t>тыс. руб.</w:t>
      </w:r>
      <w:r w:rsidR="008C432C">
        <w:rPr>
          <w:sz w:val="28"/>
          <w:szCs w:val="24"/>
        </w:rPr>
        <w:t xml:space="preserve"> </w:t>
      </w:r>
      <w:r w:rsidRPr="00B07063">
        <w:rPr>
          <w:bCs/>
          <w:sz w:val="28"/>
          <w:szCs w:val="28"/>
        </w:rPr>
        <w:t>При расчете субвенции применен коэффициент 1,06 в соответствии с заложенной в проекте областного  бюджета индексацией заработной платы</w:t>
      </w:r>
      <w:r w:rsidRPr="007635B6">
        <w:rPr>
          <w:bCs/>
          <w:sz w:val="28"/>
          <w:szCs w:val="28"/>
        </w:rPr>
        <w:t xml:space="preserve">. </w:t>
      </w:r>
      <w:r w:rsidRPr="004661CF">
        <w:rPr>
          <w:bCs/>
          <w:sz w:val="28"/>
          <w:szCs w:val="28"/>
        </w:rPr>
        <w:t>Расчет субвенций пр</w:t>
      </w:r>
      <w:r w:rsidR="008C26F8" w:rsidRPr="004661CF">
        <w:rPr>
          <w:bCs/>
          <w:sz w:val="28"/>
          <w:szCs w:val="28"/>
        </w:rPr>
        <w:t>едставлен</w:t>
      </w:r>
      <w:r w:rsidRPr="004661CF">
        <w:rPr>
          <w:bCs/>
          <w:sz w:val="28"/>
          <w:szCs w:val="28"/>
        </w:rPr>
        <w:t xml:space="preserve"> в </w:t>
      </w:r>
      <w:r w:rsidRPr="004661CF">
        <w:rPr>
          <w:bCs/>
          <w:color w:val="00B050"/>
          <w:sz w:val="28"/>
          <w:szCs w:val="28"/>
        </w:rPr>
        <w:t xml:space="preserve">Приложении </w:t>
      </w:r>
      <w:r w:rsidR="00333322">
        <w:rPr>
          <w:bCs/>
          <w:color w:val="00B050"/>
          <w:sz w:val="28"/>
          <w:szCs w:val="28"/>
        </w:rPr>
        <w:t>5</w:t>
      </w:r>
      <w:r w:rsidR="00ED1119">
        <w:rPr>
          <w:bCs/>
          <w:color w:val="00B050"/>
          <w:sz w:val="28"/>
          <w:szCs w:val="28"/>
        </w:rPr>
        <w:t>5</w:t>
      </w:r>
      <w:r w:rsidRPr="004661CF">
        <w:rPr>
          <w:bCs/>
          <w:color w:val="00B050"/>
          <w:sz w:val="28"/>
          <w:szCs w:val="28"/>
        </w:rPr>
        <w:t xml:space="preserve"> </w:t>
      </w:r>
      <w:r w:rsidRPr="004661CF">
        <w:rPr>
          <w:bCs/>
          <w:sz w:val="28"/>
          <w:szCs w:val="28"/>
        </w:rPr>
        <w:t>к настоящей пояснительной записке.</w:t>
      </w:r>
      <w:r w:rsidR="00651B95">
        <w:rPr>
          <w:bCs/>
          <w:sz w:val="28"/>
          <w:szCs w:val="28"/>
        </w:rPr>
        <w:t xml:space="preserve"> </w:t>
      </w:r>
    </w:p>
    <w:p w:rsidR="0074534C" w:rsidRPr="00B07063" w:rsidRDefault="0074534C" w:rsidP="006D65FB">
      <w:pPr>
        <w:widowControl/>
        <w:tabs>
          <w:tab w:val="left" w:pos="142"/>
        </w:tabs>
        <w:autoSpaceDE w:val="0"/>
        <w:autoSpaceDN w:val="0"/>
        <w:adjustRightInd w:val="0"/>
        <w:ind w:firstLine="709"/>
        <w:jc w:val="both"/>
        <w:rPr>
          <w:sz w:val="28"/>
          <w:szCs w:val="28"/>
        </w:rPr>
      </w:pPr>
      <w:r w:rsidRPr="007635B6">
        <w:rPr>
          <w:bCs/>
          <w:sz w:val="28"/>
          <w:szCs w:val="28"/>
        </w:rPr>
        <w:t>Объем средств определен исходя</w:t>
      </w:r>
      <w:r w:rsidRPr="007635B6">
        <w:rPr>
          <w:sz w:val="28"/>
          <w:szCs w:val="28"/>
        </w:rPr>
        <w:t xml:space="preserve"> из </w:t>
      </w:r>
      <w:r w:rsidRPr="00B07063">
        <w:rPr>
          <w:sz w:val="28"/>
          <w:szCs w:val="28"/>
        </w:rPr>
        <w:t>норматива расходов на единицу хранения архивных документов, относящихся к собственности Ленинградской области.</w:t>
      </w:r>
    </w:p>
    <w:p w:rsidR="0074534C" w:rsidRPr="00B07063" w:rsidRDefault="0074534C" w:rsidP="006D65FB">
      <w:pPr>
        <w:widowControl/>
        <w:tabs>
          <w:tab w:val="left" w:pos="142"/>
        </w:tabs>
        <w:ind w:firstLine="709"/>
        <w:jc w:val="both"/>
        <w:rPr>
          <w:bCs/>
          <w:sz w:val="28"/>
          <w:szCs w:val="24"/>
          <w:shd w:val="clear" w:color="auto" w:fill="FFFFFF"/>
        </w:rPr>
      </w:pPr>
      <w:r w:rsidRPr="00651B95">
        <w:rPr>
          <w:bCs/>
          <w:sz w:val="28"/>
          <w:szCs w:val="24"/>
        </w:rPr>
        <w:t xml:space="preserve">Распределение </w:t>
      </w:r>
      <w:r w:rsidRPr="00651B95">
        <w:rPr>
          <w:bCs/>
          <w:sz w:val="28"/>
          <w:szCs w:val="24"/>
          <w:shd w:val="clear" w:color="auto" w:fill="FFFFFF"/>
        </w:rPr>
        <w:t xml:space="preserve">указанной субвенции осуществлено в соответствии с </w:t>
      </w:r>
      <w:r w:rsidR="00651B95" w:rsidRPr="00651B95">
        <w:rPr>
          <w:sz w:val="28"/>
          <w:szCs w:val="28"/>
        </w:rPr>
        <w:t xml:space="preserve">Приложением </w:t>
      </w:r>
      <w:r w:rsidRPr="00651B95">
        <w:rPr>
          <w:sz w:val="28"/>
          <w:szCs w:val="28"/>
        </w:rPr>
        <w:t>104</w:t>
      </w:r>
      <w:r w:rsidR="00651B95" w:rsidRPr="00651B95">
        <w:rPr>
          <w:sz w:val="28"/>
          <w:szCs w:val="28"/>
        </w:rPr>
        <w:t>-105</w:t>
      </w:r>
      <w:r w:rsidRPr="00651B95">
        <w:rPr>
          <w:sz w:val="28"/>
          <w:szCs w:val="28"/>
        </w:rPr>
        <w:t xml:space="preserve"> </w:t>
      </w:r>
      <w:r w:rsidRPr="00651B95">
        <w:rPr>
          <w:bCs/>
          <w:sz w:val="28"/>
          <w:szCs w:val="24"/>
          <w:shd w:val="clear" w:color="auto" w:fill="FFFFFF"/>
        </w:rPr>
        <w:t>к настоящему законопроекту</w:t>
      </w:r>
      <w:r w:rsidRPr="00651B95">
        <w:rPr>
          <w:sz w:val="28"/>
          <w:szCs w:val="28"/>
        </w:rPr>
        <w:t xml:space="preserve"> и в соответствии с порядком, утвержденным областным законом от 29 декабря </w:t>
      </w:r>
      <w:r w:rsidRPr="00B07063">
        <w:rPr>
          <w:sz w:val="28"/>
          <w:szCs w:val="28"/>
        </w:rPr>
        <w:t xml:space="preserve">2005 года № 124-оз </w:t>
      </w:r>
      <w:r w:rsidRPr="00B07063">
        <w:rPr>
          <w:sz w:val="28"/>
          <w:szCs w:val="28"/>
          <w:shd w:val="clear" w:color="auto" w:fill="FFFFFF"/>
        </w:rPr>
        <w:t xml:space="preserve">«О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области архивного дела» </w:t>
      </w:r>
      <w:r w:rsidRPr="00B07063">
        <w:rPr>
          <w:sz w:val="28"/>
          <w:szCs w:val="28"/>
        </w:rPr>
        <w:t>(с изменениями)</w:t>
      </w:r>
      <w:r w:rsidRPr="00B07063">
        <w:rPr>
          <w:bCs/>
          <w:sz w:val="28"/>
          <w:szCs w:val="24"/>
          <w:shd w:val="clear" w:color="auto" w:fill="FFFFFF"/>
        </w:rPr>
        <w:t xml:space="preserve">. </w:t>
      </w:r>
    </w:p>
    <w:p w:rsidR="0074534C" w:rsidRPr="00B07063" w:rsidRDefault="0074534C" w:rsidP="006D65FB">
      <w:pPr>
        <w:widowControl/>
        <w:tabs>
          <w:tab w:val="left" w:pos="142"/>
        </w:tabs>
        <w:ind w:firstLine="709"/>
        <w:jc w:val="both"/>
        <w:rPr>
          <w:sz w:val="28"/>
          <w:szCs w:val="28"/>
        </w:rPr>
      </w:pPr>
      <w:r w:rsidRPr="00B07063">
        <w:rPr>
          <w:sz w:val="28"/>
          <w:szCs w:val="24"/>
        </w:rPr>
        <w:t xml:space="preserve"> - на обеспечение деятельности </w:t>
      </w:r>
      <w:r w:rsidRPr="00B07063">
        <w:rPr>
          <w:sz w:val="28"/>
          <w:szCs w:val="28"/>
        </w:rPr>
        <w:t xml:space="preserve">государственного казенного учреждения «Ленинградский областной государственный архив в г. Выборге» предусмотрены бюджетные ассигнования в общей сумме  36 754,5 </w:t>
      </w:r>
      <w:r w:rsidR="00213232">
        <w:rPr>
          <w:sz w:val="28"/>
          <w:szCs w:val="28"/>
        </w:rPr>
        <w:t>тыс. руб.</w:t>
      </w:r>
    </w:p>
    <w:p w:rsidR="0074534C" w:rsidRPr="00B07063" w:rsidRDefault="0074534C" w:rsidP="006D65FB">
      <w:pPr>
        <w:widowControl/>
        <w:tabs>
          <w:tab w:val="left" w:pos="142"/>
        </w:tabs>
        <w:ind w:firstLine="709"/>
        <w:jc w:val="both"/>
        <w:rPr>
          <w:sz w:val="28"/>
          <w:szCs w:val="28"/>
        </w:rPr>
      </w:pPr>
      <w:r w:rsidRPr="00B07063">
        <w:rPr>
          <w:sz w:val="28"/>
          <w:szCs w:val="28"/>
        </w:rPr>
        <w:t>Объем расходов на заработную плату</w:t>
      </w:r>
      <w:r>
        <w:rPr>
          <w:sz w:val="28"/>
          <w:szCs w:val="28"/>
        </w:rPr>
        <w:t>,</w:t>
      </w:r>
      <w:r w:rsidRPr="00B07063">
        <w:rPr>
          <w:sz w:val="28"/>
          <w:szCs w:val="28"/>
        </w:rPr>
        <w:t xml:space="preserve"> исходя из штатной численности 60 единиц</w:t>
      </w:r>
      <w:r>
        <w:rPr>
          <w:sz w:val="28"/>
          <w:szCs w:val="28"/>
        </w:rPr>
        <w:t>,</w:t>
      </w:r>
      <w:r w:rsidRPr="00B07063">
        <w:rPr>
          <w:sz w:val="28"/>
          <w:szCs w:val="28"/>
        </w:rPr>
        <w:t xml:space="preserve"> предусмотрен в сумме 24 608,09 </w:t>
      </w:r>
      <w:r w:rsidR="00213232">
        <w:rPr>
          <w:sz w:val="28"/>
          <w:szCs w:val="28"/>
        </w:rPr>
        <w:t>тыс. руб.</w:t>
      </w:r>
    </w:p>
    <w:p w:rsidR="0074534C" w:rsidRPr="007319DB" w:rsidRDefault="0074534C" w:rsidP="006D65FB">
      <w:pPr>
        <w:tabs>
          <w:tab w:val="left" w:pos="142"/>
        </w:tabs>
        <w:ind w:firstLine="709"/>
        <w:jc w:val="both"/>
        <w:rPr>
          <w:bCs/>
          <w:sz w:val="28"/>
          <w:szCs w:val="28"/>
        </w:rPr>
      </w:pPr>
      <w:r w:rsidRPr="00D6344D">
        <w:rPr>
          <w:sz w:val="28"/>
          <w:szCs w:val="28"/>
          <w:u w:val="single"/>
        </w:rPr>
        <w:t>1</w:t>
      </w:r>
      <w:r>
        <w:rPr>
          <w:sz w:val="28"/>
          <w:szCs w:val="28"/>
          <w:u w:val="single"/>
        </w:rPr>
        <w:t>3</w:t>
      </w:r>
      <w:r w:rsidRPr="00D6344D">
        <w:rPr>
          <w:sz w:val="28"/>
          <w:szCs w:val="28"/>
          <w:u w:val="single"/>
        </w:rPr>
        <w:t>. К</w:t>
      </w:r>
      <w:r w:rsidRPr="000D4A16">
        <w:rPr>
          <w:sz w:val="28"/>
          <w:szCs w:val="28"/>
          <w:u w:val="single"/>
        </w:rPr>
        <w:t>омитету</w:t>
      </w:r>
      <w:r w:rsidRPr="00D6344D">
        <w:rPr>
          <w:sz w:val="28"/>
          <w:szCs w:val="28"/>
          <w:u w:val="single"/>
        </w:rPr>
        <w:t xml:space="preserve"> по местному самоуправлению, межнациональным и межконфессиональным отношениям Ленинградской области</w:t>
      </w:r>
      <w:r w:rsidRPr="007319DB">
        <w:rPr>
          <w:sz w:val="28"/>
          <w:szCs w:val="28"/>
        </w:rPr>
        <w:t xml:space="preserve"> предусмотрены бюджетные ассигнования</w:t>
      </w:r>
      <w:r w:rsidR="00CD2FCB">
        <w:rPr>
          <w:sz w:val="28"/>
          <w:szCs w:val="28"/>
        </w:rPr>
        <w:t xml:space="preserve"> в сумме 33 345,3 тыс. руб., в том числе</w:t>
      </w:r>
      <w:r w:rsidRPr="007319DB">
        <w:rPr>
          <w:sz w:val="28"/>
          <w:szCs w:val="28"/>
        </w:rPr>
        <w:t>:</w:t>
      </w:r>
    </w:p>
    <w:p w:rsidR="0074534C" w:rsidRPr="007319DB" w:rsidRDefault="0074534C" w:rsidP="006D65FB">
      <w:pPr>
        <w:widowControl/>
        <w:tabs>
          <w:tab w:val="left" w:pos="142"/>
        </w:tabs>
        <w:ind w:firstLine="709"/>
        <w:jc w:val="both"/>
        <w:rPr>
          <w:sz w:val="28"/>
          <w:szCs w:val="28"/>
        </w:rPr>
      </w:pPr>
      <w:r w:rsidRPr="007319DB">
        <w:rPr>
          <w:sz w:val="28"/>
          <w:szCs w:val="28"/>
        </w:rPr>
        <w:t xml:space="preserve">-на </w:t>
      </w:r>
      <w:r w:rsidRPr="007319DB">
        <w:rPr>
          <w:bCs/>
          <w:sz w:val="28"/>
          <w:szCs w:val="28"/>
        </w:rPr>
        <w:t xml:space="preserve">обеспечение деятельности государственного казенного учреждения Ленинградской области </w:t>
      </w:r>
      <w:r w:rsidRPr="007319DB">
        <w:rPr>
          <w:sz w:val="28"/>
          <w:szCs w:val="28"/>
        </w:rPr>
        <w:t xml:space="preserve">«Центр развития региональных проектов Ленинградской области» </w:t>
      </w:r>
      <w:r w:rsidRPr="007319DB">
        <w:rPr>
          <w:bCs/>
          <w:sz w:val="28"/>
          <w:szCs w:val="28"/>
        </w:rPr>
        <w:t xml:space="preserve"> 22 023,6 </w:t>
      </w:r>
      <w:r w:rsidR="00213232">
        <w:rPr>
          <w:bCs/>
          <w:sz w:val="28"/>
          <w:szCs w:val="28"/>
        </w:rPr>
        <w:t>тыс. руб.</w:t>
      </w:r>
      <w:r w:rsidRPr="007319DB">
        <w:rPr>
          <w:bCs/>
          <w:sz w:val="28"/>
          <w:szCs w:val="28"/>
        </w:rPr>
        <w:t xml:space="preserve">, в том числе </w:t>
      </w:r>
      <w:r w:rsidRPr="007319DB">
        <w:rPr>
          <w:sz w:val="28"/>
          <w:szCs w:val="28"/>
        </w:rPr>
        <w:t>на заработную плату, исходя из штатной численности 28 единиц, предусмотрены в сумме 18 296,2</w:t>
      </w:r>
      <w:r w:rsidRPr="007319DB">
        <w:rPr>
          <w:rFonts w:ascii="Arial Narrow" w:hAnsi="Arial Narrow" w:cs="Arial"/>
          <w:b/>
          <w:bCs/>
          <w:sz w:val="28"/>
          <w:szCs w:val="28"/>
        </w:rPr>
        <w:t xml:space="preserve"> </w:t>
      </w:r>
      <w:r w:rsidR="00213232">
        <w:rPr>
          <w:sz w:val="28"/>
          <w:szCs w:val="28"/>
        </w:rPr>
        <w:t>тыс. руб.</w:t>
      </w:r>
      <w:r w:rsidRPr="007319DB">
        <w:rPr>
          <w:sz w:val="28"/>
          <w:szCs w:val="28"/>
        </w:rPr>
        <w:t xml:space="preserve">, на текущие расходы предусмотрено 3 727,4 </w:t>
      </w:r>
      <w:r w:rsidR="00213232">
        <w:rPr>
          <w:sz w:val="28"/>
          <w:szCs w:val="28"/>
        </w:rPr>
        <w:t>тыс. руб.</w:t>
      </w:r>
      <w:r w:rsidRPr="007319DB">
        <w:rPr>
          <w:sz w:val="28"/>
          <w:szCs w:val="28"/>
        </w:rPr>
        <w:t>;</w:t>
      </w:r>
    </w:p>
    <w:p w:rsidR="0074534C" w:rsidRPr="007319DB" w:rsidRDefault="0074534C" w:rsidP="006D65FB">
      <w:pPr>
        <w:widowControl/>
        <w:tabs>
          <w:tab w:val="left" w:pos="142"/>
        </w:tabs>
        <w:ind w:firstLine="709"/>
        <w:jc w:val="both"/>
        <w:rPr>
          <w:sz w:val="28"/>
          <w:szCs w:val="28"/>
        </w:rPr>
      </w:pPr>
      <w:r w:rsidRPr="007319DB">
        <w:rPr>
          <w:sz w:val="28"/>
          <w:szCs w:val="28"/>
        </w:rPr>
        <w:t xml:space="preserve">-на </w:t>
      </w:r>
      <w:r w:rsidRPr="007319DB">
        <w:rPr>
          <w:bCs/>
          <w:sz w:val="28"/>
          <w:szCs w:val="28"/>
        </w:rPr>
        <w:t xml:space="preserve">обеспечение деятельности государственного казенного учреждения Ленинградской области </w:t>
      </w:r>
      <w:r w:rsidRPr="007319DB">
        <w:rPr>
          <w:sz w:val="28"/>
          <w:szCs w:val="28"/>
        </w:rPr>
        <w:t xml:space="preserve">«Дом дружбы Ленинградской области» </w:t>
      </w:r>
      <w:r w:rsidRPr="007319DB">
        <w:rPr>
          <w:bCs/>
          <w:sz w:val="28"/>
          <w:szCs w:val="28"/>
        </w:rPr>
        <w:t xml:space="preserve"> 11 321,7 </w:t>
      </w:r>
      <w:r w:rsidR="00213232">
        <w:rPr>
          <w:bCs/>
          <w:sz w:val="28"/>
          <w:szCs w:val="28"/>
        </w:rPr>
        <w:t>тыс. руб.</w:t>
      </w:r>
      <w:r w:rsidRPr="007319DB">
        <w:rPr>
          <w:bCs/>
          <w:sz w:val="28"/>
          <w:szCs w:val="28"/>
        </w:rPr>
        <w:t xml:space="preserve">, в том числе </w:t>
      </w:r>
      <w:r w:rsidRPr="007319DB">
        <w:rPr>
          <w:sz w:val="28"/>
          <w:szCs w:val="28"/>
        </w:rPr>
        <w:t xml:space="preserve">на заработную плату, исходя из штатной численности 10 единиц, </w:t>
      </w:r>
      <w:r w:rsidRPr="007319DB">
        <w:rPr>
          <w:sz w:val="28"/>
          <w:szCs w:val="28"/>
        </w:rPr>
        <w:lastRenderedPageBreak/>
        <w:t>предусмотрены в сумме 7 586,1</w:t>
      </w:r>
      <w:r w:rsidRPr="007319DB">
        <w:rPr>
          <w:rFonts w:ascii="Arial Narrow" w:hAnsi="Arial Narrow" w:cs="Arial"/>
          <w:b/>
          <w:bCs/>
          <w:sz w:val="28"/>
          <w:szCs w:val="28"/>
        </w:rPr>
        <w:t xml:space="preserve"> </w:t>
      </w:r>
      <w:r w:rsidR="00213232">
        <w:rPr>
          <w:sz w:val="28"/>
          <w:szCs w:val="28"/>
        </w:rPr>
        <w:t>тыс. руб.</w:t>
      </w:r>
      <w:r w:rsidRPr="007319DB">
        <w:rPr>
          <w:sz w:val="28"/>
          <w:szCs w:val="28"/>
        </w:rPr>
        <w:t xml:space="preserve">, на текущие расходы предусмотрено 3 735,6 </w:t>
      </w:r>
      <w:r w:rsidR="00213232">
        <w:rPr>
          <w:sz w:val="28"/>
          <w:szCs w:val="28"/>
        </w:rPr>
        <w:t>тыс. руб.</w:t>
      </w:r>
    </w:p>
    <w:p w:rsidR="0074534C" w:rsidRPr="002B3E55" w:rsidRDefault="0074534C" w:rsidP="006D65FB">
      <w:pPr>
        <w:widowControl/>
        <w:tabs>
          <w:tab w:val="left" w:pos="142"/>
        </w:tabs>
        <w:ind w:firstLine="709"/>
        <w:jc w:val="both"/>
        <w:rPr>
          <w:color w:val="000000"/>
          <w:sz w:val="28"/>
          <w:szCs w:val="28"/>
        </w:rPr>
      </w:pPr>
      <w:r w:rsidRPr="002B3E55">
        <w:rPr>
          <w:color w:val="000000"/>
          <w:sz w:val="28"/>
          <w:szCs w:val="28"/>
        </w:rPr>
        <w:t xml:space="preserve">14. </w:t>
      </w:r>
      <w:r w:rsidRPr="002B3E55">
        <w:rPr>
          <w:bCs/>
          <w:color w:val="000000"/>
          <w:sz w:val="28"/>
          <w:szCs w:val="28"/>
          <w:u w:val="single"/>
        </w:rPr>
        <w:t>Управлению по государственному техническому надзору и контролю</w:t>
      </w:r>
      <w:r w:rsidRPr="002B3E55">
        <w:rPr>
          <w:color w:val="000000"/>
          <w:sz w:val="28"/>
          <w:szCs w:val="28"/>
        </w:rPr>
        <w:t xml:space="preserve">            на реализацию мероприятий ведомственной целевой программы «Организация обеспечения деятельности Управления Ленинградской области по надзору за техническим состоянием самоходных машин и других видов техники на 2014-2016 годы» предусмотрены расходы областного бюджета в сумме 9 000,0 тыс. руб.,  что аналогично уровню </w:t>
      </w:r>
      <w:r w:rsidRPr="002B3E55">
        <w:rPr>
          <w:color w:val="000000"/>
          <w:sz w:val="28"/>
          <w:szCs w:val="28"/>
          <w:shd w:val="clear" w:color="auto" w:fill="FFFFFF"/>
        </w:rPr>
        <w:t>2014 года.</w:t>
      </w:r>
    </w:p>
    <w:p w:rsidR="009D4D2A" w:rsidRDefault="009D4D2A" w:rsidP="006D65FB">
      <w:pPr>
        <w:widowControl/>
        <w:tabs>
          <w:tab w:val="left" w:pos="142"/>
        </w:tabs>
        <w:spacing w:after="120"/>
        <w:ind w:firstLine="539"/>
        <w:jc w:val="center"/>
        <w:rPr>
          <w:b/>
          <w:sz w:val="28"/>
          <w:szCs w:val="28"/>
        </w:rPr>
      </w:pPr>
      <w:r>
        <w:rPr>
          <w:b/>
          <w:sz w:val="28"/>
          <w:szCs w:val="28"/>
        </w:rPr>
        <w:br w:type="page"/>
      </w:r>
    </w:p>
    <w:p w:rsidR="0074534C" w:rsidRPr="00504EE2" w:rsidRDefault="0074534C" w:rsidP="006D65FB">
      <w:pPr>
        <w:widowControl/>
        <w:tabs>
          <w:tab w:val="left" w:pos="142"/>
        </w:tabs>
        <w:spacing w:after="120"/>
        <w:ind w:firstLine="539"/>
        <w:jc w:val="center"/>
        <w:rPr>
          <w:b/>
          <w:sz w:val="28"/>
          <w:szCs w:val="28"/>
        </w:rPr>
      </w:pPr>
      <w:r w:rsidRPr="00504EE2">
        <w:rPr>
          <w:b/>
          <w:sz w:val="28"/>
          <w:szCs w:val="28"/>
        </w:rPr>
        <w:lastRenderedPageBreak/>
        <w:t>Адресная инвестиционная программа 2015 года</w:t>
      </w:r>
    </w:p>
    <w:p w:rsidR="0074534C" w:rsidRPr="00696CD5" w:rsidRDefault="0074534C" w:rsidP="006D65FB">
      <w:pPr>
        <w:tabs>
          <w:tab w:val="left" w:pos="142"/>
        </w:tabs>
        <w:ind w:firstLine="539"/>
        <w:jc w:val="both"/>
        <w:rPr>
          <w:b/>
          <w:sz w:val="28"/>
          <w:szCs w:val="28"/>
        </w:rPr>
      </w:pPr>
    </w:p>
    <w:p w:rsidR="0074534C" w:rsidRPr="0070509E" w:rsidRDefault="0074534C" w:rsidP="006D65FB">
      <w:pPr>
        <w:tabs>
          <w:tab w:val="left" w:pos="142"/>
        </w:tabs>
        <w:ind w:firstLine="709"/>
        <w:jc w:val="both"/>
        <w:rPr>
          <w:bCs/>
          <w:sz w:val="28"/>
          <w:szCs w:val="28"/>
        </w:rPr>
      </w:pPr>
      <w:r w:rsidRPr="00D903B4">
        <w:rPr>
          <w:sz w:val="28"/>
          <w:szCs w:val="28"/>
        </w:rPr>
        <w:t xml:space="preserve">Общий объем ассигнований по проекту программы </w:t>
      </w:r>
      <w:r>
        <w:rPr>
          <w:sz w:val="28"/>
          <w:szCs w:val="28"/>
        </w:rPr>
        <w:t>2015</w:t>
      </w:r>
      <w:r w:rsidRPr="00D903B4">
        <w:rPr>
          <w:sz w:val="28"/>
          <w:szCs w:val="28"/>
        </w:rPr>
        <w:t xml:space="preserve"> года составляет </w:t>
      </w:r>
      <w:r>
        <w:rPr>
          <w:b/>
          <w:sz w:val="28"/>
          <w:szCs w:val="28"/>
        </w:rPr>
        <w:t>8 808 121,8</w:t>
      </w:r>
      <w:r w:rsidRPr="00D903B4">
        <w:rPr>
          <w:b/>
          <w:bCs/>
          <w:sz w:val="28"/>
          <w:szCs w:val="28"/>
        </w:rPr>
        <w:t xml:space="preserve"> </w:t>
      </w:r>
      <w:r w:rsidR="00742CFC">
        <w:rPr>
          <w:b/>
          <w:bCs/>
          <w:sz w:val="28"/>
          <w:szCs w:val="28"/>
        </w:rPr>
        <w:t>тыс. руб.</w:t>
      </w:r>
      <w:r>
        <w:rPr>
          <w:b/>
          <w:bCs/>
          <w:sz w:val="28"/>
          <w:szCs w:val="28"/>
        </w:rPr>
        <w:t xml:space="preserve">, </w:t>
      </w:r>
      <w:r w:rsidRPr="0070509E">
        <w:rPr>
          <w:bCs/>
          <w:sz w:val="28"/>
          <w:szCs w:val="28"/>
        </w:rPr>
        <w:t xml:space="preserve">что на 2 190 984,9 </w:t>
      </w:r>
      <w:r w:rsidR="00742CFC">
        <w:rPr>
          <w:bCs/>
          <w:sz w:val="28"/>
          <w:szCs w:val="28"/>
        </w:rPr>
        <w:t>тыс. руб.</w:t>
      </w:r>
      <w:r w:rsidRPr="0070509E">
        <w:rPr>
          <w:bCs/>
          <w:sz w:val="28"/>
          <w:szCs w:val="28"/>
        </w:rPr>
        <w:t xml:space="preserve"> больше ассигнований 2014 года</w:t>
      </w:r>
    </w:p>
    <w:p w:rsidR="0074534C" w:rsidRPr="00D903B4" w:rsidRDefault="0074534C" w:rsidP="006D65FB">
      <w:pPr>
        <w:tabs>
          <w:tab w:val="left" w:pos="142"/>
        </w:tabs>
        <w:ind w:firstLine="709"/>
        <w:jc w:val="both"/>
        <w:rPr>
          <w:bCs/>
          <w:sz w:val="28"/>
          <w:szCs w:val="28"/>
        </w:rPr>
      </w:pPr>
      <w:r w:rsidRPr="00D903B4">
        <w:rPr>
          <w:bCs/>
          <w:sz w:val="28"/>
          <w:szCs w:val="28"/>
        </w:rPr>
        <w:t xml:space="preserve">В рамках программной части предусмотрено финансирование объектов включенных в </w:t>
      </w:r>
      <w:r w:rsidRPr="00037494">
        <w:rPr>
          <w:bCs/>
          <w:sz w:val="28"/>
          <w:szCs w:val="28"/>
        </w:rPr>
        <w:t>девять</w:t>
      </w:r>
      <w:r w:rsidRPr="00D903B4">
        <w:rPr>
          <w:bCs/>
          <w:sz w:val="28"/>
          <w:szCs w:val="28"/>
        </w:rPr>
        <w:t xml:space="preserve"> государственных программ. Общий объем ассигнований по программной части составляет </w:t>
      </w:r>
      <w:r w:rsidRPr="00DD1570">
        <w:rPr>
          <w:b/>
          <w:sz w:val="28"/>
          <w:szCs w:val="28"/>
        </w:rPr>
        <w:t>8</w:t>
      </w:r>
      <w:r>
        <w:rPr>
          <w:b/>
          <w:sz w:val="28"/>
          <w:szCs w:val="28"/>
        </w:rPr>
        <w:t> 595 121,8</w:t>
      </w:r>
      <w:r w:rsidRPr="00D903B4">
        <w:rPr>
          <w:b/>
          <w:bCs/>
          <w:sz w:val="28"/>
          <w:szCs w:val="28"/>
        </w:rPr>
        <w:t> </w:t>
      </w:r>
      <w:r w:rsidR="00742CFC">
        <w:rPr>
          <w:b/>
          <w:bCs/>
          <w:sz w:val="28"/>
          <w:szCs w:val="28"/>
        </w:rPr>
        <w:t>тыс. руб.</w:t>
      </w:r>
      <w:r w:rsidRPr="00D903B4">
        <w:rPr>
          <w:bCs/>
          <w:sz w:val="28"/>
          <w:szCs w:val="28"/>
        </w:rPr>
        <w:t xml:space="preserve"> или </w:t>
      </w:r>
      <w:r w:rsidRPr="00D903B4">
        <w:rPr>
          <w:b/>
          <w:bCs/>
          <w:sz w:val="28"/>
          <w:szCs w:val="28"/>
        </w:rPr>
        <w:t>9</w:t>
      </w:r>
      <w:r>
        <w:rPr>
          <w:b/>
          <w:bCs/>
          <w:sz w:val="28"/>
          <w:szCs w:val="28"/>
        </w:rPr>
        <w:t>7</w:t>
      </w:r>
      <w:r w:rsidRPr="00D903B4">
        <w:rPr>
          <w:b/>
          <w:bCs/>
          <w:sz w:val="28"/>
          <w:szCs w:val="28"/>
        </w:rPr>
        <w:t>,</w:t>
      </w:r>
      <w:r>
        <w:rPr>
          <w:b/>
          <w:bCs/>
          <w:sz w:val="28"/>
          <w:szCs w:val="28"/>
        </w:rPr>
        <w:t>6</w:t>
      </w:r>
      <w:r w:rsidRPr="00E05F4B">
        <w:rPr>
          <w:b/>
          <w:bCs/>
          <w:sz w:val="28"/>
          <w:szCs w:val="28"/>
        </w:rPr>
        <w:t>%</w:t>
      </w:r>
      <w:r w:rsidRPr="00D903B4">
        <w:rPr>
          <w:bCs/>
          <w:sz w:val="28"/>
          <w:szCs w:val="28"/>
        </w:rPr>
        <w:t xml:space="preserve"> от общего объема финансирования по адр</w:t>
      </w:r>
      <w:r>
        <w:rPr>
          <w:bCs/>
          <w:sz w:val="28"/>
          <w:szCs w:val="28"/>
        </w:rPr>
        <w:t>есной инвестиционной программе.</w:t>
      </w:r>
    </w:p>
    <w:p w:rsidR="0074534C" w:rsidRDefault="0074534C" w:rsidP="006D65FB">
      <w:pPr>
        <w:pStyle w:val="a7"/>
        <w:tabs>
          <w:tab w:val="left" w:pos="142"/>
          <w:tab w:val="left" w:pos="4678"/>
        </w:tabs>
        <w:ind w:firstLine="709"/>
        <w:jc w:val="both"/>
        <w:rPr>
          <w:szCs w:val="28"/>
        </w:rPr>
      </w:pPr>
      <w:r w:rsidRPr="00D903B4">
        <w:rPr>
          <w:szCs w:val="28"/>
        </w:rPr>
        <w:t>В соответствии с государственной программой Ленинградской области «Развитие здравоохранения в Ленинградской области» в 201</w:t>
      </w:r>
      <w:r>
        <w:rPr>
          <w:szCs w:val="28"/>
        </w:rPr>
        <w:t>5</w:t>
      </w:r>
      <w:r w:rsidRPr="00D903B4">
        <w:rPr>
          <w:szCs w:val="28"/>
        </w:rPr>
        <w:t xml:space="preserve"> году предусмотрено финансирование </w:t>
      </w:r>
      <w:r>
        <w:rPr>
          <w:szCs w:val="28"/>
        </w:rPr>
        <w:t>четырех</w:t>
      </w:r>
      <w:r w:rsidRPr="00D903B4">
        <w:rPr>
          <w:szCs w:val="28"/>
        </w:rPr>
        <w:t xml:space="preserve"> объектов областной собственности (в том числе </w:t>
      </w:r>
      <w:r>
        <w:rPr>
          <w:szCs w:val="28"/>
        </w:rPr>
        <w:t>один</w:t>
      </w:r>
      <w:r w:rsidRPr="00D903B4">
        <w:rPr>
          <w:szCs w:val="28"/>
        </w:rPr>
        <w:t xml:space="preserve"> вновь начинаем</w:t>
      </w:r>
      <w:r>
        <w:rPr>
          <w:szCs w:val="28"/>
        </w:rPr>
        <w:t>ый</w:t>
      </w:r>
      <w:r w:rsidRPr="00D903B4">
        <w:rPr>
          <w:szCs w:val="28"/>
        </w:rPr>
        <w:t xml:space="preserve">) на общую сумму </w:t>
      </w:r>
      <w:r>
        <w:rPr>
          <w:szCs w:val="28"/>
        </w:rPr>
        <w:t>815 480</w:t>
      </w:r>
      <w:r w:rsidRPr="00D903B4">
        <w:rPr>
          <w:szCs w:val="28"/>
        </w:rPr>
        <w:t> </w:t>
      </w:r>
      <w:r w:rsidR="00742CFC">
        <w:rPr>
          <w:szCs w:val="28"/>
        </w:rPr>
        <w:t>тыс. руб.</w:t>
      </w:r>
      <w:r w:rsidRPr="00D903B4">
        <w:rPr>
          <w:szCs w:val="28"/>
        </w:rPr>
        <w:t xml:space="preserve"> (главный распорядитель бюджетных средс</w:t>
      </w:r>
      <w:r>
        <w:rPr>
          <w:szCs w:val="28"/>
        </w:rPr>
        <w:t>тв – комитет по строительству).</w:t>
      </w:r>
    </w:p>
    <w:p w:rsidR="0074534C" w:rsidRPr="00D903B4" w:rsidRDefault="0074534C" w:rsidP="006D65FB">
      <w:pPr>
        <w:pStyle w:val="a7"/>
        <w:tabs>
          <w:tab w:val="left" w:pos="142"/>
          <w:tab w:val="left" w:pos="4678"/>
        </w:tabs>
        <w:ind w:firstLine="709"/>
        <w:jc w:val="both"/>
        <w:rPr>
          <w:szCs w:val="28"/>
        </w:rPr>
      </w:pPr>
      <w:proofErr w:type="gramStart"/>
      <w:r w:rsidRPr="00D903B4">
        <w:rPr>
          <w:szCs w:val="28"/>
        </w:rPr>
        <w:t>В соответствии с государственной программой Ленинградской области «</w:t>
      </w:r>
      <w:r w:rsidR="0072131E">
        <w:rPr>
          <w:szCs w:val="28"/>
        </w:rPr>
        <w:t>Современное образование Ленинградской области</w:t>
      </w:r>
      <w:r w:rsidRPr="00D903B4">
        <w:rPr>
          <w:szCs w:val="28"/>
        </w:rPr>
        <w:t xml:space="preserve">» предусмотрено финансирование двадцати объектов на общую сумму </w:t>
      </w:r>
      <w:r>
        <w:rPr>
          <w:szCs w:val="28"/>
        </w:rPr>
        <w:t>2 225 452</w:t>
      </w:r>
      <w:r w:rsidRPr="00D903B4">
        <w:rPr>
          <w:szCs w:val="28"/>
        </w:rPr>
        <w:t> </w:t>
      </w:r>
      <w:r w:rsidR="00742CFC">
        <w:rPr>
          <w:szCs w:val="28"/>
        </w:rPr>
        <w:t>тыс. руб.</w:t>
      </w:r>
      <w:r w:rsidRPr="00D903B4">
        <w:rPr>
          <w:szCs w:val="28"/>
        </w:rPr>
        <w:t xml:space="preserve"> (главный распорядитель бюджетных средств – комитет по строительству), в том числе предусмотрены ассигнования на </w:t>
      </w:r>
      <w:r>
        <w:rPr>
          <w:szCs w:val="28"/>
        </w:rPr>
        <w:t>строительство</w:t>
      </w:r>
      <w:r w:rsidRPr="00D903B4">
        <w:rPr>
          <w:szCs w:val="28"/>
        </w:rPr>
        <w:t xml:space="preserve"> </w:t>
      </w:r>
      <w:r>
        <w:rPr>
          <w:szCs w:val="28"/>
        </w:rPr>
        <w:t>и выкуп шестнадцати</w:t>
      </w:r>
      <w:r w:rsidRPr="00D903B4">
        <w:rPr>
          <w:szCs w:val="28"/>
        </w:rPr>
        <w:t xml:space="preserve"> детских садов на общую сумму </w:t>
      </w:r>
      <w:r>
        <w:rPr>
          <w:szCs w:val="28"/>
        </w:rPr>
        <w:t>1 733 768</w:t>
      </w:r>
      <w:r w:rsidRPr="00D903B4">
        <w:rPr>
          <w:szCs w:val="28"/>
        </w:rPr>
        <w:t> </w:t>
      </w:r>
      <w:r w:rsidR="00742CFC">
        <w:rPr>
          <w:szCs w:val="28"/>
        </w:rPr>
        <w:t>тыс. руб.</w:t>
      </w:r>
      <w:r>
        <w:rPr>
          <w:szCs w:val="28"/>
        </w:rPr>
        <w:t xml:space="preserve">, </w:t>
      </w:r>
      <w:r w:rsidRPr="00D903B4">
        <w:rPr>
          <w:szCs w:val="28"/>
        </w:rPr>
        <w:t xml:space="preserve">на строительство </w:t>
      </w:r>
      <w:r>
        <w:rPr>
          <w:szCs w:val="28"/>
        </w:rPr>
        <w:t>трех</w:t>
      </w:r>
      <w:r w:rsidRPr="00D903B4">
        <w:rPr>
          <w:szCs w:val="28"/>
        </w:rPr>
        <w:t xml:space="preserve"> общеобразовательных школ на общую сумму </w:t>
      </w:r>
      <w:r>
        <w:rPr>
          <w:szCs w:val="28"/>
        </w:rPr>
        <w:t>441 684</w:t>
      </w:r>
      <w:proofErr w:type="gramEnd"/>
      <w:r w:rsidRPr="00D903B4">
        <w:rPr>
          <w:szCs w:val="28"/>
        </w:rPr>
        <w:t> </w:t>
      </w:r>
      <w:proofErr w:type="gramStart"/>
      <w:r w:rsidR="00742CFC">
        <w:rPr>
          <w:szCs w:val="28"/>
        </w:rPr>
        <w:t>тыс. руб.</w:t>
      </w:r>
      <w:r w:rsidRPr="00D903B4">
        <w:rPr>
          <w:szCs w:val="28"/>
        </w:rPr>
        <w:t xml:space="preserve"> (в том числе на завершение строительства муниципального образовательного учреждения "Средняя общеобразовательная школа" на 600 мест, г.</w:t>
      </w:r>
      <w:r>
        <w:rPr>
          <w:szCs w:val="28"/>
        </w:rPr>
        <w:t xml:space="preserve"> </w:t>
      </w:r>
      <w:r w:rsidRPr="00D903B4">
        <w:rPr>
          <w:szCs w:val="28"/>
        </w:rPr>
        <w:t>Шлиссельбург</w:t>
      </w:r>
      <w:r>
        <w:rPr>
          <w:szCs w:val="28"/>
        </w:rPr>
        <w:t xml:space="preserve"> в размере 100 000 </w:t>
      </w:r>
      <w:r w:rsidR="00742CFC">
        <w:rPr>
          <w:szCs w:val="28"/>
        </w:rPr>
        <w:t>тыс. руб.</w:t>
      </w:r>
      <w:r w:rsidRPr="00D903B4">
        <w:rPr>
          <w:szCs w:val="28"/>
        </w:rPr>
        <w:t xml:space="preserve">, на завершение строительства муниципального образовательного учреждения </w:t>
      </w:r>
      <w:r w:rsidRPr="005C26CA">
        <w:rPr>
          <w:szCs w:val="28"/>
        </w:rPr>
        <w:t>«</w:t>
      </w:r>
      <w:r>
        <w:rPr>
          <w:szCs w:val="28"/>
        </w:rPr>
        <w:t>С</w:t>
      </w:r>
      <w:r w:rsidRPr="005C26CA">
        <w:rPr>
          <w:szCs w:val="28"/>
        </w:rPr>
        <w:t>редняя общеобразовательная школа» на 350 мест в п. Вознесенье Подпорожского района</w:t>
      </w:r>
      <w:r w:rsidRPr="00D903B4">
        <w:rPr>
          <w:szCs w:val="28"/>
        </w:rPr>
        <w:t xml:space="preserve"> в размере </w:t>
      </w:r>
      <w:r>
        <w:rPr>
          <w:szCs w:val="28"/>
        </w:rPr>
        <w:t>291 684</w:t>
      </w:r>
      <w:r w:rsidRPr="00D903B4">
        <w:rPr>
          <w:szCs w:val="28"/>
        </w:rPr>
        <w:t> </w:t>
      </w:r>
      <w:r w:rsidR="00742CFC">
        <w:rPr>
          <w:szCs w:val="28"/>
        </w:rPr>
        <w:t>тыс. руб.</w:t>
      </w:r>
      <w:r>
        <w:rPr>
          <w:szCs w:val="28"/>
        </w:rPr>
        <w:t>)</w:t>
      </w:r>
      <w:r w:rsidRPr="00D903B4">
        <w:rPr>
          <w:szCs w:val="28"/>
        </w:rPr>
        <w:t xml:space="preserve"> и на </w:t>
      </w:r>
      <w:r>
        <w:rPr>
          <w:szCs w:val="28"/>
        </w:rPr>
        <w:t>реконструкцию в рамках подпрограммы «</w:t>
      </w:r>
      <w:r w:rsidRPr="005C26CA">
        <w:rPr>
          <w:szCs w:val="28"/>
        </w:rPr>
        <w:t>Развитие дополнительного образования детей Ленинградской области</w:t>
      </w:r>
      <w:proofErr w:type="gramEnd"/>
      <w:r>
        <w:rPr>
          <w:szCs w:val="28"/>
        </w:rPr>
        <w:t>» муниципального образовательного учреждения</w:t>
      </w:r>
      <w:r w:rsidRPr="005C26CA">
        <w:rPr>
          <w:szCs w:val="28"/>
        </w:rPr>
        <w:t xml:space="preserve"> ДОД «Волосовская детская школа Искусств им. Н.К. Рериха» со строительством пристройки</w:t>
      </w:r>
      <w:r w:rsidRPr="00D903B4">
        <w:rPr>
          <w:szCs w:val="28"/>
        </w:rPr>
        <w:t xml:space="preserve"> в размере </w:t>
      </w:r>
      <w:r>
        <w:rPr>
          <w:szCs w:val="28"/>
        </w:rPr>
        <w:t>5</w:t>
      </w:r>
      <w:r w:rsidRPr="00D903B4">
        <w:rPr>
          <w:szCs w:val="28"/>
        </w:rPr>
        <w:t>0 000 </w:t>
      </w:r>
      <w:r w:rsidR="00742CFC">
        <w:rPr>
          <w:szCs w:val="28"/>
        </w:rPr>
        <w:t>тыс. руб.</w:t>
      </w:r>
    </w:p>
    <w:p w:rsidR="0074534C" w:rsidRPr="00D903B4" w:rsidRDefault="0074534C" w:rsidP="006D65FB">
      <w:pPr>
        <w:pStyle w:val="a7"/>
        <w:tabs>
          <w:tab w:val="left" w:pos="142"/>
          <w:tab w:val="left" w:pos="4678"/>
        </w:tabs>
        <w:ind w:firstLine="709"/>
        <w:jc w:val="both"/>
        <w:rPr>
          <w:szCs w:val="28"/>
        </w:rPr>
      </w:pPr>
      <w:r w:rsidRPr="00D903B4">
        <w:rPr>
          <w:szCs w:val="28"/>
        </w:rPr>
        <w:t xml:space="preserve">В соответствии с государственной программой Ленинградской области «Развитие физической культуры и спорта в Ленинградской области» предусмотрено финансирование </w:t>
      </w:r>
      <w:r>
        <w:rPr>
          <w:szCs w:val="28"/>
        </w:rPr>
        <w:t>шести</w:t>
      </w:r>
      <w:r w:rsidRPr="00D903B4">
        <w:rPr>
          <w:szCs w:val="28"/>
        </w:rPr>
        <w:t xml:space="preserve"> </w:t>
      </w:r>
      <w:r>
        <w:rPr>
          <w:szCs w:val="28"/>
        </w:rPr>
        <w:t xml:space="preserve">переходящих </w:t>
      </w:r>
      <w:r w:rsidRPr="00D903B4">
        <w:rPr>
          <w:szCs w:val="28"/>
        </w:rPr>
        <w:t xml:space="preserve">объектов на общую сумму </w:t>
      </w:r>
      <w:r>
        <w:rPr>
          <w:szCs w:val="28"/>
        </w:rPr>
        <w:t>742 719</w:t>
      </w:r>
      <w:r w:rsidRPr="00D903B4">
        <w:rPr>
          <w:szCs w:val="28"/>
        </w:rPr>
        <w:t> </w:t>
      </w:r>
      <w:r w:rsidR="00742CFC">
        <w:rPr>
          <w:szCs w:val="28"/>
        </w:rPr>
        <w:t>тыс. руб.</w:t>
      </w:r>
      <w:r w:rsidRPr="00D903B4">
        <w:rPr>
          <w:szCs w:val="28"/>
        </w:rPr>
        <w:t xml:space="preserve"> (главный распорядитель бюджетных сред</w:t>
      </w:r>
      <w:r>
        <w:rPr>
          <w:szCs w:val="28"/>
        </w:rPr>
        <w:t>ств – комитет по строительству), в том числе на завершение строительством четырех объектов на общую сумму 261 129 </w:t>
      </w:r>
      <w:r w:rsidR="00742CFC">
        <w:rPr>
          <w:szCs w:val="28"/>
        </w:rPr>
        <w:t>тыс. руб.</w:t>
      </w:r>
      <w:r>
        <w:rPr>
          <w:szCs w:val="28"/>
        </w:rPr>
        <w:t xml:space="preserve"> (Строительство в</w:t>
      </w:r>
      <w:r w:rsidRPr="00F8078A">
        <w:rPr>
          <w:szCs w:val="28"/>
        </w:rPr>
        <w:t>односпортивн</w:t>
      </w:r>
      <w:r>
        <w:rPr>
          <w:szCs w:val="28"/>
        </w:rPr>
        <w:t>ого</w:t>
      </w:r>
      <w:r w:rsidRPr="00F8078A">
        <w:rPr>
          <w:szCs w:val="28"/>
        </w:rPr>
        <w:t xml:space="preserve"> оздоровительн</w:t>
      </w:r>
      <w:r>
        <w:rPr>
          <w:szCs w:val="28"/>
        </w:rPr>
        <w:t>ого</w:t>
      </w:r>
      <w:r w:rsidRPr="00F8078A">
        <w:rPr>
          <w:szCs w:val="28"/>
        </w:rPr>
        <w:t xml:space="preserve"> комплекс</w:t>
      </w:r>
      <w:r>
        <w:rPr>
          <w:szCs w:val="28"/>
        </w:rPr>
        <w:t>а</w:t>
      </w:r>
      <w:r w:rsidRPr="00F8078A">
        <w:rPr>
          <w:szCs w:val="28"/>
        </w:rPr>
        <w:t xml:space="preserve"> </w:t>
      </w:r>
      <w:r>
        <w:rPr>
          <w:szCs w:val="28"/>
        </w:rPr>
        <w:t>в</w:t>
      </w:r>
      <w:r w:rsidRPr="00F8078A">
        <w:rPr>
          <w:szCs w:val="28"/>
        </w:rPr>
        <w:t xml:space="preserve"> г. Волосово,</w:t>
      </w:r>
      <w:r>
        <w:rPr>
          <w:szCs w:val="28"/>
        </w:rPr>
        <w:t xml:space="preserve"> с</w:t>
      </w:r>
      <w:r w:rsidRPr="00F8078A">
        <w:rPr>
          <w:szCs w:val="28"/>
        </w:rPr>
        <w:t>троительство физкультурно-оздоровительного комплекса в г.</w:t>
      </w:r>
      <w:r w:rsidR="008C432C">
        <w:rPr>
          <w:szCs w:val="28"/>
        </w:rPr>
        <w:t xml:space="preserve"> </w:t>
      </w:r>
      <w:r w:rsidRPr="00F8078A">
        <w:rPr>
          <w:szCs w:val="28"/>
        </w:rPr>
        <w:t>Приозерске</w:t>
      </w:r>
      <w:r>
        <w:rPr>
          <w:szCs w:val="28"/>
        </w:rPr>
        <w:t>, с</w:t>
      </w:r>
      <w:r w:rsidRPr="00F8078A">
        <w:rPr>
          <w:szCs w:val="28"/>
        </w:rPr>
        <w:t xml:space="preserve">троительство крытого катка с </w:t>
      </w:r>
      <w:r>
        <w:rPr>
          <w:szCs w:val="28"/>
        </w:rPr>
        <w:t>искусственным льдом в г. Кириши и с</w:t>
      </w:r>
      <w:r w:rsidRPr="00F8078A">
        <w:rPr>
          <w:szCs w:val="28"/>
        </w:rPr>
        <w:t xml:space="preserve">троительство Ледовой арены </w:t>
      </w:r>
      <w:r>
        <w:rPr>
          <w:szCs w:val="28"/>
        </w:rPr>
        <w:t xml:space="preserve">в </w:t>
      </w:r>
      <w:r w:rsidRPr="00F8078A">
        <w:rPr>
          <w:szCs w:val="28"/>
        </w:rPr>
        <w:t>г.</w:t>
      </w:r>
      <w:r w:rsidR="008C432C">
        <w:rPr>
          <w:szCs w:val="28"/>
        </w:rPr>
        <w:t xml:space="preserve"> </w:t>
      </w:r>
      <w:r w:rsidRPr="00F8078A">
        <w:rPr>
          <w:szCs w:val="28"/>
        </w:rPr>
        <w:t>Кингисепп</w:t>
      </w:r>
      <w:r>
        <w:rPr>
          <w:szCs w:val="28"/>
        </w:rPr>
        <w:t>).</w:t>
      </w:r>
    </w:p>
    <w:p w:rsidR="0074534C" w:rsidRPr="00D903B4" w:rsidRDefault="0074534C" w:rsidP="006D65FB">
      <w:pPr>
        <w:pStyle w:val="a7"/>
        <w:tabs>
          <w:tab w:val="left" w:pos="142"/>
          <w:tab w:val="left" w:pos="4678"/>
        </w:tabs>
        <w:ind w:firstLine="709"/>
        <w:jc w:val="both"/>
        <w:rPr>
          <w:szCs w:val="28"/>
        </w:rPr>
      </w:pPr>
      <w:r w:rsidRPr="00D903B4">
        <w:rPr>
          <w:szCs w:val="28"/>
        </w:rPr>
        <w:t xml:space="preserve">На реализацию мероприятий государственной программы Ленинградской области «Обеспечение качественным жильем граждан на территории Ленинградской области» в </w:t>
      </w:r>
      <w:r>
        <w:rPr>
          <w:szCs w:val="28"/>
        </w:rPr>
        <w:t>2015</w:t>
      </w:r>
      <w:r w:rsidRPr="00D903B4">
        <w:rPr>
          <w:szCs w:val="28"/>
        </w:rPr>
        <w:t xml:space="preserve"> году предусмотрены ассигнования в сумме </w:t>
      </w:r>
      <w:r>
        <w:rPr>
          <w:szCs w:val="28"/>
        </w:rPr>
        <w:t>865 478,7</w:t>
      </w:r>
      <w:r w:rsidRPr="00D903B4">
        <w:rPr>
          <w:szCs w:val="28"/>
        </w:rPr>
        <w:t> </w:t>
      </w:r>
      <w:r w:rsidR="00742CFC">
        <w:rPr>
          <w:szCs w:val="28"/>
        </w:rPr>
        <w:t>тыс. руб.</w:t>
      </w:r>
      <w:r w:rsidRPr="00D903B4">
        <w:rPr>
          <w:szCs w:val="28"/>
        </w:rPr>
        <w:t xml:space="preserve"> (главный распорядитель бюджетных средств – комитет по строительству), в том числе на решение вопросов местного значения по созданию инженерной и транспортной инфраструктуры на земельных участках, предоставленных членам многодетных семей, молодым специалистам, членам </w:t>
      </w:r>
      <w:r w:rsidRPr="00D903B4">
        <w:rPr>
          <w:szCs w:val="28"/>
        </w:rPr>
        <w:lastRenderedPageBreak/>
        <w:t>молодых семей в сумме 225 000 </w:t>
      </w:r>
      <w:r w:rsidR="00742CFC">
        <w:rPr>
          <w:szCs w:val="28"/>
        </w:rPr>
        <w:t>тыс. руб.</w:t>
      </w:r>
      <w:r w:rsidRPr="00D903B4">
        <w:rPr>
          <w:szCs w:val="28"/>
        </w:rPr>
        <w:t>, на расселение граждан пострадавших от пожаров в сумме 150 000 </w:t>
      </w:r>
      <w:r w:rsidR="00742CFC">
        <w:rPr>
          <w:szCs w:val="28"/>
        </w:rPr>
        <w:t>тыс. руб.</w:t>
      </w:r>
      <w:r w:rsidRPr="00D903B4">
        <w:rPr>
          <w:szCs w:val="28"/>
        </w:rPr>
        <w:t xml:space="preserve"> и на приобретение квартир в строящихся домах для расселения аварийного фонда в сумме </w:t>
      </w:r>
      <w:r>
        <w:rPr>
          <w:szCs w:val="28"/>
        </w:rPr>
        <w:t>490 478,7</w:t>
      </w:r>
      <w:r w:rsidRPr="00D903B4">
        <w:rPr>
          <w:szCs w:val="28"/>
        </w:rPr>
        <w:t> </w:t>
      </w:r>
      <w:r w:rsidR="00742CFC">
        <w:rPr>
          <w:szCs w:val="28"/>
        </w:rPr>
        <w:t>тыс. руб.</w:t>
      </w:r>
    </w:p>
    <w:p w:rsidR="0074534C" w:rsidRPr="00D903B4" w:rsidRDefault="0074534C" w:rsidP="006D65FB">
      <w:pPr>
        <w:pStyle w:val="a7"/>
        <w:tabs>
          <w:tab w:val="left" w:pos="142"/>
          <w:tab w:val="left" w:pos="4678"/>
        </w:tabs>
        <w:ind w:firstLine="709"/>
        <w:jc w:val="both"/>
        <w:rPr>
          <w:szCs w:val="28"/>
        </w:rPr>
      </w:pPr>
      <w:r w:rsidRPr="00D903B4">
        <w:rPr>
          <w:szCs w:val="28"/>
        </w:rPr>
        <w:t xml:space="preserve">На реализацию мероприятий государственной программы Ленинградской области «Обеспечение устойчивого функционирования и развития коммунальной и инженерной инфраструктуры и повышение энергоэффективности в Ленинградской области» в </w:t>
      </w:r>
      <w:r>
        <w:rPr>
          <w:szCs w:val="28"/>
        </w:rPr>
        <w:t>2015</w:t>
      </w:r>
      <w:r w:rsidRPr="00D903B4">
        <w:rPr>
          <w:szCs w:val="28"/>
        </w:rPr>
        <w:t xml:space="preserve"> году предусмотрены ассигнования в сумме 1 1</w:t>
      </w:r>
      <w:r>
        <w:rPr>
          <w:szCs w:val="28"/>
        </w:rPr>
        <w:t>66</w:t>
      </w:r>
      <w:r w:rsidRPr="00D903B4">
        <w:rPr>
          <w:szCs w:val="28"/>
        </w:rPr>
        <w:t> </w:t>
      </w:r>
      <w:r>
        <w:rPr>
          <w:szCs w:val="28"/>
        </w:rPr>
        <w:t>417</w:t>
      </w:r>
      <w:r w:rsidRPr="00D903B4">
        <w:rPr>
          <w:szCs w:val="28"/>
        </w:rPr>
        <w:t>,</w:t>
      </w:r>
      <w:r>
        <w:rPr>
          <w:szCs w:val="28"/>
        </w:rPr>
        <w:t>6</w:t>
      </w:r>
      <w:r w:rsidRPr="00D903B4">
        <w:rPr>
          <w:szCs w:val="28"/>
        </w:rPr>
        <w:t> </w:t>
      </w:r>
      <w:r w:rsidR="00742CFC">
        <w:rPr>
          <w:szCs w:val="28"/>
        </w:rPr>
        <w:t>тыс. руб.</w:t>
      </w:r>
      <w:r w:rsidRPr="00D903B4">
        <w:rPr>
          <w:szCs w:val="28"/>
        </w:rPr>
        <w:t xml:space="preserve"> Из них на мероприятия по строительству и реконструкции </w:t>
      </w:r>
      <w:r>
        <w:rPr>
          <w:szCs w:val="28"/>
        </w:rPr>
        <w:t xml:space="preserve">24 объектов </w:t>
      </w:r>
      <w:r w:rsidRPr="00D903B4">
        <w:rPr>
          <w:szCs w:val="28"/>
        </w:rPr>
        <w:t>водоснабжения, водоотведения и очистки сточных вод в сумме 4</w:t>
      </w:r>
      <w:r>
        <w:rPr>
          <w:szCs w:val="28"/>
        </w:rPr>
        <w:t>70</w:t>
      </w:r>
      <w:r w:rsidRPr="00D903B4">
        <w:rPr>
          <w:szCs w:val="28"/>
        </w:rPr>
        <w:t> 016,6 </w:t>
      </w:r>
      <w:r w:rsidR="00742CFC">
        <w:rPr>
          <w:szCs w:val="28"/>
        </w:rPr>
        <w:t>тыс. руб.</w:t>
      </w:r>
      <w:r w:rsidRPr="00D903B4">
        <w:rPr>
          <w:szCs w:val="28"/>
        </w:rPr>
        <w:t xml:space="preserve"> (главный распорядитель бюджетных средств – комитет по жилищно-коммуна</w:t>
      </w:r>
      <w:r>
        <w:rPr>
          <w:szCs w:val="28"/>
        </w:rPr>
        <w:t xml:space="preserve">льному хозяйству и транспорту) </w:t>
      </w:r>
      <w:r w:rsidRPr="00D903B4">
        <w:rPr>
          <w:szCs w:val="28"/>
        </w:rPr>
        <w:t>и в целях повышения социально – экономического уровня и качества жизни населения Ленинградской области, выполнения обязательств, взятых Администрацией Ленинградской области перед ОАО «Газпром», и реализации Генеральной схемы газоснабжения и газификации Ленинградской области</w:t>
      </w:r>
      <w:r>
        <w:rPr>
          <w:szCs w:val="28"/>
        </w:rPr>
        <w:t>,</w:t>
      </w:r>
      <w:r w:rsidRPr="00D903B4">
        <w:rPr>
          <w:szCs w:val="28"/>
        </w:rPr>
        <w:t xml:space="preserve"> на мероприятия по газификации Ленинградской области в сумме 6</w:t>
      </w:r>
      <w:r>
        <w:rPr>
          <w:szCs w:val="28"/>
        </w:rPr>
        <w:t>96</w:t>
      </w:r>
      <w:r w:rsidRPr="00D903B4">
        <w:rPr>
          <w:szCs w:val="28"/>
        </w:rPr>
        <w:t> </w:t>
      </w:r>
      <w:r>
        <w:rPr>
          <w:szCs w:val="28"/>
        </w:rPr>
        <w:t>401</w:t>
      </w:r>
      <w:r w:rsidRPr="00D903B4">
        <w:rPr>
          <w:szCs w:val="28"/>
        </w:rPr>
        <w:t> </w:t>
      </w:r>
      <w:r w:rsidR="00742CFC">
        <w:rPr>
          <w:szCs w:val="28"/>
        </w:rPr>
        <w:t>тыс. руб.</w:t>
      </w:r>
      <w:r w:rsidRPr="00D903B4">
        <w:rPr>
          <w:szCs w:val="28"/>
        </w:rPr>
        <w:t xml:space="preserve"> </w:t>
      </w:r>
      <w:r>
        <w:rPr>
          <w:szCs w:val="28"/>
        </w:rPr>
        <w:t>(</w:t>
      </w:r>
      <w:r w:rsidR="00FA222A">
        <w:rPr>
          <w:szCs w:val="28"/>
        </w:rPr>
        <w:t>41</w:t>
      </w:r>
      <w:r>
        <w:rPr>
          <w:szCs w:val="28"/>
        </w:rPr>
        <w:t xml:space="preserve"> объект) </w:t>
      </w:r>
      <w:r w:rsidRPr="00D903B4">
        <w:rPr>
          <w:szCs w:val="28"/>
        </w:rPr>
        <w:t>(главный распорядитель бюджетных средств – комитет по топливно-энергетическому хозяйству).</w:t>
      </w:r>
    </w:p>
    <w:p w:rsidR="0074534C" w:rsidRPr="00D903B4" w:rsidRDefault="0074534C" w:rsidP="006D65FB">
      <w:pPr>
        <w:pStyle w:val="a7"/>
        <w:tabs>
          <w:tab w:val="left" w:pos="142"/>
          <w:tab w:val="left" w:pos="4678"/>
        </w:tabs>
        <w:ind w:firstLine="709"/>
        <w:jc w:val="both"/>
        <w:rPr>
          <w:szCs w:val="28"/>
        </w:rPr>
      </w:pPr>
      <w:r w:rsidRPr="00D903B4">
        <w:rPr>
          <w:szCs w:val="28"/>
        </w:rPr>
        <w:t xml:space="preserve">На реализацию мероприятий государственной программы Ленинградской области «Безопасность Ленинградской области» в </w:t>
      </w:r>
      <w:r>
        <w:rPr>
          <w:szCs w:val="28"/>
        </w:rPr>
        <w:t>2015</w:t>
      </w:r>
      <w:r w:rsidRPr="00D903B4">
        <w:rPr>
          <w:szCs w:val="28"/>
        </w:rPr>
        <w:t xml:space="preserve"> году предусмотрены ассигнования в сумме </w:t>
      </w:r>
      <w:r>
        <w:rPr>
          <w:szCs w:val="28"/>
        </w:rPr>
        <w:t>116 823</w:t>
      </w:r>
      <w:r w:rsidRPr="00D903B4">
        <w:rPr>
          <w:szCs w:val="28"/>
        </w:rPr>
        <w:t> </w:t>
      </w:r>
      <w:r w:rsidR="00742CFC">
        <w:rPr>
          <w:szCs w:val="28"/>
        </w:rPr>
        <w:t>тыс. руб.</w:t>
      </w:r>
      <w:r>
        <w:rPr>
          <w:szCs w:val="28"/>
        </w:rPr>
        <w:t>, в том числе</w:t>
      </w:r>
      <w:r w:rsidRPr="00D903B4">
        <w:rPr>
          <w:szCs w:val="28"/>
        </w:rPr>
        <w:t xml:space="preserve"> </w:t>
      </w:r>
      <w:r>
        <w:rPr>
          <w:szCs w:val="28"/>
        </w:rPr>
        <w:t>51 323</w:t>
      </w:r>
      <w:r w:rsidRPr="00D903B4">
        <w:rPr>
          <w:szCs w:val="28"/>
        </w:rPr>
        <w:t> </w:t>
      </w:r>
      <w:r w:rsidR="00742CFC">
        <w:rPr>
          <w:szCs w:val="28"/>
        </w:rPr>
        <w:t>тыс. руб.</w:t>
      </w:r>
      <w:r w:rsidRPr="00D903B4">
        <w:rPr>
          <w:szCs w:val="28"/>
        </w:rPr>
        <w:t xml:space="preserve"> </w:t>
      </w:r>
      <w:r>
        <w:rPr>
          <w:szCs w:val="28"/>
        </w:rPr>
        <w:t xml:space="preserve">на завершение строительством поисково-спасательной станции в Лодейнопольском районе и здания пожарного депо в </w:t>
      </w:r>
      <w:r w:rsidR="008C432C">
        <w:rPr>
          <w:szCs w:val="28"/>
        </w:rPr>
        <w:t>пос. Толмачево</w:t>
      </w:r>
      <w:r>
        <w:rPr>
          <w:szCs w:val="28"/>
        </w:rPr>
        <w:t xml:space="preserve"> и 60 000 </w:t>
      </w:r>
      <w:r w:rsidR="00742CFC">
        <w:rPr>
          <w:szCs w:val="28"/>
        </w:rPr>
        <w:t>тыс. руб.</w:t>
      </w:r>
      <w:r>
        <w:rPr>
          <w:szCs w:val="28"/>
        </w:rPr>
        <w:t xml:space="preserve"> на реконструкцию здания под размещение центра обработки вызовов по единому номеру «112» на территории Ленинградской области (</w:t>
      </w:r>
      <w:r w:rsidRPr="00D903B4">
        <w:rPr>
          <w:szCs w:val="28"/>
        </w:rPr>
        <w:t>главный распорядитель бюджетных средств – комитет правопорядка и безопасности</w:t>
      </w:r>
      <w:r>
        <w:rPr>
          <w:szCs w:val="28"/>
        </w:rPr>
        <w:t>)</w:t>
      </w:r>
      <w:r w:rsidRPr="00D903B4">
        <w:rPr>
          <w:szCs w:val="28"/>
        </w:rPr>
        <w:t xml:space="preserve"> и </w:t>
      </w:r>
      <w:r>
        <w:rPr>
          <w:szCs w:val="28"/>
        </w:rPr>
        <w:t>5 5</w:t>
      </w:r>
      <w:r w:rsidRPr="00D903B4">
        <w:rPr>
          <w:szCs w:val="28"/>
        </w:rPr>
        <w:t>00 </w:t>
      </w:r>
      <w:r w:rsidR="00742CFC">
        <w:rPr>
          <w:szCs w:val="28"/>
        </w:rPr>
        <w:t>тыс. руб.</w:t>
      </w:r>
      <w:r w:rsidRPr="00D903B4">
        <w:rPr>
          <w:szCs w:val="28"/>
        </w:rPr>
        <w:t xml:space="preserve"> на проектирование </w:t>
      </w:r>
      <w:r>
        <w:rPr>
          <w:szCs w:val="28"/>
        </w:rPr>
        <w:t xml:space="preserve">поисково-спасательной станции в пос. Кирилловское и здания пожарного депо в </w:t>
      </w:r>
      <w:r w:rsidR="008C432C">
        <w:rPr>
          <w:szCs w:val="28"/>
        </w:rPr>
        <w:t>гор. Сясьстрой</w:t>
      </w:r>
      <w:r w:rsidRPr="00D903B4">
        <w:rPr>
          <w:szCs w:val="28"/>
        </w:rPr>
        <w:t xml:space="preserve"> (главный распорядитель бюджетных средс</w:t>
      </w:r>
      <w:r>
        <w:rPr>
          <w:szCs w:val="28"/>
        </w:rPr>
        <w:t>тв – комитет по строительству).</w:t>
      </w:r>
    </w:p>
    <w:p w:rsidR="0074534C" w:rsidRPr="006E3B28" w:rsidRDefault="0074534C" w:rsidP="006D65FB">
      <w:pPr>
        <w:pStyle w:val="a7"/>
        <w:tabs>
          <w:tab w:val="left" w:pos="142"/>
          <w:tab w:val="left" w:pos="4678"/>
        </w:tabs>
        <w:ind w:firstLine="709"/>
        <w:jc w:val="both"/>
        <w:rPr>
          <w:szCs w:val="28"/>
        </w:rPr>
      </w:pPr>
      <w:r w:rsidRPr="00D903B4">
        <w:rPr>
          <w:szCs w:val="28"/>
        </w:rPr>
        <w:t xml:space="preserve">На реализацию мероприятий государственной программы Ленинградской области «Развитие сельского хозяйства Ленинградской области» в </w:t>
      </w:r>
      <w:r>
        <w:rPr>
          <w:szCs w:val="28"/>
        </w:rPr>
        <w:t>2015</w:t>
      </w:r>
      <w:r w:rsidRPr="00D903B4">
        <w:rPr>
          <w:szCs w:val="28"/>
        </w:rPr>
        <w:t xml:space="preserve"> году предусмотрены ассигнования в сумме </w:t>
      </w:r>
      <w:r>
        <w:rPr>
          <w:szCs w:val="28"/>
        </w:rPr>
        <w:t>886 197</w:t>
      </w:r>
      <w:r w:rsidRPr="00D903B4">
        <w:rPr>
          <w:szCs w:val="28"/>
        </w:rPr>
        <w:t> </w:t>
      </w:r>
      <w:r w:rsidR="00742CFC">
        <w:rPr>
          <w:szCs w:val="28"/>
        </w:rPr>
        <w:t>тыс. руб.</w:t>
      </w:r>
      <w:r w:rsidRPr="00D903B4">
        <w:rPr>
          <w:szCs w:val="28"/>
        </w:rPr>
        <w:t xml:space="preserve"> Из них  </w:t>
      </w:r>
      <w:r>
        <w:rPr>
          <w:szCs w:val="28"/>
        </w:rPr>
        <w:t>80 000</w:t>
      </w:r>
      <w:r w:rsidRPr="00D903B4">
        <w:rPr>
          <w:szCs w:val="28"/>
        </w:rPr>
        <w:t> </w:t>
      </w:r>
      <w:r w:rsidR="00742CFC">
        <w:rPr>
          <w:szCs w:val="28"/>
        </w:rPr>
        <w:t>тыс. руб.</w:t>
      </w:r>
      <w:r w:rsidRPr="00D903B4">
        <w:rPr>
          <w:szCs w:val="28"/>
        </w:rPr>
        <w:t xml:space="preserve"> на объекты водоснабжения и водоотведения в сельской местности (главный распорядитель бюджетных средств – комитет по жилищно-коммунальному хозяйству и транспорту), </w:t>
      </w:r>
      <w:r>
        <w:rPr>
          <w:szCs w:val="28"/>
        </w:rPr>
        <w:t>181 493</w:t>
      </w:r>
      <w:r w:rsidRPr="00D903B4">
        <w:rPr>
          <w:szCs w:val="28"/>
        </w:rPr>
        <w:t> </w:t>
      </w:r>
      <w:r w:rsidR="00742CFC">
        <w:rPr>
          <w:szCs w:val="28"/>
        </w:rPr>
        <w:t>тыс. руб.</w:t>
      </w:r>
      <w:r w:rsidRPr="00D903B4">
        <w:rPr>
          <w:szCs w:val="28"/>
        </w:rPr>
        <w:t xml:space="preserve"> на мероприятия по газификации сельской местности Ленинградской области (главный распорядитель бюджетных средств – комитет по топливно-энергетическому хозяйству)</w:t>
      </w:r>
      <w:r>
        <w:rPr>
          <w:szCs w:val="28"/>
        </w:rPr>
        <w:t>, на мероприятия по с</w:t>
      </w:r>
      <w:r w:rsidRPr="00C23B26">
        <w:rPr>
          <w:szCs w:val="28"/>
        </w:rPr>
        <w:t>троительств</w:t>
      </w:r>
      <w:r>
        <w:rPr>
          <w:szCs w:val="28"/>
        </w:rPr>
        <w:t>у</w:t>
      </w:r>
      <w:r w:rsidRPr="00C23B26">
        <w:rPr>
          <w:szCs w:val="28"/>
        </w:rPr>
        <w:t xml:space="preserve"> двухэтажного здания Кингисеппской ветеринарной станции</w:t>
      </w:r>
      <w:r w:rsidRPr="00D903B4">
        <w:rPr>
          <w:szCs w:val="28"/>
        </w:rPr>
        <w:t xml:space="preserve"> </w:t>
      </w:r>
      <w:r>
        <w:rPr>
          <w:szCs w:val="28"/>
        </w:rPr>
        <w:t>26 730 </w:t>
      </w:r>
      <w:r w:rsidR="00742CFC">
        <w:rPr>
          <w:szCs w:val="28"/>
        </w:rPr>
        <w:t>тыс. руб.</w:t>
      </w:r>
      <w:r>
        <w:rPr>
          <w:szCs w:val="28"/>
        </w:rPr>
        <w:t xml:space="preserve">  </w:t>
      </w:r>
      <w:r w:rsidRPr="00D903B4">
        <w:rPr>
          <w:szCs w:val="28"/>
        </w:rPr>
        <w:t>(главный распорядитель бюджетных средств – комитет по строительству)</w:t>
      </w:r>
      <w:r>
        <w:rPr>
          <w:szCs w:val="28"/>
        </w:rPr>
        <w:t>, на четыре объекта проектирования и строительства инженерных сетей (в рамках к</w:t>
      </w:r>
      <w:r w:rsidRPr="00BD5014">
        <w:rPr>
          <w:szCs w:val="28"/>
        </w:rPr>
        <w:t>омплексн</w:t>
      </w:r>
      <w:r>
        <w:rPr>
          <w:szCs w:val="28"/>
        </w:rPr>
        <w:t>ой</w:t>
      </w:r>
      <w:r w:rsidRPr="00BD5014">
        <w:rPr>
          <w:szCs w:val="28"/>
        </w:rPr>
        <w:t xml:space="preserve"> компактн</w:t>
      </w:r>
      <w:r>
        <w:rPr>
          <w:szCs w:val="28"/>
        </w:rPr>
        <w:t>ой</w:t>
      </w:r>
      <w:r w:rsidRPr="00BD5014">
        <w:rPr>
          <w:szCs w:val="28"/>
        </w:rPr>
        <w:t xml:space="preserve"> застройк</w:t>
      </w:r>
      <w:r>
        <w:rPr>
          <w:szCs w:val="28"/>
        </w:rPr>
        <w:t>и</w:t>
      </w:r>
      <w:r w:rsidRPr="00BD5014">
        <w:rPr>
          <w:szCs w:val="28"/>
        </w:rPr>
        <w:t xml:space="preserve"> и благоустройств</w:t>
      </w:r>
      <w:r>
        <w:rPr>
          <w:szCs w:val="28"/>
        </w:rPr>
        <w:t>а</w:t>
      </w:r>
      <w:r w:rsidRPr="00BD5014">
        <w:rPr>
          <w:szCs w:val="28"/>
        </w:rPr>
        <w:t xml:space="preserve"> территории</w:t>
      </w:r>
      <w:r>
        <w:rPr>
          <w:szCs w:val="28"/>
        </w:rPr>
        <w:t>) 23 000 </w:t>
      </w:r>
      <w:r w:rsidR="00742CFC">
        <w:rPr>
          <w:szCs w:val="28"/>
        </w:rPr>
        <w:t>тыс. руб.</w:t>
      </w:r>
      <w:r>
        <w:rPr>
          <w:szCs w:val="28"/>
        </w:rPr>
        <w:t xml:space="preserve"> </w:t>
      </w:r>
      <w:r w:rsidRPr="00D903B4">
        <w:rPr>
          <w:szCs w:val="28"/>
        </w:rPr>
        <w:t xml:space="preserve">и </w:t>
      </w:r>
      <w:r>
        <w:rPr>
          <w:szCs w:val="28"/>
        </w:rPr>
        <w:t>574 974</w:t>
      </w:r>
      <w:r w:rsidRPr="00D903B4">
        <w:rPr>
          <w:szCs w:val="28"/>
        </w:rPr>
        <w:t> </w:t>
      </w:r>
      <w:r w:rsidR="00742CFC">
        <w:rPr>
          <w:szCs w:val="28"/>
        </w:rPr>
        <w:t>тыс. руб.</w:t>
      </w:r>
      <w:r w:rsidRPr="00D903B4">
        <w:rPr>
          <w:szCs w:val="28"/>
        </w:rPr>
        <w:t xml:space="preserve"> на мероприятия по реконструкции и строительству </w:t>
      </w:r>
      <w:r>
        <w:rPr>
          <w:szCs w:val="28"/>
        </w:rPr>
        <w:t>тридцати девяти</w:t>
      </w:r>
      <w:r w:rsidRPr="00D903B4">
        <w:rPr>
          <w:szCs w:val="28"/>
        </w:rPr>
        <w:t xml:space="preserve"> сельских объектов соцкультбыта, в том числе на </w:t>
      </w:r>
      <w:r>
        <w:rPr>
          <w:szCs w:val="28"/>
        </w:rPr>
        <w:t>восемнадцать</w:t>
      </w:r>
      <w:r w:rsidRPr="00D903B4">
        <w:rPr>
          <w:szCs w:val="28"/>
        </w:rPr>
        <w:t xml:space="preserve"> объектов здравоохранения (из них 1</w:t>
      </w:r>
      <w:r>
        <w:rPr>
          <w:szCs w:val="28"/>
        </w:rPr>
        <w:t>4</w:t>
      </w:r>
      <w:r w:rsidRPr="00D903B4">
        <w:rPr>
          <w:szCs w:val="28"/>
        </w:rPr>
        <w:t xml:space="preserve"> ФАПов) </w:t>
      </w:r>
      <w:r>
        <w:rPr>
          <w:szCs w:val="28"/>
        </w:rPr>
        <w:t>112 273</w:t>
      </w:r>
      <w:r w:rsidRPr="00D903B4">
        <w:rPr>
          <w:szCs w:val="28"/>
        </w:rPr>
        <w:t> </w:t>
      </w:r>
      <w:r w:rsidR="00742CFC">
        <w:rPr>
          <w:szCs w:val="28"/>
        </w:rPr>
        <w:t>тыс. руб.</w:t>
      </w:r>
      <w:r w:rsidRPr="00D903B4">
        <w:rPr>
          <w:szCs w:val="28"/>
        </w:rPr>
        <w:t xml:space="preserve">, на </w:t>
      </w:r>
      <w:r>
        <w:rPr>
          <w:szCs w:val="28"/>
        </w:rPr>
        <w:t>восемь</w:t>
      </w:r>
      <w:r w:rsidRPr="00D903B4">
        <w:rPr>
          <w:szCs w:val="28"/>
        </w:rPr>
        <w:t xml:space="preserve"> спортивных объект</w:t>
      </w:r>
      <w:r>
        <w:rPr>
          <w:szCs w:val="28"/>
        </w:rPr>
        <w:t>ов</w:t>
      </w:r>
      <w:r w:rsidRPr="00D903B4">
        <w:rPr>
          <w:szCs w:val="28"/>
        </w:rPr>
        <w:t xml:space="preserve"> </w:t>
      </w:r>
      <w:r>
        <w:rPr>
          <w:szCs w:val="28"/>
        </w:rPr>
        <w:t>101 337</w:t>
      </w:r>
      <w:r w:rsidRPr="00D903B4">
        <w:rPr>
          <w:szCs w:val="28"/>
        </w:rPr>
        <w:t> </w:t>
      </w:r>
      <w:r w:rsidR="00742CFC">
        <w:rPr>
          <w:szCs w:val="28"/>
        </w:rPr>
        <w:t>тыс. руб.</w:t>
      </w:r>
      <w:r w:rsidRPr="00D903B4">
        <w:rPr>
          <w:szCs w:val="28"/>
        </w:rPr>
        <w:t xml:space="preserve">, на </w:t>
      </w:r>
      <w:r>
        <w:rPr>
          <w:szCs w:val="28"/>
        </w:rPr>
        <w:t>восемь</w:t>
      </w:r>
      <w:r w:rsidRPr="00D903B4">
        <w:rPr>
          <w:szCs w:val="28"/>
        </w:rPr>
        <w:t xml:space="preserve"> объект</w:t>
      </w:r>
      <w:r>
        <w:rPr>
          <w:szCs w:val="28"/>
        </w:rPr>
        <w:t>ов</w:t>
      </w:r>
      <w:r w:rsidRPr="00D903B4">
        <w:rPr>
          <w:szCs w:val="28"/>
        </w:rPr>
        <w:t xml:space="preserve"> культуры </w:t>
      </w:r>
      <w:r>
        <w:rPr>
          <w:szCs w:val="28"/>
        </w:rPr>
        <w:t>143 799</w:t>
      </w:r>
      <w:r w:rsidRPr="00D903B4">
        <w:rPr>
          <w:szCs w:val="28"/>
        </w:rPr>
        <w:t> </w:t>
      </w:r>
      <w:r w:rsidR="00742CFC">
        <w:rPr>
          <w:szCs w:val="28"/>
        </w:rPr>
        <w:t>тыс. руб.</w:t>
      </w:r>
      <w:r w:rsidRPr="00D903B4">
        <w:rPr>
          <w:szCs w:val="28"/>
        </w:rPr>
        <w:t xml:space="preserve"> и на </w:t>
      </w:r>
      <w:r>
        <w:rPr>
          <w:szCs w:val="28"/>
        </w:rPr>
        <w:t>пять</w:t>
      </w:r>
      <w:r w:rsidRPr="00D903B4">
        <w:rPr>
          <w:szCs w:val="28"/>
        </w:rPr>
        <w:t xml:space="preserve"> </w:t>
      </w:r>
      <w:r>
        <w:rPr>
          <w:szCs w:val="28"/>
        </w:rPr>
        <w:t>объектов</w:t>
      </w:r>
      <w:r w:rsidRPr="00D903B4">
        <w:rPr>
          <w:szCs w:val="28"/>
        </w:rPr>
        <w:t xml:space="preserve"> образования </w:t>
      </w:r>
      <w:r>
        <w:rPr>
          <w:szCs w:val="28"/>
        </w:rPr>
        <w:t>217 565 </w:t>
      </w:r>
      <w:r w:rsidR="00742CFC">
        <w:rPr>
          <w:szCs w:val="28"/>
        </w:rPr>
        <w:t>тыс. руб.</w:t>
      </w:r>
      <w:r w:rsidRPr="00D903B4">
        <w:rPr>
          <w:szCs w:val="28"/>
        </w:rPr>
        <w:t xml:space="preserve"> (две школы</w:t>
      </w:r>
      <w:r>
        <w:rPr>
          <w:szCs w:val="28"/>
        </w:rPr>
        <w:t xml:space="preserve">, одна пришкольная спортивная </w:t>
      </w:r>
      <w:r>
        <w:rPr>
          <w:szCs w:val="28"/>
        </w:rPr>
        <w:lastRenderedPageBreak/>
        <w:t>площадка, один пришкольный стадион</w:t>
      </w:r>
      <w:r w:rsidRPr="00D903B4">
        <w:rPr>
          <w:szCs w:val="28"/>
        </w:rPr>
        <w:t xml:space="preserve"> и </w:t>
      </w:r>
      <w:r>
        <w:rPr>
          <w:szCs w:val="28"/>
        </w:rPr>
        <w:t>один детский сад</w:t>
      </w:r>
      <w:r w:rsidRPr="00D903B4">
        <w:rPr>
          <w:szCs w:val="28"/>
        </w:rPr>
        <w:t>).</w:t>
      </w:r>
    </w:p>
    <w:p w:rsidR="0074534C" w:rsidRPr="006E3B28" w:rsidRDefault="0074534C" w:rsidP="006D65FB">
      <w:pPr>
        <w:pStyle w:val="a7"/>
        <w:tabs>
          <w:tab w:val="left" w:pos="142"/>
          <w:tab w:val="left" w:pos="4678"/>
        </w:tabs>
        <w:ind w:firstLine="709"/>
        <w:jc w:val="both"/>
        <w:rPr>
          <w:szCs w:val="28"/>
        </w:rPr>
      </w:pPr>
      <w:r w:rsidRPr="00D903B4">
        <w:rPr>
          <w:szCs w:val="28"/>
        </w:rPr>
        <w:t>На</w:t>
      </w:r>
      <w:r>
        <w:rPr>
          <w:szCs w:val="28"/>
        </w:rPr>
        <w:t xml:space="preserve"> мероприятия по р</w:t>
      </w:r>
      <w:r w:rsidRPr="00062513">
        <w:rPr>
          <w:szCs w:val="28"/>
        </w:rPr>
        <w:t>еконструкци</w:t>
      </w:r>
      <w:r>
        <w:rPr>
          <w:szCs w:val="28"/>
        </w:rPr>
        <w:t>и</w:t>
      </w:r>
      <w:r w:rsidRPr="00062513">
        <w:rPr>
          <w:szCs w:val="28"/>
        </w:rPr>
        <w:t xml:space="preserve"> здания </w:t>
      </w:r>
      <w:r>
        <w:rPr>
          <w:szCs w:val="28"/>
        </w:rPr>
        <w:t>м</w:t>
      </w:r>
      <w:r w:rsidRPr="00062513">
        <w:rPr>
          <w:szCs w:val="28"/>
        </w:rPr>
        <w:t>униципального казенного образовательного учреждения дошкольного образования детей "Тосненская детск</w:t>
      </w:r>
      <w:r>
        <w:rPr>
          <w:szCs w:val="28"/>
        </w:rPr>
        <w:t xml:space="preserve">ая школа искусств" на 400 мест в </w:t>
      </w:r>
      <w:r w:rsidRPr="00062513">
        <w:rPr>
          <w:szCs w:val="28"/>
        </w:rPr>
        <w:t>г. Тосно</w:t>
      </w:r>
      <w:r w:rsidRPr="00D903B4">
        <w:rPr>
          <w:szCs w:val="28"/>
        </w:rPr>
        <w:t xml:space="preserve"> </w:t>
      </w:r>
      <w:r>
        <w:rPr>
          <w:szCs w:val="28"/>
        </w:rPr>
        <w:t xml:space="preserve">в рамках </w:t>
      </w:r>
      <w:r w:rsidRPr="00D903B4">
        <w:rPr>
          <w:szCs w:val="28"/>
        </w:rPr>
        <w:t>государственной программы Ленинградской области «</w:t>
      </w:r>
      <w:r>
        <w:rPr>
          <w:szCs w:val="28"/>
        </w:rPr>
        <w:t>Развитие культуры в Ленинградской области</w:t>
      </w:r>
      <w:r w:rsidRPr="00D903B4">
        <w:rPr>
          <w:szCs w:val="28"/>
        </w:rPr>
        <w:t xml:space="preserve">» в </w:t>
      </w:r>
      <w:r>
        <w:rPr>
          <w:szCs w:val="28"/>
        </w:rPr>
        <w:t>2015</w:t>
      </w:r>
      <w:r w:rsidRPr="00D903B4">
        <w:rPr>
          <w:szCs w:val="28"/>
        </w:rPr>
        <w:t xml:space="preserve"> году предусмотрены ассигнования в сумме </w:t>
      </w:r>
      <w:r>
        <w:rPr>
          <w:szCs w:val="28"/>
        </w:rPr>
        <w:t>50 000 </w:t>
      </w:r>
      <w:r w:rsidR="00742CFC">
        <w:rPr>
          <w:szCs w:val="28"/>
        </w:rPr>
        <w:t>тыс. руб.</w:t>
      </w:r>
      <w:r w:rsidRPr="00D903B4">
        <w:rPr>
          <w:szCs w:val="28"/>
        </w:rPr>
        <w:t xml:space="preserve"> </w:t>
      </w:r>
    </w:p>
    <w:p w:rsidR="0074534C" w:rsidRPr="00D903B4" w:rsidRDefault="0074534C" w:rsidP="006D65FB">
      <w:pPr>
        <w:pStyle w:val="a7"/>
        <w:tabs>
          <w:tab w:val="left" w:pos="142"/>
          <w:tab w:val="left" w:pos="4678"/>
        </w:tabs>
        <w:ind w:firstLine="709"/>
        <w:jc w:val="both"/>
        <w:rPr>
          <w:szCs w:val="28"/>
        </w:rPr>
      </w:pPr>
      <w:r w:rsidRPr="00D903B4">
        <w:rPr>
          <w:szCs w:val="28"/>
        </w:rPr>
        <w:t>На реализацию мероприяти</w:t>
      </w:r>
      <w:r>
        <w:rPr>
          <w:szCs w:val="28"/>
        </w:rPr>
        <w:t>й</w:t>
      </w:r>
      <w:r w:rsidRPr="00D903B4">
        <w:rPr>
          <w:szCs w:val="28"/>
        </w:rPr>
        <w:t xml:space="preserve"> государственной программы Ленинградской области «Развитие автомобильных дорог Ленинградской области» в </w:t>
      </w:r>
      <w:r>
        <w:rPr>
          <w:szCs w:val="28"/>
        </w:rPr>
        <w:t>2015</w:t>
      </w:r>
      <w:r w:rsidRPr="00D903B4">
        <w:rPr>
          <w:szCs w:val="28"/>
        </w:rPr>
        <w:t xml:space="preserve"> году предусмотрены ассигнования в сумме </w:t>
      </w:r>
      <w:r>
        <w:rPr>
          <w:szCs w:val="28"/>
        </w:rPr>
        <w:t>1 726 554,5</w:t>
      </w:r>
      <w:r w:rsidRPr="00D903B4">
        <w:rPr>
          <w:szCs w:val="28"/>
        </w:rPr>
        <w:t> </w:t>
      </w:r>
      <w:r w:rsidR="00742CFC">
        <w:rPr>
          <w:szCs w:val="28"/>
        </w:rPr>
        <w:t>тыс. руб.</w:t>
      </w:r>
      <w:r w:rsidRPr="00D903B4">
        <w:rPr>
          <w:szCs w:val="28"/>
        </w:rPr>
        <w:t xml:space="preserve">, в том числе на </w:t>
      </w:r>
      <w:r>
        <w:rPr>
          <w:szCs w:val="28"/>
        </w:rPr>
        <w:t>финансирование строительства и реконструкции 12 объектов областной собственности на общую сумму 1 548 624 </w:t>
      </w:r>
      <w:r w:rsidR="00742CFC">
        <w:rPr>
          <w:szCs w:val="28"/>
        </w:rPr>
        <w:t>тыс. руб.</w:t>
      </w:r>
      <w:r>
        <w:rPr>
          <w:szCs w:val="28"/>
        </w:rPr>
        <w:t xml:space="preserve"> (в т.</w:t>
      </w:r>
      <w:r w:rsidR="00742CFC">
        <w:rPr>
          <w:szCs w:val="28"/>
        </w:rPr>
        <w:t> </w:t>
      </w:r>
      <w:r>
        <w:rPr>
          <w:szCs w:val="28"/>
        </w:rPr>
        <w:t>ч. с</w:t>
      </w:r>
      <w:r w:rsidRPr="00F055AA">
        <w:rPr>
          <w:szCs w:val="28"/>
        </w:rPr>
        <w:t>троительство автодорожного путепровода на перегоне Таммисуо-Гвардейское участка Выборг-Каменногорск взамен закрываемых переездо</w:t>
      </w:r>
      <w:r>
        <w:rPr>
          <w:szCs w:val="28"/>
        </w:rPr>
        <w:t>в на ПК 105+00.00, ПК 106+38.30</w:t>
      </w:r>
      <w:r w:rsidRPr="00F055AA">
        <w:rPr>
          <w:szCs w:val="28"/>
        </w:rPr>
        <w:t xml:space="preserve"> </w:t>
      </w:r>
      <w:r>
        <w:rPr>
          <w:szCs w:val="28"/>
        </w:rPr>
        <w:t>в сумме 460 179 </w:t>
      </w:r>
      <w:r w:rsidR="00742CFC">
        <w:rPr>
          <w:szCs w:val="28"/>
        </w:rPr>
        <w:t>тыс. руб.</w:t>
      </w:r>
      <w:r>
        <w:rPr>
          <w:szCs w:val="28"/>
        </w:rPr>
        <w:t>, с</w:t>
      </w:r>
      <w:r w:rsidRPr="00F055AA">
        <w:rPr>
          <w:szCs w:val="28"/>
        </w:rPr>
        <w:t>троительство автодорожного путепровода на перегоне Выборг-Таммисуо участка Выборг-Каменногорск взамен закрываемых переездов на ПК 26+30.92, ПК 1276+10.80 и ПК 15+89.60</w:t>
      </w:r>
      <w:r>
        <w:rPr>
          <w:szCs w:val="28"/>
        </w:rPr>
        <w:t xml:space="preserve"> в сумме 477 711 </w:t>
      </w:r>
      <w:r w:rsidR="00742CFC">
        <w:rPr>
          <w:szCs w:val="28"/>
        </w:rPr>
        <w:t>тыс. руб.</w:t>
      </w:r>
      <w:r>
        <w:rPr>
          <w:szCs w:val="28"/>
        </w:rPr>
        <w:t>), на проведение п</w:t>
      </w:r>
      <w:r w:rsidRPr="001615F6">
        <w:rPr>
          <w:szCs w:val="28"/>
        </w:rPr>
        <w:t>роектно-изыскательски</w:t>
      </w:r>
      <w:r>
        <w:rPr>
          <w:szCs w:val="28"/>
        </w:rPr>
        <w:t>х</w:t>
      </w:r>
      <w:r w:rsidRPr="001615F6">
        <w:rPr>
          <w:szCs w:val="28"/>
        </w:rPr>
        <w:t xml:space="preserve"> работ и отвод земель будущих лет </w:t>
      </w:r>
      <w:r>
        <w:rPr>
          <w:szCs w:val="28"/>
        </w:rPr>
        <w:t>в сумме 30 000 </w:t>
      </w:r>
      <w:r w:rsidR="00742CFC">
        <w:rPr>
          <w:szCs w:val="28"/>
        </w:rPr>
        <w:t>тыс. руб.</w:t>
      </w:r>
      <w:r>
        <w:rPr>
          <w:szCs w:val="28"/>
        </w:rPr>
        <w:t xml:space="preserve"> </w:t>
      </w:r>
      <w:r w:rsidRPr="00D903B4">
        <w:rPr>
          <w:szCs w:val="28"/>
        </w:rPr>
        <w:t xml:space="preserve">и на субсидии бюджетам муниципальных образований Ленинградской области за счет средств дорожного фонда Ленинградской области </w:t>
      </w:r>
      <w:r>
        <w:rPr>
          <w:szCs w:val="28"/>
        </w:rPr>
        <w:t xml:space="preserve">в сумме </w:t>
      </w:r>
      <w:r w:rsidRPr="00D903B4">
        <w:rPr>
          <w:szCs w:val="28"/>
        </w:rPr>
        <w:t>1</w:t>
      </w:r>
      <w:r>
        <w:rPr>
          <w:szCs w:val="28"/>
        </w:rPr>
        <w:t>47 930,5</w:t>
      </w:r>
      <w:r w:rsidRPr="00D903B4">
        <w:rPr>
          <w:szCs w:val="28"/>
        </w:rPr>
        <w:t> </w:t>
      </w:r>
      <w:r w:rsidR="00742CFC">
        <w:rPr>
          <w:szCs w:val="28"/>
        </w:rPr>
        <w:t>тыс. руб.</w:t>
      </w:r>
    </w:p>
    <w:p w:rsidR="0074534C" w:rsidRDefault="0074534C" w:rsidP="006D65FB">
      <w:pPr>
        <w:widowControl/>
        <w:tabs>
          <w:tab w:val="left" w:pos="142"/>
        </w:tabs>
        <w:autoSpaceDE w:val="0"/>
        <w:autoSpaceDN w:val="0"/>
        <w:adjustRightInd w:val="0"/>
        <w:ind w:firstLine="709"/>
        <w:jc w:val="both"/>
        <w:rPr>
          <w:bCs/>
          <w:sz w:val="28"/>
          <w:szCs w:val="28"/>
        </w:rPr>
      </w:pPr>
      <w:r w:rsidRPr="00D903B4">
        <w:rPr>
          <w:sz w:val="28"/>
          <w:szCs w:val="28"/>
        </w:rPr>
        <w:t>В рамках непрограммной част</w:t>
      </w:r>
      <w:r w:rsidRPr="00D903B4">
        <w:rPr>
          <w:bCs/>
          <w:sz w:val="28"/>
          <w:szCs w:val="28"/>
        </w:rPr>
        <w:t xml:space="preserve">и предусмотрено финансирование мероприятий по проектированию объектов социально-культурного назначения в сумме </w:t>
      </w:r>
      <w:r>
        <w:rPr>
          <w:bCs/>
          <w:sz w:val="28"/>
          <w:szCs w:val="28"/>
        </w:rPr>
        <w:t>213</w:t>
      </w:r>
      <w:r w:rsidRPr="00D903B4">
        <w:rPr>
          <w:bCs/>
          <w:sz w:val="28"/>
          <w:szCs w:val="28"/>
        </w:rPr>
        <w:t> 000 </w:t>
      </w:r>
      <w:r w:rsidR="00742CFC">
        <w:rPr>
          <w:bCs/>
          <w:sz w:val="28"/>
          <w:szCs w:val="28"/>
        </w:rPr>
        <w:t>тыс. руб.</w:t>
      </w:r>
      <w:r w:rsidRPr="00D903B4">
        <w:rPr>
          <w:bCs/>
          <w:sz w:val="28"/>
          <w:szCs w:val="28"/>
        </w:rPr>
        <w:t xml:space="preserve"> (главный распорядитель бюджетных средств – комитет по строительству).</w:t>
      </w:r>
      <w:r>
        <w:rPr>
          <w:bCs/>
          <w:sz w:val="28"/>
          <w:szCs w:val="28"/>
        </w:rPr>
        <w:t xml:space="preserve"> </w:t>
      </w:r>
    </w:p>
    <w:p w:rsidR="0074534C" w:rsidRPr="00651B95" w:rsidRDefault="006478FA" w:rsidP="006D65FB">
      <w:pPr>
        <w:widowControl/>
        <w:tabs>
          <w:tab w:val="left" w:pos="142"/>
        </w:tabs>
        <w:autoSpaceDE w:val="0"/>
        <w:autoSpaceDN w:val="0"/>
        <w:adjustRightInd w:val="0"/>
        <w:ind w:firstLine="709"/>
        <w:jc w:val="both"/>
        <w:rPr>
          <w:sz w:val="28"/>
          <w:szCs w:val="28"/>
        </w:rPr>
      </w:pPr>
      <w:r>
        <w:rPr>
          <w:bCs/>
          <w:sz w:val="28"/>
          <w:szCs w:val="28"/>
        </w:rPr>
        <w:t xml:space="preserve">Объекты адресной инвестиционной программы представлены в </w:t>
      </w:r>
      <w:r w:rsidR="00333322">
        <w:rPr>
          <w:bCs/>
          <w:color w:val="00B050"/>
          <w:sz w:val="28"/>
          <w:szCs w:val="28"/>
        </w:rPr>
        <w:t>Приложении 5</w:t>
      </w:r>
      <w:r w:rsidR="00ED1119">
        <w:rPr>
          <w:bCs/>
          <w:color w:val="00B050"/>
          <w:sz w:val="28"/>
          <w:szCs w:val="28"/>
        </w:rPr>
        <w:t>6</w:t>
      </w:r>
      <w:r>
        <w:rPr>
          <w:bCs/>
          <w:sz w:val="28"/>
          <w:szCs w:val="28"/>
        </w:rPr>
        <w:t xml:space="preserve"> к настоящей пояснительной записке. </w:t>
      </w:r>
      <w:r w:rsidR="00651B95" w:rsidRPr="00651B95">
        <w:rPr>
          <w:bCs/>
          <w:sz w:val="28"/>
          <w:szCs w:val="28"/>
        </w:rPr>
        <w:t xml:space="preserve">Адресная инвестиционная программа за счет средств областного бюджета </w:t>
      </w:r>
      <w:r w:rsidR="0074534C" w:rsidRPr="00651B95">
        <w:rPr>
          <w:bCs/>
          <w:sz w:val="28"/>
          <w:szCs w:val="28"/>
        </w:rPr>
        <w:t xml:space="preserve">на 2015 год </w:t>
      </w:r>
      <w:r>
        <w:rPr>
          <w:bCs/>
          <w:sz w:val="28"/>
          <w:szCs w:val="28"/>
        </w:rPr>
        <w:t>утверждена Приложением</w:t>
      </w:r>
      <w:r w:rsidR="00651B95" w:rsidRPr="00651B95">
        <w:rPr>
          <w:bCs/>
          <w:sz w:val="28"/>
          <w:szCs w:val="28"/>
        </w:rPr>
        <w:t xml:space="preserve"> 129 к настоящему законопроекту</w:t>
      </w:r>
      <w:r w:rsidR="0074534C" w:rsidRPr="00651B95">
        <w:rPr>
          <w:bCs/>
          <w:sz w:val="28"/>
          <w:szCs w:val="28"/>
        </w:rPr>
        <w:t>.</w:t>
      </w:r>
    </w:p>
    <w:p w:rsidR="0074534C" w:rsidRPr="00B931C7" w:rsidRDefault="0074534C" w:rsidP="006D65FB">
      <w:pPr>
        <w:tabs>
          <w:tab w:val="left" w:pos="142"/>
        </w:tabs>
        <w:ind w:firstLine="709"/>
        <w:jc w:val="center"/>
        <w:rPr>
          <w:color w:val="FF0000"/>
        </w:rPr>
      </w:pPr>
    </w:p>
    <w:p w:rsidR="00B22AB5" w:rsidRDefault="00B22AB5" w:rsidP="006D65FB">
      <w:pPr>
        <w:tabs>
          <w:tab w:val="left" w:pos="142"/>
        </w:tabs>
        <w:ind w:firstLine="709"/>
      </w:pPr>
    </w:p>
    <w:sectPr w:rsidR="00B22AB5" w:rsidSect="0022246D">
      <w:headerReference w:type="even" r:id="rId19"/>
      <w:headerReference w:type="default" r:id="rId20"/>
      <w:footerReference w:type="even" r:id="rId21"/>
      <w:footerReference w:type="default" r:id="rId22"/>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8ED" w:rsidRDefault="003628ED" w:rsidP="0074534C">
      <w:r>
        <w:separator/>
      </w:r>
    </w:p>
  </w:endnote>
  <w:endnote w:type="continuationSeparator" w:id="0">
    <w:p w:rsidR="003628ED" w:rsidRDefault="003628ED" w:rsidP="00745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BB" w:rsidRDefault="00165BBB" w:rsidP="00A94714">
    <w:pPr>
      <w:pStyle w:val="ad"/>
      <w:framePr w:wrap="around" w:vAnchor="text" w:hAnchor="margin" w:y="1"/>
      <w:rPr>
        <w:rStyle w:val="a4"/>
      </w:rPr>
    </w:pPr>
    <w:r>
      <w:rPr>
        <w:rStyle w:val="a4"/>
      </w:rPr>
      <w:fldChar w:fldCharType="begin"/>
    </w:r>
    <w:r>
      <w:rPr>
        <w:rStyle w:val="a4"/>
      </w:rPr>
      <w:instrText xml:space="preserve">PAGE  </w:instrText>
    </w:r>
    <w:r>
      <w:rPr>
        <w:rStyle w:val="a4"/>
      </w:rPr>
      <w:fldChar w:fldCharType="end"/>
    </w:r>
  </w:p>
  <w:p w:rsidR="00165BBB" w:rsidRDefault="00165BBB" w:rsidP="00A94714">
    <w:pPr>
      <w:pStyle w:val="ad"/>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859708"/>
      <w:docPartObj>
        <w:docPartGallery w:val="Page Numbers (Bottom of Page)"/>
        <w:docPartUnique/>
      </w:docPartObj>
    </w:sdtPr>
    <w:sdtEndPr/>
    <w:sdtContent>
      <w:p w:rsidR="00165BBB" w:rsidRDefault="00165BBB">
        <w:pPr>
          <w:pStyle w:val="ad"/>
          <w:jc w:val="center"/>
        </w:pPr>
        <w:r>
          <w:fldChar w:fldCharType="begin"/>
        </w:r>
        <w:r>
          <w:instrText>PAGE   \* MERGEFORMAT</w:instrText>
        </w:r>
        <w:r>
          <w:fldChar w:fldCharType="separate"/>
        </w:r>
        <w:r w:rsidR="00D61E4B">
          <w:rPr>
            <w:noProof/>
          </w:rPr>
          <w:t>111</w:t>
        </w:r>
        <w:r>
          <w:fldChar w:fldCharType="end"/>
        </w:r>
      </w:p>
    </w:sdtContent>
  </w:sdt>
  <w:p w:rsidR="00165BBB" w:rsidRDefault="00165BBB" w:rsidP="00A94714">
    <w:pPr>
      <w:pStyle w:val="ad"/>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8ED" w:rsidRDefault="003628ED" w:rsidP="0074534C">
      <w:r>
        <w:separator/>
      </w:r>
    </w:p>
  </w:footnote>
  <w:footnote w:type="continuationSeparator" w:id="0">
    <w:p w:rsidR="003628ED" w:rsidRDefault="003628ED" w:rsidP="007453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BB" w:rsidRDefault="00165BBB">
    <w:pPr>
      <w:pStyle w:val="ab"/>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65BBB" w:rsidRDefault="00165BBB">
    <w:pPr>
      <w:pStyle w:val="ab"/>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BB" w:rsidRDefault="00165BBB">
    <w:pPr>
      <w:pStyle w:val="ab"/>
      <w:widowControl/>
      <w:ind w:right="360" w:firstLine="360"/>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3CEF932"/>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992CB3D4"/>
    <w:lvl w:ilvl="0">
      <w:start w:val="1"/>
      <w:numFmt w:val="bullet"/>
      <w:pStyle w:val="2"/>
      <w:lvlText w:val=""/>
      <w:lvlJc w:val="left"/>
      <w:pPr>
        <w:tabs>
          <w:tab w:val="num" w:pos="643"/>
        </w:tabs>
        <w:ind w:left="643" w:hanging="360"/>
      </w:pPr>
      <w:rPr>
        <w:rFonts w:ascii="Symbol" w:hAnsi="Symbol" w:hint="default"/>
      </w:rPr>
    </w:lvl>
  </w:abstractNum>
  <w:abstractNum w:abstractNumId="2">
    <w:nsid w:val="FFFFFF89"/>
    <w:multiLevelType w:val="singleLevel"/>
    <w:tmpl w:val="D5801056"/>
    <w:lvl w:ilvl="0">
      <w:start w:val="1"/>
      <w:numFmt w:val="bullet"/>
      <w:pStyle w:val="a"/>
      <w:lvlText w:val=""/>
      <w:lvlJc w:val="left"/>
      <w:pPr>
        <w:tabs>
          <w:tab w:val="num" w:pos="360"/>
        </w:tabs>
        <w:ind w:left="360" w:hanging="360"/>
      </w:pPr>
      <w:rPr>
        <w:rFonts w:ascii="Symbol" w:hAnsi="Symbol" w:hint="default"/>
      </w:rPr>
    </w:lvl>
  </w:abstractNum>
  <w:abstractNum w:abstractNumId="3">
    <w:nsid w:val="0A520CE1"/>
    <w:multiLevelType w:val="hybridMultilevel"/>
    <w:tmpl w:val="915CE89A"/>
    <w:lvl w:ilvl="0" w:tplc="04190001">
      <w:start w:val="1"/>
      <w:numFmt w:val="bullet"/>
      <w:lvlText w:val=""/>
      <w:lvlJc w:val="left"/>
      <w:pPr>
        <w:tabs>
          <w:tab w:val="num" w:pos="720"/>
        </w:tabs>
        <w:ind w:left="720" w:hanging="360"/>
      </w:pPr>
      <w:rPr>
        <w:rFonts w:ascii="Symbol" w:hAnsi="Symbol" w:hint="default"/>
      </w:rPr>
    </w:lvl>
    <w:lvl w:ilvl="1" w:tplc="029A1AC2">
      <w:numFmt w:val="bullet"/>
      <w:lvlText w:val="-"/>
      <w:lvlJc w:val="left"/>
      <w:pPr>
        <w:tabs>
          <w:tab w:val="num" w:pos="1440"/>
        </w:tabs>
        <w:ind w:left="1440" w:hanging="360"/>
      </w:pPr>
      <w:rPr>
        <w:rFonts w:hint="default"/>
      </w:rPr>
    </w:lvl>
    <w:lvl w:ilvl="2" w:tplc="04190001">
      <w:start w:val="1"/>
      <w:numFmt w:val="bullet"/>
      <w:lvlText w:val=""/>
      <w:lvlJc w:val="left"/>
      <w:pPr>
        <w:tabs>
          <w:tab w:val="num" w:pos="2160"/>
        </w:tabs>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0F829AE"/>
    <w:multiLevelType w:val="hybridMultilevel"/>
    <w:tmpl w:val="4022C666"/>
    <w:lvl w:ilvl="0" w:tplc="9EF23A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13131F0"/>
    <w:multiLevelType w:val="hybridMultilevel"/>
    <w:tmpl w:val="001ECA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8A658C5"/>
    <w:multiLevelType w:val="hybridMultilevel"/>
    <w:tmpl w:val="76249DF8"/>
    <w:lvl w:ilvl="0" w:tplc="04190005">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9AF0C11"/>
    <w:multiLevelType w:val="hybridMultilevel"/>
    <w:tmpl w:val="164A7D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2E7D01"/>
    <w:multiLevelType w:val="hybridMultilevel"/>
    <w:tmpl w:val="BA526548"/>
    <w:lvl w:ilvl="0" w:tplc="04190003">
      <w:start w:val="1"/>
      <w:numFmt w:val="bullet"/>
      <w:lvlText w:val="o"/>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BC9142B"/>
    <w:multiLevelType w:val="hybridMultilevel"/>
    <w:tmpl w:val="C7B6496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nsid w:val="1DF869DF"/>
    <w:multiLevelType w:val="hybridMultilevel"/>
    <w:tmpl w:val="A0D2038A"/>
    <w:lvl w:ilvl="0" w:tplc="9EF23A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FAE06D2"/>
    <w:multiLevelType w:val="hybridMultilevel"/>
    <w:tmpl w:val="B4CEB988"/>
    <w:lvl w:ilvl="0" w:tplc="041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02"/>
        </w:tabs>
        <w:ind w:left="502" w:hanging="360"/>
      </w:pPr>
      <w:rPr>
        <w:rFonts w:ascii="Courier New" w:hAnsi="Courier New" w:hint="default"/>
      </w:rPr>
    </w:lvl>
    <w:lvl w:ilvl="2" w:tplc="0419000D">
      <w:start w:val="1"/>
      <w:numFmt w:val="bullet"/>
      <w:lvlText w:val=""/>
      <w:lvlJc w:val="left"/>
      <w:pPr>
        <w:tabs>
          <w:tab w:val="num" w:pos="360"/>
        </w:tabs>
        <w:ind w:left="36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
    <w:nsid w:val="223E6390"/>
    <w:multiLevelType w:val="hybridMultilevel"/>
    <w:tmpl w:val="957E993A"/>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9B442F"/>
    <w:multiLevelType w:val="hybridMultilevel"/>
    <w:tmpl w:val="0618073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477396"/>
    <w:multiLevelType w:val="hybridMultilevel"/>
    <w:tmpl w:val="2B7E0E74"/>
    <w:lvl w:ilvl="0" w:tplc="B6FC936E">
      <w:start w:val="1"/>
      <w:numFmt w:val="bullet"/>
      <w:lvlText w:val=""/>
      <w:lvlJc w:val="left"/>
      <w:pPr>
        <w:ind w:left="360" w:hanging="360"/>
      </w:pPr>
      <w:rPr>
        <w:rFonts w:ascii="Symbol" w:hAnsi="Symbol" w:hint="default"/>
      </w:rPr>
    </w:lvl>
    <w:lvl w:ilvl="1" w:tplc="04190003" w:tentative="1">
      <w:start w:val="1"/>
      <w:numFmt w:val="bullet"/>
      <w:lvlText w:val="o"/>
      <w:lvlJc w:val="left"/>
      <w:pPr>
        <w:ind w:left="541" w:hanging="360"/>
      </w:pPr>
      <w:rPr>
        <w:rFonts w:ascii="Courier New" w:hAnsi="Courier New" w:cs="Courier New" w:hint="default"/>
      </w:rPr>
    </w:lvl>
    <w:lvl w:ilvl="2" w:tplc="04190005" w:tentative="1">
      <w:start w:val="1"/>
      <w:numFmt w:val="bullet"/>
      <w:lvlText w:val=""/>
      <w:lvlJc w:val="left"/>
      <w:pPr>
        <w:ind w:left="1261" w:hanging="360"/>
      </w:pPr>
      <w:rPr>
        <w:rFonts w:ascii="Wingdings" w:hAnsi="Wingdings" w:hint="default"/>
      </w:rPr>
    </w:lvl>
    <w:lvl w:ilvl="3" w:tplc="04190001" w:tentative="1">
      <w:start w:val="1"/>
      <w:numFmt w:val="bullet"/>
      <w:lvlText w:val=""/>
      <w:lvlJc w:val="left"/>
      <w:pPr>
        <w:ind w:left="1981" w:hanging="360"/>
      </w:pPr>
      <w:rPr>
        <w:rFonts w:ascii="Symbol" w:hAnsi="Symbol" w:hint="default"/>
      </w:rPr>
    </w:lvl>
    <w:lvl w:ilvl="4" w:tplc="04190003" w:tentative="1">
      <w:start w:val="1"/>
      <w:numFmt w:val="bullet"/>
      <w:lvlText w:val="o"/>
      <w:lvlJc w:val="left"/>
      <w:pPr>
        <w:ind w:left="2701" w:hanging="360"/>
      </w:pPr>
      <w:rPr>
        <w:rFonts w:ascii="Courier New" w:hAnsi="Courier New" w:cs="Courier New" w:hint="default"/>
      </w:rPr>
    </w:lvl>
    <w:lvl w:ilvl="5" w:tplc="04190005" w:tentative="1">
      <w:start w:val="1"/>
      <w:numFmt w:val="bullet"/>
      <w:lvlText w:val=""/>
      <w:lvlJc w:val="left"/>
      <w:pPr>
        <w:ind w:left="3421" w:hanging="360"/>
      </w:pPr>
      <w:rPr>
        <w:rFonts w:ascii="Wingdings" w:hAnsi="Wingdings" w:hint="default"/>
      </w:rPr>
    </w:lvl>
    <w:lvl w:ilvl="6" w:tplc="04190001" w:tentative="1">
      <w:start w:val="1"/>
      <w:numFmt w:val="bullet"/>
      <w:lvlText w:val=""/>
      <w:lvlJc w:val="left"/>
      <w:pPr>
        <w:ind w:left="4141" w:hanging="360"/>
      </w:pPr>
      <w:rPr>
        <w:rFonts w:ascii="Symbol" w:hAnsi="Symbol" w:hint="default"/>
      </w:rPr>
    </w:lvl>
    <w:lvl w:ilvl="7" w:tplc="04190003" w:tentative="1">
      <w:start w:val="1"/>
      <w:numFmt w:val="bullet"/>
      <w:lvlText w:val="o"/>
      <w:lvlJc w:val="left"/>
      <w:pPr>
        <w:ind w:left="4861" w:hanging="360"/>
      </w:pPr>
      <w:rPr>
        <w:rFonts w:ascii="Courier New" w:hAnsi="Courier New" w:cs="Courier New" w:hint="default"/>
      </w:rPr>
    </w:lvl>
    <w:lvl w:ilvl="8" w:tplc="04190005" w:tentative="1">
      <w:start w:val="1"/>
      <w:numFmt w:val="bullet"/>
      <w:lvlText w:val=""/>
      <w:lvlJc w:val="left"/>
      <w:pPr>
        <w:ind w:left="5581" w:hanging="360"/>
      </w:pPr>
      <w:rPr>
        <w:rFonts w:ascii="Wingdings" w:hAnsi="Wingdings" w:hint="default"/>
      </w:rPr>
    </w:lvl>
  </w:abstractNum>
  <w:abstractNum w:abstractNumId="15">
    <w:nsid w:val="35606F6B"/>
    <w:multiLevelType w:val="hybridMultilevel"/>
    <w:tmpl w:val="4D646B4C"/>
    <w:lvl w:ilvl="0" w:tplc="9EF23A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9972397"/>
    <w:multiLevelType w:val="hybridMultilevel"/>
    <w:tmpl w:val="1048D9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F503286"/>
    <w:multiLevelType w:val="hybridMultilevel"/>
    <w:tmpl w:val="F79A6B90"/>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43391611"/>
    <w:multiLevelType w:val="hybridMultilevel"/>
    <w:tmpl w:val="7A708EE8"/>
    <w:lvl w:ilvl="0" w:tplc="9EF23A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47815AA4"/>
    <w:multiLevelType w:val="hybridMultilevel"/>
    <w:tmpl w:val="1B5E32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02C78CF"/>
    <w:multiLevelType w:val="hybridMultilevel"/>
    <w:tmpl w:val="E294DD60"/>
    <w:lvl w:ilvl="0" w:tplc="14044D58">
      <w:start w:val="1"/>
      <w:numFmt w:val="bullet"/>
      <w:lvlText w:val=""/>
      <w:lvlJc w:val="left"/>
      <w:pPr>
        <w:ind w:left="360" w:hanging="360"/>
      </w:pPr>
      <w:rPr>
        <w:rFonts w:ascii="Symbol" w:hAnsi="Symbol" w:hint="default"/>
      </w:rPr>
    </w:lvl>
    <w:lvl w:ilvl="1" w:tplc="04190003" w:tentative="1">
      <w:start w:val="1"/>
      <w:numFmt w:val="bullet"/>
      <w:lvlText w:val="o"/>
      <w:lvlJc w:val="left"/>
      <w:pPr>
        <w:ind w:left="541" w:hanging="360"/>
      </w:pPr>
      <w:rPr>
        <w:rFonts w:ascii="Courier New" w:hAnsi="Courier New" w:cs="Courier New" w:hint="default"/>
      </w:rPr>
    </w:lvl>
    <w:lvl w:ilvl="2" w:tplc="04190005" w:tentative="1">
      <w:start w:val="1"/>
      <w:numFmt w:val="bullet"/>
      <w:lvlText w:val=""/>
      <w:lvlJc w:val="left"/>
      <w:pPr>
        <w:ind w:left="1261" w:hanging="360"/>
      </w:pPr>
      <w:rPr>
        <w:rFonts w:ascii="Wingdings" w:hAnsi="Wingdings" w:hint="default"/>
      </w:rPr>
    </w:lvl>
    <w:lvl w:ilvl="3" w:tplc="04190001" w:tentative="1">
      <w:start w:val="1"/>
      <w:numFmt w:val="bullet"/>
      <w:lvlText w:val=""/>
      <w:lvlJc w:val="left"/>
      <w:pPr>
        <w:ind w:left="1981" w:hanging="360"/>
      </w:pPr>
      <w:rPr>
        <w:rFonts w:ascii="Symbol" w:hAnsi="Symbol" w:hint="default"/>
      </w:rPr>
    </w:lvl>
    <w:lvl w:ilvl="4" w:tplc="04190003" w:tentative="1">
      <w:start w:val="1"/>
      <w:numFmt w:val="bullet"/>
      <w:lvlText w:val="o"/>
      <w:lvlJc w:val="left"/>
      <w:pPr>
        <w:ind w:left="2701" w:hanging="360"/>
      </w:pPr>
      <w:rPr>
        <w:rFonts w:ascii="Courier New" w:hAnsi="Courier New" w:cs="Courier New" w:hint="default"/>
      </w:rPr>
    </w:lvl>
    <w:lvl w:ilvl="5" w:tplc="04190005" w:tentative="1">
      <w:start w:val="1"/>
      <w:numFmt w:val="bullet"/>
      <w:lvlText w:val=""/>
      <w:lvlJc w:val="left"/>
      <w:pPr>
        <w:ind w:left="3421" w:hanging="360"/>
      </w:pPr>
      <w:rPr>
        <w:rFonts w:ascii="Wingdings" w:hAnsi="Wingdings" w:hint="default"/>
      </w:rPr>
    </w:lvl>
    <w:lvl w:ilvl="6" w:tplc="04190001" w:tentative="1">
      <w:start w:val="1"/>
      <w:numFmt w:val="bullet"/>
      <w:lvlText w:val=""/>
      <w:lvlJc w:val="left"/>
      <w:pPr>
        <w:ind w:left="4141" w:hanging="360"/>
      </w:pPr>
      <w:rPr>
        <w:rFonts w:ascii="Symbol" w:hAnsi="Symbol" w:hint="default"/>
      </w:rPr>
    </w:lvl>
    <w:lvl w:ilvl="7" w:tplc="04190003" w:tentative="1">
      <w:start w:val="1"/>
      <w:numFmt w:val="bullet"/>
      <w:lvlText w:val="o"/>
      <w:lvlJc w:val="left"/>
      <w:pPr>
        <w:ind w:left="4861" w:hanging="360"/>
      </w:pPr>
      <w:rPr>
        <w:rFonts w:ascii="Courier New" w:hAnsi="Courier New" w:cs="Courier New" w:hint="default"/>
      </w:rPr>
    </w:lvl>
    <w:lvl w:ilvl="8" w:tplc="04190005" w:tentative="1">
      <w:start w:val="1"/>
      <w:numFmt w:val="bullet"/>
      <w:lvlText w:val=""/>
      <w:lvlJc w:val="left"/>
      <w:pPr>
        <w:ind w:left="5581" w:hanging="360"/>
      </w:pPr>
      <w:rPr>
        <w:rFonts w:ascii="Wingdings" w:hAnsi="Wingdings" w:hint="default"/>
      </w:rPr>
    </w:lvl>
  </w:abstractNum>
  <w:abstractNum w:abstractNumId="21">
    <w:nsid w:val="52FF5293"/>
    <w:multiLevelType w:val="hybridMultilevel"/>
    <w:tmpl w:val="15C455A6"/>
    <w:lvl w:ilvl="0" w:tplc="0419000D">
      <w:start w:val="1"/>
      <w:numFmt w:val="bullet"/>
      <w:lvlText w:val=""/>
      <w:lvlJc w:val="left"/>
      <w:pPr>
        <w:ind w:left="-728" w:hanging="360"/>
      </w:pPr>
      <w:rPr>
        <w:rFonts w:ascii="Wingdings" w:hAnsi="Wingdings" w:hint="default"/>
      </w:rPr>
    </w:lvl>
    <w:lvl w:ilvl="1" w:tplc="04190003" w:tentative="1">
      <w:start w:val="1"/>
      <w:numFmt w:val="bullet"/>
      <w:lvlText w:val="o"/>
      <w:lvlJc w:val="left"/>
      <w:pPr>
        <w:ind w:left="-8" w:hanging="360"/>
      </w:pPr>
      <w:rPr>
        <w:rFonts w:ascii="Courier New" w:hAnsi="Courier New" w:cs="Courier New" w:hint="default"/>
      </w:rPr>
    </w:lvl>
    <w:lvl w:ilvl="2" w:tplc="04190005" w:tentative="1">
      <w:start w:val="1"/>
      <w:numFmt w:val="bullet"/>
      <w:lvlText w:val=""/>
      <w:lvlJc w:val="left"/>
      <w:pPr>
        <w:ind w:left="712" w:hanging="360"/>
      </w:pPr>
      <w:rPr>
        <w:rFonts w:ascii="Wingdings" w:hAnsi="Wingdings" w:hint="default"/>
      </w:rPr>
    </w:lvl>
    <w:lvl w:ilvl="3" w:tplc="04190001" w:tentative="1">
      <w:start w:val="1"/>
      <w:numFmt w:val="bullet"/>
      <w:lvlText w:val=""/>
      <w:lvlJc w:val="left"/>
      <w:pPr>
        <w:ind w:left="1432" w:hanging="360"/>
      </w:pPr>
      <w:rPr>
        <w:rFonts w:ascii="Symbol" w:hAnsi="Symbol" w:hint="default"/>
      </w:rPr>
    </w:lvl>
    <w:lvl w:ilvl="4" w:tplc="04190003" w:tentative="1">
      <w:start w:val="1"/>
      <w:numFmt w:val="bullet"/>
      <w:lvlText w:val="o"/>
      <w:lvlJc w:val="left"/>
      <w:pPr>
        <w:ind w:left="2152" w:hanging="360"/>
      </w:pPr>
      <w:rPr>
        <w:rFonts w:ascii="Courier New" w:hAnsi="Courier New" w:cs="Courier New" w:hint="default"/>
      </w:rPr>
    </w:lvl>
    <w:lvl w:ilvl="5" w:tplc="04190005" w:tentative="1">
      <w:start w:val="1"/>
      <w:numFmt w:val="bullet"/>
      <w:lvlText w:val=""/>
      <w:lvlJc w:val="left"/>
      <w:pPr>
        <w:ind w:left="2872" w:hanging="360"/>
      </w:pPr>
      <w:rPr>
        <w:rFonts w:ascii="Wingdings" w:hAnsi="Wingdings" w:hint="default"/>
      </w:rPr>
    </w:lvl>
    <w:lvl w:ilvl="6" w:tplc="04190001" w:tentative="1">
      <w:start w:val="1"/>
      <w:numFmt w:val="bullet"/>
      <w:lvlText w:val=""/>
      <w:lvlJc w:val="left"/>
      <w:pPr>
        <w:ind w:left="3592" w:hanging="360"/>
      </w:pPr>
      <w:rPr>
        <w:rFonts w:ascii="Symbol" w:hAnsi="Symbol" w:hint="default"/>
      </w:rPr>
    </w:lvl>
    <w:lvl w:ilvl="7" w:tplc="04190003" w:tentative="1">
      <w:start w:val="1"/>
      <w:numFmt w:val="bullet"/>
      <w:lvlText w:val="o"/>
      <w:lvlJc w:val="left"/>
      <w:pPr>
        <w:ind w:left="4312" w:hanging="360"/>
      </w:pPr>
      <w:rPr>
        <w:rFonts w:ascii="Courier New" w:hAnsi="Courier New" w:cs="Courier New" w:hint="default"/>
      </w:rPr>
    </w:lvl>
    <w:lvl w:ilvl="8" w:tplc="04190005" w:tentative="1">
      <w:start w:val="1"/>
      <w:numFmt w:val="bullet"/>
      <w:lvlText w:val=""/>
      <w:lvlJc w:val="left"/>
      <w:pPr>
        <w:ind w:left="5032" w:hanging="360"/>
      </w:pPr>
      <w:rPr>
        <w:rFonts w:ascii="Wingdings" w:hAnsi="Wingdings" w:hint="default"/>
      </w:rPr>
    </w:lvl>
  </w:abstractNum>
  <w:abstractNum w:abstractNumId="22">
    <w:nsid w:val="54285358"/>
    <w:multiLevelType w:val="hybridMultilevel"/>
    <w:tmpl w:val="7C5406BE"/>
    <w:lvl w:ilvl="0" w:tplc="145435E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3">
    <w:nsid w:val="545F1997"/>
    <w:multiLevelType w:val="hybridMultilevel"/>
    <w:tmpl w:val="EB5248BA"/>
    <w:lvl w:ilvl="0" w:tplc="FA88EA3C">
      <w:start w:val="1"/>
      <w:numFmt w:val="bullet"/>
      <w:lvlText w:val="-"/>
      <w:lvlJc w:val="left"/>
      <w:pPr>
        <w:ind w:left="1440" w:hanging="360"/>
      </w:pPr>
      <w:rPr>
        <w:rFonts w:ascii="Verdana" w:hAnsi="Verdana"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5281D9A"/>
    <w:multiLevelType w:val="hybridMultilevel"/>
    <w:tmpl w:val="C99010A4"/>
    <w:lvl w:ilvl="0" w:tplc="CF4064C8">
      <w:numFmt w:val="bullet"/>
      <w:lvlText w:val="-"/>
      <w:lvlJc w:val="left"/>
      <w:pPr>
        <w:tabs>
          <w:tab w:val="num" w:pos="1305"/>
        </w:tabs>
        <w:ind w:left="1305" w:hanging="765"/>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5">
    <w:nsid w:val="570353E7"/>
    <w:multiLevelType w:val="hybridMultilevel"/>
    <w:tmpl w:val="22EADDC0"/>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57A94739"/>
    <w:multiLevelType w:val="hybridMultilevel"/>
    <w:tmpl w:val="25FCAA72"/>
    <w:lvl w:ilvl="0" w:tplc="FA88EA3C">
      <w:start w:val="1"/>
      <w:numFmt w:val="bullet"/>
      <w:lvlText w:val="-"/>
      <w:lvlJc w:val="left"/>
      <w:pPr>
        <w:tabs>
          <w:tab w:val="num" w:pos="360"/>
        </w:tabs>
        <w:ind w:left="360" w:hanging="360"/>
      </w:pPr>
      <w:rPr>
        <w:rFonts w:ascii="Verdana" w:hAnsi="Verdana"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7">
    <w:nsid w:val="587549F1"/>
    <w:multiLevelType w:val="hybridMultilevel"/>
    <w:tmpl w:val="B4A6ED90"/>
    <w:lvl w:ilvl="0" w:tplc="14044D58">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nsid w:val="59D34376"/>
    <w:multiLevelType w:val="hybridMultilevel"/>
    <w:tmpl w:val="3B7EBDD2"/>
    <w:lvl w:ilvl="0" w:tplc="93383B52">
      <w:start w:val="1"/>
      <w:numFmt w:val="decimal"/>
      <w:lvlText w:val="%1."/>
      <w:lvlJc w:val="left"/>
      <w:pPr>
        <w:ind w:left="1729" w:hanging="10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EDC7A9B"/>
    <w:multiLevelType w:val="hybridMultilevel"/>
    <w:tmpl w:val="1B1C41C4"/>
    <w:lvl w:ilvl="0" w:tplc="746CB86A">
      <w:start w:val="1"/>
      <w:numFmt w:val="bullet"/>
      <w:lvlText w:val=""/>
      <w:lvlJc w:val="left"/>
      <w:pPr>
        <w:ind w:left="360"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40C6953"/>
    <w:multiLevelType w:val="hybridMultilevel"/>
    <w:tmpl w:val="CA88631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96C20D5"/>
    <w:multiLevelType w:val="hybridMultilevel"/>
    <w:tmpl w:val="744E5C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DB60F7A"/>
    <w:multiLevelType w:val="hybridMultilevel"/>
    <w:tmpl w:val="DB0283E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
  </w:num>
  <w:num w:numId="4">
    <w:abstractNumId w:val="0"/>
  </w:num>
  <w:num w:numId="5">
    <w:abstractNumId w:val="26"/>
  </w:num>
  <w:num w:numId="6">
    <w:abstractNumId w:val="3"/>
  </w:num>
  <w:num w:numId="7">
    <w:abstractNumId w:val="30"/>
  </w:num>
  <w:num w:numId="8">
    <w:abstractNumId w:val="19"/>
  </w:num>
  <w:num w:numId="9">
    <w:abstractNumId w:val="25"/>
  </w:num>
  <w:num w:numId="10">
    <w:abstractNumId w:val="17"/>
  </w:num>
  <w:num w:numId="11">
    <w:abstractNumId w:val="16"/>
  </w:num>
  <w:num w:numId="12">
    <w:abstractNumId w:val="13"/>
  </w:num>
  <w:num w:numId="13">
    <w:abstractNumId w:val="7"/>
  </w:num>
  <w:num w:numId="14">
    <w:abstractNumId w:val="21"/>
  </w:num>
  <w:num w:numId="15">
    <w:abstractNumId w:val="31"/>
  </w:num>
  <w:num w:numId="16">
    <w:abstractNumId w:val="32"/>
  </w:num>
  <w:num w:numId="17">
    <w:abstractNumId w:val="8"/>
  </w:num>
  <w:num w:numId="18">
    <w:abstractNumId w:val="11"/>
  </w:num>
  <w:num w:numId="19">
    <w:abstractNumId w:val="29"/>
  </w:num>
  <w:num w:numId="20">
    <w:abstractNumId w:val="10"/>
  </w:num>
  <w:num w:numId="21">
    <w:abstractNumId w:val="18"/>
  </w:num>
  <w:num w:numId="22">
    <w:abstractNumId w:val="15"/>
  </w:num>
  <w:num w:numId="23">
    <w:abstractNumId w:val="4"/>
  </w:num>
  <w:num w:numId="24">
    <w:abstractNumId w:val="28"/>
  </w:num>
  <w:num w:numId="25">
    <w:abstractNumId w:val="6"/>
  </w:num>
  <w:num w:numId="26">
    <w:abstractNumId w:val="12"/>
  </w:num>
  <w:num w:numId="27">
    <w:abstractNumId w:val="9"/>
  </w:num>
  <w:num w:numId="28">
    <w:abstractNumId w:val="27"/>
  </w:num>
  <w:num w:numId="29">
    <w:abstractNumId w:val="20"/>
  </w:num>
  <w:num w:numId="30">
    <w:abstractNumId w:val="14"/>
  </w:num>
  <w:num w:numId="31">
    <w:abstractNumId w:val="22"/>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4C"/>
    <w:rsid w:val="000205F1"/>
    <w:rsid w:val="00052223"/>
    <w:rsid w:val="00062C15"/>
    <w:rsid w:val="00073CE0"/>
    <w:rsid w:val="000871AE"/>
    <w:rsid w:val="000915FB"/>
    <w:rsid w:val="00094E2E"/>
    <w:rsid w:val="000A01E3"/>
    <w:rsid w:val="000B6642"/>
    <w:rsid w:val="000C055E"/>
    <w:rsid w:val="000E63B7"/>
    <w:rsid w:val="000E6C36"/>
    <w:rsid w:val="000E759A"/>
    <w:rsid w:val="00126124"/>
    <w:rsid w:val="00150E0C"/>
    <w:rsid w:val="00165BBB"/>
    <w:rsid w:val="00187D26"/>
    <w:rsid w:val="001A10EE"/>
    <w:rsid w:val="001C3D2F"/>
    <w:rsid w:val="001C6BFB"/>
    <w:rsid w:val="001F037D"/>
    <w:rsid w:val="001F4EFA"/>
    <w:rsid w:val="00213232"/>
    <w:rsid w:val="0022246D"/>
    <w:rsid w:val="00231CFD"/>
    <w:rsid w:val="00236C82"/>
    <w:rsid w:val="00251593"/>
    <w:rsid w:val="002A1E06"/>
    <w:rsid w:val="002B0ADD"/>
    <w:rsid w:val="002B290C"/>
    <w:rsid w:val="002C4A39"/>
    <w:rsid w:val="002C6027"/>
    <w:rsid w:val="002E2557"/>
    <w:rsid w:val="002F5501"/>
    <w:rsid w:val="003054CD"/>
    <w:rsid w:val="00310333"/>
    <w:rsid w:val="00317CE9"/>
    <w:rsid w:val="00333322"/>
    <w:rsid w:val="00343CF2"/>
    <w:rsid w:val="00356D68"/>
    <w:rsid w:val="003576C2"/>
    <w:rsid w:val="00360E1A"/>
    <w:rsid w:val="003628ED"/>
    <w:rsid w:val="003679D6"/>
    <w:rsid w:val="00381A2D"/>
    <w:rsid w:val="003856BD"/>
    <w:rsid w:val="003A13C1"/>
    <w:rsid w:val="003B6E86"/>
    <w:rsid w:val="003F3CC6"/>
    <w:rsid w:val="0040041B"/>
    <w:rsid w:val="00412103"/>
    <w:rsid w:val="00416472"/>
    <w:rsid w:val="004419C8"/>
    <w:rsid w:val="00442AD7"/>
    <w:rsid w:val="004661CF"/>
    <w:rsid w:val="0047584F"/>
    <w:rsid w:val="00485C97"/>
    <w:rsid w:val="00485DE7"/>
    <w:rsid w:val="0049364D"/>
    <w:rsid w:val="00494CA4"/>
    <w:rsid w:val="004B025F"/>
    <w:rsid w:val="004C0620"/>
    <w:rsid w:val="004D1F65"/>
    <w:rsid w:val="004F04FE"/>
    <w:rsid w:val="0051324C"/>
    <w:rsid w:val="005409D9"/>
    <w:rsid w:val="005B022E"/>
    <w:rsid w:val="005D2B9B"/>
    <w:rsid w:val="005D435E"/>
    <w:rsid w:val="005D4BCC"/>
    <w:rsid w:val="005F12C3"/>
    <w:rsid w:val="0060248C"/>
    <w:rsid w:val="0060453A"/>
    <w:rsid w:val="00604CF3"/>
    <w:rsid w:val="00612369"/>
    <w:rsid w:val="006478FA"/>
    <w:rsid w:val="00651B95"/>
    <w:rsid w:val="00656388"/>
    <w:rsid w:val="006D605E"/>
    <w:rsid w:val="006D65FB"/>
    <w:rsid w:val="00703CA2"/>
    <w:rsid w:val="007116FA"/>
    <w:rsid w:val="00714D3F"/>
    <w:rsid w:val="00717A48"/>
    <w:rsid w:val="0072131E"/>
    <w:rsid w:val="0073646C"/>
    <w:rsid w:val="0073686F"/>
    <w:rsid w:val="00740919"/>
    <w:rsid w:val="00742CFC"/>
    <w:rsid w:val="0074534C"/>
    <w:rsid w:val="0075691D"/>
    <w:rsid w:val="00762FF9"/>
    <w:rsid w:val="007635B6"/>
    <w:rsid w:val="00781933"/>
    <w:rsid w:val="00792011"/>
    <w:rsid w:val="007A1D7A"/>
    <w:rsid w:val="007A56EF"/>
    <w:rsid w:val="007B53CE"/>
    <w:rsid w:val="007C2B4C"/>
    <w:rsid w:val="007D3A66"/>
    <w:rsid w:val="007F76FF"/>
    <w:rsid w:val="008128C5"/>
    <w:rsid w:val="00853D1E"/>
    <w:rsid w:val="0085721B"/>
    <w:rsid w:val="00860A4F"/>
    <w:rsid w:val="008729DA"/>
    <w:rsid w:val="0088026C"/>
    <w:rsid w:val="00884590"/>
    <w:rsid w:val="008A50E6"/>
    <w:rsid w:val="008C021F"/>
    <w:rsid w:val="008C26F8"/>
    <w:rsid w:val="008C432C"/>
    <w:rsid w:val="008F3876"/>
    <w:rsid w:val="00900D87"/>
    <w:rsid w:val="00931078"/>
    <w:rsid w:val="00937B65"/>
    <w:rsid w:val="009449EF"/>
    <w:rsid w:val="0099314B"/>
    <w:rsid w:val="00995A30"/>
    <w:rsid w:val="009C5E4E"/>
    <w:rsid w:val="009D4D2A"/>
    <w:rsid w:val="009E2F59"/>
    <w:rsid w:val="009F2200"/>
    <w:rsid w:val="00A03387"/>
    <w:rsid w:val="00A2749E"/>
    <w:rsid w:val="00A570A0"/>
    <w:rsid w:val="00A609CF"/>
    <w:rsid w:val="00A74340"/>
    <w:rsid w:val="00A74D9A"/>
    <w:rsid w:val="00A77A55"/>
    <w:rsid w:val="00A81C8B"/>
    <w:rsid w:val="00A94714"/>
    <w:rsid w:val="00AA4DA0"/>
    <w:rsid w:val="00AA7052"/>
    <w:rsid w:val="00AC2BD7"/>
    <w:rsid w:val="00AD4A50"/>
    <w:rsid w:val="00AF7EF3"/>
    <w:rsid w:val="00B03053"/>
    <w:rsid w:val="00B14371"/>
    <w:rsid w:val="00B217EC"/>
    <w:rsid w:val="00B22AB5"/>
    <w:rsid w:val="00B24290"/>
    <w:rsid w:val="00B42869"/>
    <w:rsid w:val="00B42B2B"/>
    <w:rsid w:val="00B73EDC"/>
    <w:rsid w:val="00B76FFE"/>
    <w:rsid w:val="00B8703A"/>
    <w:rsid w:val="00BA5311"/>
    <w:rsid w:val="00BC11E5"/>
    <w:rsid w:val="00BE5AEF"/>
    <w:rsid w:val="00C03136"/>
    <w:rsid w:val="00C62B2B"/>
    <w:rsid w:val="00C90C7A"/>
    <w:rsid w:val="00CA0587"/>
    <w:rsid w:val="00CD2FCB"/>
    <w:rsid w:val="00CD673F"/>
    <w:rsid w:val="00CF6C98"/>
    <w:rsid w:val="00CF6FF9"/>
    <w:rsid w:val="00D05724"/>
    <w:rsid w:val="00D1068F"/>
    <w:rsid w:val="00D23AD7"/>
    <w:rsid w:val="00D471B0"/>
    <w:rsid w:val="00D61E4B"/>
    <w:rsid w:val="00D75C2C"/>
    <w:rsid w:val="00DB7F6C"/>
    <w:rsid w:val="00DC380C"/>
    <w:rsid w:val="00DD3C24"/>
    <w:rsid w:val="00DD408C"/>
    <w:rsid w:val="00DE1DAB"/>
    <w:rsid w:val="00DF3A9E"/>
    <w:rsid w:val="00DF69A6"/>
    <w:rsid w:val="00E13C6D"/>
    <w:rsid w:val="00E428F0"/>
    <w:rsid w:val="00E707EC"/>
    <w:rsid w:val="00E8516E"/>
    <w:rsid w:val="00EB398D"/>
    <w:rsid w:val="00EC58F6"/>
    <w:rsid w:val="00EC66C2"/>
    <w:rsid w:val="00ED0A1C"/>
    <w:rsid w:val="00ED1119"/>
    <w:rsid w:val="00F27A3F"/>
    <w:rsid w:val="00F40E0C"/>
    <w:rsid w:val="00F459AE"/>
    <w:rsid w:val="00F4654D"/>
    <w:rsid w:val="00FA222A"/>
    <w:rsid w:val="00FA3EFE"/>
    <w:rsid w:val="00FB1EBC"/>
    <w:rsid w:val="00FC0AF3"/>
    <w:rsid w:val="00FD23CB"/>
    <w:rsid w:val="00FD2EE1"/>
    <w:rsid w:val="00FD6A23"/>
    <w:rsid w:val="00FE1D28"/>
    <w:rsid w:val="00FE44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4534C"/>
    <w:pPr>
      <w:widowControl w:val="0"/>
      <w:spacing w:after="0" w:line="240" w:lineRule="auto"/>
    </w:pPr>
    <w:rPr>
      <w:rFonts w:ascii="Times New Roman" w:eastAsia="Times New Roman" w:hAnsi="Times New Roman" w:cs="Times New Roman"/>
      <w:sz w:val="18"/>
      <w:szCs w:val="20"/>
      <w:lang w:eastAsia="ru-RU"/>
    </w:rPr>
  </w:style>
  <w:style w:type="paragraph" w:styleId="1">
    <w:name w:val="heading 1"/>
    <w:basedOn w:val="a0"/>
    <w:next w:val="a0"/>
    <w:link w:val="10"/>
    <w:qFormat/>
    <w:rsid w:val="0074534C"/>
    <w:pPr>
      <w:keepNext/>
      <w:ind w:firstLine="720"/>
      <w:jc w:val="center"/>
      <w:outlineLvl w:val="0"/>
    </w:pPr>
    <w:rPr>
      <w:b/>
      <w:sz w:val="28"/>
    </w:rPr>
  </w:style>
  <w:style w:type="paragraph" w:styleId="20">
    <w:name w:val="heading 2"/>
    <w:basedOn w:val="a0"/>
    <w:next w:val="a0"/>
    <w:link w:val="21"/>
    <w:qFormat/>
    <w:rsid w:val="0074534C"/>
    <w:pPr>
      <w:keepNext/>
      <w:outlineLvl w:val="1"/>
    </w:pPr>
    <w:rPr>
      <w:b/>
      <w:sz w:val="32"/>
    </w:rPr>
  </w:style>
  <w:style w:type="paragraph" w:styleId="30">
    <w:name w:val="heading 3"/>
    <w:basedOn w:val="a0"/>
    <w:next w:val="a0"/>
    <w:link w:val="31"/>
    <w:qFormat/>
    <w:rsid w:val="0074534C"/>
    <w:pPr>
      <w:keepNext/>
      <w:widowControl/>
      <w:outlineLvl w:val="2"/>
    </w:pPr>
    <w:rPr>
      <w:b/>
      <w:bCs/>
      <w:sz w:val="24"/>
      <w:szCs w:val="24"/>
    </w:rPr>
  </w:style>
  <w:style w:type="paragraph" w:styleId="4">
    <w:name w:val="heading 4"/>
    <w:basedOn w:val="a0"/>
    <w:next w:val="a0"/>
    <w:link w:val="40"/>
    <w:qFormat/>
    <w:rsid w:val="0074534C"/>
    <w:pPr>
      <w:keepNext/>
      <w:jc w:val="center"/>
      <w:outlineLvl w:val="3"/>
    </w:pPr>
    <w:rPr>
      <w:b/>
      <w:sz w:val="28"/>
    </w:rPr>
  </w:style>
  <w:style w:type="paragraph" w:styleId="5">
    <w:name w:val="heading 5"/>
    <w:basedOn w:val="a0"/>
    <w:next w:val="a0"/>
    <w:link w:val="50"/>
    <w:qFormat/>
    <w:rsid w:val="0074534C"/>
    <w:pPr>
      <w:keepNext/>
      <w:widowControl/>
      <w:outlineLvl w:val="4"/>
    </w:pPr>
    <w:rPr>
      <w:b/>
      <w:bCs/>
      <w:color w:val="000000"/>
      <w:sz w:val="24"/>
      <w:szCs w:val="24"/>
    </w:rPr>
  </w:style>
  <w:style w:type="paragraph" w:styleId="6">
    <w:name w:val="heading 6"/>
    <w:basedOn w:val="a0"/>
    <w:next w:val="a0"/>
    <w:link w:val="60"/>
    <w:qFormat/>
    <w:rsid w:val="0074534C"/>
    <w:pPr>
      <w:spacing w:before="240" w:after="60"/>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4534C"/>
    <w:rPr>
      <w:rFonts w:ascii="Times New Roman" w:eastAsia="Times New Roman" w:hAnsi="Times New Roman" w:cs="Times New Roman"/>
      <w:b/>
      <w:sz w:val="28"/>
      <w:szCs w:val="20"/>
      <w:lang w:eastAsia="ru-RU"/>
    </w:rPr>
  </w:style>
  <w:style w:type="character" w:customStyle="1" w:styleId="21">
    <w:name w:val="Заголовок 2 Знак"/>
    <w:basedOn w:val="a1"/>
    <w:link w:val="20"/>
    <w:rsid w:val="0074534C"/>
    <w:rPr>
      <w:rFonts w:ascii="Times New Roman" w:eastAsia="Times New Roman" w:hAnsi="Times New Roman" w:cs="Times New Roman"/>
      <w:b/>
      <w:sz w:val="32"/>
      <w:szCs w:val="20"/>
      <w:lang w:eastAsia="ru-RU"/>
    </w:rPr>
  </w:style>
  <w:style w:type="character" w:customStyle="1" w:styleId="31">
    <w:name w:val="Заголовок 3 Знак"/>
    <w:basedOn w:val="a1"/>
    <w:link w:val="30"/>
    <w:rsid w:val="0074534C"/>
    <w:rPr>
      <w:rFonts w:ascii="Times New Roman" w:eastAsia="Times New Roman" w:hAnsi="Times New Roman" w:cs="Times New Roman"/>
      <w:b/>
      <w:bCs/>
      <w:sz w:val="24"/>
      <w:szCs w:val="24"/>
      <w:lang w:eastAsia="ru-RU"/>
    </w:rPr>
  </w:style>
  <w:style w:type="character" w:customStyle="1" w:styleId="40">
    <w:name w:val="Заголовок 4 Знак"/>
    <w:basedOn w:val="a1"/>
    <w:link w:val="4"/>
    <w:rsid w:val="0074534C"/>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74534C"/>
    <w:rPr>
      <w:rFonts w:ascii="Times New Roman" w:eastAsia="Times New Roman" w:hAnsi="Times New Roman" w:cs="Times New Roman"/>
      <w:b/>
      <w:bCs/>
      <w:color w:val="000000"/>
      <w:sz w:val="24"/>
      <w:szCs w:val="24"/>
      <w:lang w:eastAsia="ru-RU"/>
    </w:rPr>
  </w:style>
  <w:style w:type="character" w:customStyle="1" w:styleId="60">
    <w:name w:val="Заголовок 6 Знак"/>
    <w:basedOn w:val="a1"/>
    <w:link w:val="6"/>
    <w:rsid w:val="0074534C"/>
    <w:rPr>
      <w:rFonts w:ascii="Times New Roman" w:eastAsia="Times New Roman" w:hAnsi="Times New Roman" w:cs="Times New Roman"/>
      <w:b/>
      <w:bCs/>
      <w:lang w:eastAsia="ru-RU"/>
    </w:rPr>
  </w:style>
  <w:style w:type="paragraph" w:customStyle="1" w:styleId="11">
    <w:name w:val="Верхний колонтитул1"/>
    <w:basedOn w:val="a0"/>
    <w:rsid w:val="0074534C"/>
    <w:pPr>
      <w:tabs>
        <w:tab w:val="center" w:pos="4153"/>
        <w:tab w:val="right" w:pos="8306"/>
      </w:tabs>
    </w:pPr>
  </w:style>
  <w:style w:type="character" w:styleId="a4">
    <w:name w:val="page number"/>
    <w:basedOn w:val="12"/>
    <w:rsid w:val="0074534C"/>
    <w:rPr>
      <w:sz w:val="20"/>
    </w:rPr>
  </w:style>
  <w:style w:type="character" w:customStyle="1" w:styleId="12">
    <w:name w:val="Основной шрифт абзаца1"/>
    <w:semiHidden/>
    <w:rsid w:val="0074534C"/>
    <w:rPr>
      <w:sz w:val="20"/>
    </w:rPr>
  </w:style>
  <w:style w:type="paragraph" w:styleId="a5">
    <w:name w:val="Title"/>
    <w:basedOn w:val="a0"/>
    <w:link w:val="a6"/>
    <w:qFormat/>
    <w:rsid w:val="0074534C"/>
    <w:pPr>
      <w:ind w:right="-1050"/>
      <w:jc w:val="center"/>
    </w:pPr>
    <w:rPr>
      <w:b/>
      <w:sz w:val="28"/>
    </w:rPr>
  </w:style>
  <w:style w:type="character" w:customStyle="1" w:styleId="a6">
    <w:name w:val="Название Знак"/>
    <w:basedOn w:val="a1"/>
    <w:link w:val="a5"/>
    <w:rsid w:val="0074534C"/>
    <w:rPr>
      <w:rFonts w:ascii="Times New Roman" w:eastAsia="Times New Roman" w:hAnsi="Times New Roman" w:cs="Times New Roman"/>
      <w:b/>
      <w:sz w:val="28"/>
      <w:szCs w:val="20"/>
      <w:lang w:eastAsia="ru-RU"/>
    </w:rPr>
  </w:style>
  <w:style w:type="paragraph" w:styleId="a7">
    <w:name w:val="Body Text"/>
    <w:basedOn w:val="a0"/>
    <w:link w:val="a8"/>
    <w:rsid w:val="0074534C"/>
    <w:rPr>
      <w:sz w:val="28"/>
    </w:rPr>
  </w:style>
  <w:style w:type="character" w:customStyle="1" w:styleId="a8">
    <w:name w:val="Основной текст Знак"/>
    <w:basedOn w:val="a1"/>
    <w:link w:val="a7"/>
    <w:rsid w:val="0074534C"/>
    <w:rPr>
      <w:rFonts w:ascii="Times New Roman" w:eastAsia="Times New Roman" w:hAnsi="Times New Roman" w:cs="Times New Roman"/>
      <w:sz w:val="28"/>
      <w:szCs w:val="20"/>
      <w:lang w:eastAsia="ru-RU"/>
    </w:rPr>
  </w:style>
  <w:style w:type="paragraph" w:styleId="22">
    <w:name w:val="Body Text 2"/>
    <w:basedOn w:val="a0"/>
    <w:link w:val="23"/>
    <w:rsid w:val="0074534C"/>
    <w:pPr>
      <w:jc w:val="both"/>
    </w:pPr>
    <w:rPr>
      <w:sz w:val="28"/>
    </w:rPr>
  </w:style>
  <w:style w:type="character" w:customStyle="1" w:styleId="23">
    <w:name w:val="Основной текст 2 Знак"/>
    <w:basedOn w:val="a1"/>
    <w:link w:val="22"/>
    <w:rsid w:val="0074534C"/>
    <w:rPr>
      <w:rFonts w:ascii="Times New Roman" w:eastAsia="Times New Roman" w:hAnsi="Times New Roman" w:cs="Times New Roman"/>
      <w:sz w:val="28"/>
      <w:szCs w:val="20"/>
      <w:lang w:eastAsia="ru-RU"/>
    </w:rPr>
  </w:style>
  <w:style w:type="paragraph" w:styleId="a9">
    <w:name w:val="Body Text Indent"/>
    <w:aliases w:val="Основной текст 1,Надин стиль,Нумерованный список !!,Iniiaiie oaeno 1,Ioia?iaaiiue nienie !!,Iaaei noeeu"/>
    <w:basedOn w:val="a0"/>
    <w:link w:val="aa"/>
    <w:rsid w:val="0074534C"/>
    <w:pPr>
      <w:ind w:firstLine="720"/>
      <w:jc w:val="both"/>
    </w:pPr>
    <w:rPr>
      <w:sz w:val="28"/>
    </w:rPr>
  </w:style>
  <w:style w:type="character" w:customStyle="1" w:styleId="aa">
    <w:name w:val="Основной текст с отступом Знак"/>
    <w:aliases w:val="Основной текст 1 Знак,Надин стиль Знак,Нумерованный список !! Знак,Iniiaiie oaeno 1 Знак,Ioia?iaaiiue nienie !! Знак,Iaaei noeeu Знак"/>
    <w:basedOn w:val="a1"/>
    <w:link w:val="a9"/>
    <w:rsid w:val="0074534C"/>
    <w:rPr>
      <w:rFonts w:ascii="Times New Roman" w:eastAsia="Times New Roman" w:hAnsi="Times New Roman" w:cs="Times New Roman"/>
      <w:sz w:val="28"/>
      <w:szCs w:val="20"/>
      <w:lang w:eastAsia="ru-RU"/>
    </w:rPr>
  </w:style>
  <w:style w:type="paragraph" w:styleId="24">
    <w:name w:val="Body Text Indent 2"/>
    <w:basedOn w:val="a0"/>
    <w:link w:val="25"/>
    <w:rsid w:val="0074534C"/>
    <w:pPr>
      <w:ind w:right="-1050" w:firstLine="720"/>
      <w:jc w:val="both"/>
    </w:pPr>
    <w:rPr>
      <w:sz w:val="28"/>
    </w:rPr>
  </w:style>
  <w:style w:type="character" w:customStyle="1" w:styleId="25">
    <w:name w:val="Основной текст с отступом 2 Знак"/>
    <w:basedOn w:val="a1"/>
    <w:link w:val="24"/>
    <w:rsid w:val="0074534C"/>
    <w:rPr>
      <w:rFonts w:ascii="Times New Roman" w:eastAsia="Times New Roman" w:hAnsi="Times New Roman" w:cs="Times New Roman"/>
      <w:sz w:val="28"/>
      <w:szCs w:val="20"/>
      <w:lang w:eastAsia="ru-RU"/>
    </w:rPr>
  </w:style>
  <w:style w:type="paragraph" w:styleId="ab">
    <w:name w:val="header"/>
    <w:basedOn w:val="a0"/>
    <w:link w:val="ac"/>
    <w:uiPriority w:val="99"/>
    <w:rsid w:val="0074534C"/>
    <w:pPr>
      <w:tabs>
        <w:tab w:val="center" w:pos="4153"/>
        <w:tab w:val="right" w:pos="8306"/>
      </w:tabs>
    </w:pPr>
    <w:rPr>
      <w:sz w:val="24"/>
    </w:rPr>
  </w:style>
  <w:style w:type="character" w:customStyle="1" w:styleId="ac">
    <w:name w:val="Верхний колонтитул Знак"/>
    <w:basedOn w:val="a1"/>
    <w:link w:val="ab"/>
    <w:uiPriority w:val="99"/>
    <w:rsid w:val="0074534C"/>
    <w:rPr>
      <w:rFonts w:ascii="Times New Roman" w:eastAsia="Times New Roman" w:hAnsi="Times New Roman" w:cs="Times New Roman"/>
      <w:sz w:val="24"/>
      <w:szCs w:val="20"/>
      <w:lang w:eastAsia="ru-RU"/>
    </w:rPr>
  </w:style>
  <w:style w:type="paragraph" w:styleId="ad">
    <w:name w:val="footer"/>
    <w:basedOn w:val="a0"/>
    <w:link w:val="ae"/>
    <w:uiPriority w:val="99"/>
    <w:rsid w:val="0074534C"/>
    <w:pPr>
      <w:tabs>
        <w:tab w:val="center" w:pos="4153"/>
        <w:tab w:val="right" w:pos="8306"/>
      </w:tabs>
    </w:pPr>
  </w:style>
  <w:style w:type="character" w:customStyle="1" w:styleId="ae">
    <w:name w:val="Нижний колонтитул Знак"/>
    <w:basedOn w:val="a1"/>
    <w:link w:val="ad"/>
    <w:uiPriority w:val="99"/>
    <w:rsid w:val="0074534C"/>
    <w:rPr>
      <w:rFonts w:ascii="Times New Roman" w:eastAsia="Times New Roman" w:hAnsi="Times New Roman" w:cs="Times New Roman"/>
      <w:sz w:val="18"/>
      <w:szCs w:val="20"/>
      <w:lang w:eastAsia="ru-RU"/>
    </w:rPr>
  </w:style>
  <w:style w:type="paragraph" w:styleId="32">
    <w:name w:val="Body Text Indent 3"/>
    <w:basedOn w:val="a0"/>
    <w:link w:val="33"/>
    <w:rsid w:val="0074534C"/>
    <w:pPr>
      <w:widowControl/>
      <w:ind w:left="567"/>
      <w:jc w:val="both"/>
    </w:pPr>
    <w:rPr>
      <w:sz w:val="28"/>
    </w:rPr>
  </w:style>
  <w:style w:type="character" w:customStyle="1" w:styleId="33">
    <w:name w:val="Основной текст с отступом 3 Знак"/>
    <w:basedOn w:val="a1"/>
    <w:link w:val="32"/>
    <w:rsid w:val="0074534C"/>
    <w:rPr>
      <w:rFonts w:ascii="Times New Roman" w:eastAsia="Times New Roman" w:hAnsi="Times New Roman" w:cs="Times New Roman"/>
      <w:sz w:val="28"/>
      <w:szCs w:val="20"/>
      <w:lang w:eastAsia="ru-RU"/>
    </w:rPr>
  </w:style>
  <w:style w:type="paragraph" w:customStyle="1" w:styleId="ConsTitle">
    <w:name w:val="ConsTitle"/>
    <w:rsid w:val="0074534C"/>
    <w:pPr>
      <w:widowControl w:val="0"/>
      <w:autoSpaceDE w:val="0"/>
      <w:autoSpaceDN w:val="0"/>
      <w:adjustRightInd w:val="0"/>
      <w:spacing w:after="0" w:line="240" w:lineRule="auto"/>
    </w:pPr>
    <w:rPr>
      <w:rFonts w:ascii="Arial" w:eastAsia="Times New Roman" w:hAnsi="Arial" w:cs="Times New Roman"/>
      <w:b/>
      <w:sz w:val="16"/>
      <w:szCs w:val="20"/>
      <w:lang w:eastAsia="ru-RU"/>
    </w:rPr>
  </w:style>
  <w:style w:type="paragraph" w:customStyle="1" w:styleId="xl28">
    <w:name w:val="xl28"/>
    <w:basedOn w:val="a0"/>
    <w:rsid w:val="0074534C"/>
    <w:pPr>
      <w:widowControl/>
      <w:spacing w:before="100" w:after="100"/>
    </w:pPr>
    <w:rPr>
      <w:sz w:val="24"/>
    </w:rPr>
  </w:style>
  <w:style w:type="paragraph" w:styleId="af">
    <w:name w:val="Plain Text"/>
    <w:basedOn w:val="a0"/>
    <w:link w:val="af0"/>
    <w:rsid w:val="0074534C"/>
    <w:pPr>
      <w:widowControl/>
    </w:pPr>
    <w:rPr>
      <w:rFonts w:ascii="Courier New" w:hAnsi="Courier New" w:cs="Courier New"/>
      <w:sz w:val="20"/>
    </w:rPr>
  </w:style>
  <w:style w:type="character" w:customStyle="1" w:styleId="af0">
    <w:name w:val="Текст Знак"/>
    <w:basedOn w:val="a1"/>
    <w:link w:val="af"/>
    <w:rsid w:val="0074534C"/>
    <w:rPr>
      <w:rFonts w:ascii="Courier New" w:eastAsia="Times New Roman" w:hAnsi="Courier New" w:cs="Courier New"/>
      <w:sz w:val="20"/>
      <w:szCs w:val="20"/>
      <w:lang w:eastAsia="ru-RU"/>
    </w:rPr>
  </w:style>
  <w:style w:type="paragraph" w:styleId="34">
    <w:name w:val="Body Text 3"/>
    <w:basedOn w:val="a0"/>
    <w:link w:val="35"/>
    <w:rsid w:val="0074534C"/>
    <w:pPr>
      <w:jc w:val="both"/>
    </w:pPr>
    <w:rPr>
      <w:color w:val="3366FF"/>
      <w:sz w:val="28"/>
    </w:rPr>
  </w:style>
  <w:style w:type="character" w:customStyle="1" w:styleId="35">
    <w:name w:val="Основной текст 3 Знак"/>
    <w:basedOn w:val="a1"/>
    <w:link w:val="34"/>
    <w:rsid w:val="0074534C"/>
    <w:rPr>
      <w:rFonts w:ascii="Times New Roman" w:eastAsia="Times New Roman" w:hAnsi="Times New Roman" w:cs="Times New Roman"/>
      <w:color w:val="3366FF"/>
      <w:sz w:val="28"/>
      <w:szCs w:val="20"/>
      <w:lang w:eastAsia="ru-RU"/>
    </w:rPr>
  </w:style>
  <w:style w:type="paragraph" w:customStyle="1" w:styleId="ConsPlusNormal">
    <w:name w:val="ConsPlusNormal"/>
    <w:rsid w:val="0074534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Preformat">
    <w:name w:val="Preformat"/>
    <w:rsid w:val="0074534C"/>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0"/>
    <w:rsid w:val="0074534C"/>
    <w:pPr>
      <w:widowControl/>
      <w:spacing w:after="168"/>
    </w:pPr>
    <w:rPr>
      <w:sz w:val="24"/>
      <w:szCs w:val="24"/>
    </w:rPr>
  </w:style>
  <w:style w:type="paragraph" w:customStyle="1" w:styleId="Heading">
    <w:name w:val="Heading"/>
    <w:rsid w:val="0074534C"/>
    <w:pPr>
      <w:autoSpaceDE w:val="0"/>
      <w:autoSpaceDN w:val="0"/>
      <w:adjustRightInd w:val="0"/>
      <w:spacing w:after="0" w:line="240" w:lineRule="auto"/>
    </w:pPr>
    <w:rPr>
      <w:rFonts w:ascii="Arial" w:eastAsia="Times New Roman" w:hAnsi="Arial" w:cs="Arial"/>
      <w:b/>
      <w:bCs/>
      <w:lang w:eastAsia="ru-RU"/>
    </w:rPr>
  </w:style>
  <w:style w:type="paragraph" w:customStyle="1" w:styleId="13">
    <w:name w:val="Обычный1"/>
    <w:rsid w:val="0074534C"/>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2">
    <w:name w:val="Знак"/>
    <w:basedOn w:val="a0"/>
    <w:rsid w:val="0074534C"/>
    <w:pPr>
      <w:widowControl/>
      <w:spacing w:after="160" w:line="240" w:lineRule="exact"/>
    </w:pPr>
    <w:rPr>
      <w:rFonts w:ascii="Verdana" w:hAnsi="Verdana"/>
      <w:sz w:val="20"/>
      <w:lang w:val="en-US" w:eastAsia="en-US"/>
    </w:rPr>
  </w:style>
  <w:style w:type="paragraph" w:customStyle="1" w:styleId="msonormalcxspmiddle">
    <w:name w:val="msonormalcxspmiddle"/>
    <w:basedOn w:val="a0"/>
    <w:rsid w:val="0074534C"/>
    <w:pPr>
      <w:widowControl/>
      <w:spacing w:before="100" w:beforeAutospacing="1" w:after="100" w:afterAutospacing="1"/>
    </w:pPr>
    <w:rPr>
      <w:rFonts w:eastAsia="Calibri"/>
      <w:sz w:val="24"/>
      <w:szCs w:val="24"/>
    </w:rPr>
  </w:style>
  <w:style w:type="paragraph" w:styleId="af3">
    <w:name w:val="Body Text First Indent"/>
    <w:basedOn w:val="a7"/>
    <w:link w:val="af4"/>
    <w:rsid w:val="0074534C"/>
    <w:pPr>
      <w:spacing w:after="120"/>
      <w:ind w:firstLine="210"/>
    </w:pPr>
    <w:rPr>
      <w:sz w:val="18"/>
    </w:rPr>
  </w:style>
  <w:style w:type="character" w:customStyle="1" w:styleId="af4">
    <w:name w:val="Красная строка Знак"/>
    <w:basedOn w:val="a8"/>
    <w:link w:val="af3"/>
    <w:rsid w:val="0074534C"/>
    <w:rPr>
      <w:rFonts w:ascii="Times New Roman" w:eastAsia="Times New Roman" w:hAnsi="Times New Roman" w:cs="Times New Roman"/>
      <w:sz w:val="18"/>
      <w:szCs w:val="20"/>
      <w:lang w:eastAsia="ru-RU"/>
    </w:rPr>
  </w:style>
  <w:style w:type="paragraph" w:styleId="af5">
    <w:name w:val="List"/>
    <w:basedOn w:val="a0"/>
    <w:rsid w:val="0074534C"/>
    <w:pPr>
      <w:ind w:left="283" w:hanging="283"/>
    </w:pPr>
  </w:style>
  <w:style w:type="paragraph" w:styleId="26">
    <w:name w:val="List 2"/>
    <w:basedOn w:val="a0"/>
    <w:rsid w:val="0074534C"/>
    <w:pPr>
      <w:ind w:left="566" w:hanging="283"/>
    </w:pPr>
  </w:style>
  <w:style w:type="paragraph" w:styleId="a">
    <w:name w:val="List Bullet"/>
    <w:basedOn w:val="a0"/>
    <w:rsid w:val="0074534C"/>
    <w:pPr>
      <w:numPr>
        <w:numId w:val="2"/>
      </w:numPr>
    </w:pPr>
  </w:style>
  <w:style w:type="paragraph" w:styleId="2">
    <w:name w:val="List Bullet 2"/>
    <w:basedOn w:val="a0"/>
    <w:rsid w:val="0074534C"/>
    <w:pPr>
      <w:numPr>
        <w:numId w:val="3"/>
      </w:numPr>
    </w:pPr>
  </w:style>
  <w:style w:type="paragraph" w:styleId="3">
    <w:name w:val="List Bullet 3"/>
    <w:basedOn w:val="a0"/>
    <w:rsid w:val="0074534C"/>
    <w:pPr>
      <w:numPr>
        <w:numId w:val="4"/>
      </w:numPr>
    </w:pPr>
  </w:style>
  <w:style w:type="paragraph" w:styleId="27">
    <w:name w:val="Body Text First Indent 2"/>
    <w:basedOn w:val="a9"/>
    <w:link w:val="28"/>
    <w:rsid w:val="0074534C"/>
    <w:pPr>
      <w:spacing w:after="120"/>
      <w:ind w:left="283" w:firstLine="210"/>
      <w:jc w:val="left"/>
    </w:pPr>
    <w:rPr>
      <w:sz w:val="18"/>
    </w:rPr>
  </w:style>
  <w:style w:type="character" w:customStyle="1" w:styleId="28">
    <w:name w:val="Красная строка 2 Знак"/>
    <w:basedOn w:val="aa"/>
    <w:link w:val="27"/>
    <w:rsid w:val="0074534C"/>
    <w:rPr>
      <w:rFonts w:ascii="Times New Roman" w:eastAsia="Times New Roman" w:hAnsi="Times New Roman" w:cs="Times New Roman"/>
      <w:sz w:val="18"/>
      <w:szCs w:val="20"/>
      <w:lang w:eastAsia="ru-RU"/>
    </w:rPr>
  </w:style>
  <w:style w:type="paragraph" w:styleId="af6">
    <w:name w:val="Balloon Text"/>
    <w:basedOn w:val="a0"/>
    <w:link w:val="af7"/>
    <w:uiPriority w:val="99"/>
    <w:semiHidden/>
    <w:rsid w:val="0074534C"/>
    <w:rPr>
      <w:rFonts w:ascii="Tahoma" w:hAnsi="Tahoma" w:cs="Tahoma"/>
      <w:sz w:val="16"/>
      <w:szCs w:val="16"/>
    </w:rPr>
  </w:style>
  <w:style w:type="character" w:customStyle="1" w:styleId="af7">
    <w:name w:val="Текст выноски Знак"/>
    <w:basedOn w:val="a1"/>
    <w:link w:val="af6"/>
    <w:uiPriority w:val="99"/>
    <w:semiHidden/>
    <w:rsid w:val="0074534C"/>
    <w:rPr>
      <w:rFonts w:ascii="Tahoma" w:eastAsia="Times New Roman" w:hAnsi="Tahoma" w:cs="Tahoma"/>
      <w:sz w:val="16"/>
      <w:szCs w:val="16"/>
      <w:lang w:eastAsia="ru-RU"/>
    </w:rPr>
  </w:style>
  <w:style w:type="paragraph" w:customStyle="1" w:styleId="ConsNormal">
    <w:name w:val="ConsNormal"/>
    <w:rsid w:val="0074534C"/>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xl24">
    <w:name w:val="xl24"/>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25">
    <w:name w:val="xl25"/>
    <w:basedOn w:val="a0"/>
    <w:rsid w:val="0074534C"/>
    <w:pPr>
      <w:widowControl/>
      <w:spacing w:before="100" w:beforeAutospacing="1" w:after="100" w:afterAutospacing="1"/>
    </w:pPr>
    <w:rPr>
      <w:rFonts w:eastAsia="Arial Unicode MS"/>
      <w:sz w:val="24"/>
      <w:szCs w:val="24"/>
    </w:rPr>
  </w:style>
  <w:style w:type="paragraph" w:customStyle="1" w:styleId="xl26">
    <w:name w:val="xl26"/>
    <w:basedOn w:val="a0"/>
    <w:rsid w:val="0074534C"/>
    <w:pPr>
      <w:widowControl/>
      <w:spacing w:before="100" w:beforeAutospacing="1" w:after="100" w:afterAutospacing="1"/>
      <w:jc w:val="center"/>
    </w:pPr>
    <w:rPr>
      <w:rFonts w:eastAsia="Arial Unicode MS"/>
      <w:sz w:val="24"/>
      <w:szCs w:val="24"/>
    </w:rPr>
  </w:style>
  <w:style w:type="paragraph" w:customStyle="1" w:styleId="xl27">
    <w:name w:val="xl27"/>
    <w:basedOn w:val="a0"/>
    <w:rsid w:val="0074534C"/>
    <w:pPr>
      <w:widowControl/>
      <w:spacing w:before="100" w:beforeAutospacing="1" w:after="100" w:afterAutospacing="1"/>
      <w:jc w:val="right"/>
    </w:pPr>
    <w:rPr>
      <w:rFonts w:eastAsia="Arial Unicode MS"/>
      <w:sz w:val="24"/>
      <w:szCs w:val="24"/>
    </w:rPr>
  </w:style>
  <w:style w:type="paragraph" w:customStyle="1" w:styleId="xl29">
    <w:name w:val="xl29"/>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sz w:val="24"/>
      <w:szCs w:val="24"/>
    </w:rPr>
  </w:style>
  <w:style w:type="paragraph" w:customStyle="1" w:styleId="xl30">
    <w:name w:val="xl30"/>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b/>
      <w:bCs/>
      <w:color w:val="000000"/>
      <w:sz w:val="24"/>
      <w:szCs w:val="24"/>
    </w:rPr>
  </w:style>
  <w:style w:type="paragraph" w:customStyle="1" w:styleId="xl31">
    <w:name w:val="xl31"/>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szCs w:val="24"/>
    </w:rPr>
  </w:style>
  <w:style w:type="paragraph" w:customStyle="1" w:styleId="xl32">
    <w:name w:val="xl32"/>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33">
    <w:name w:val="xl33"/>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sz w:val="24"/>
      <w:szCs w:val="24"/>
    </w:rPr>
  </w:style>
  <w:style w:type="paragraph" w:customStyle="1" w:styleId="xl34">
    <w:name w:val="xl34"/>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35">
    <w:name w:val="xl35"/>
    <w:basedOn w:val="a0"/>
    <w:rsid w:val="0074534C"/>
    <w:pPr>
      <w:widowControl/>
      <w:spacing w:before="100" w:beforeAutospacing="1" w:after="100" w:afterAutospacing="1"/>
      <w:jc w:val="center"/>
      <w:textAlignment w:val="center"/>
    </w:pPr>
    <w:rPr>
      <w:rFonts w:eastAsia="Arial Unicode MS"/>
      <w:b/>
      <w:bCs/>
      <w:sz w:val="24"/>
      <w:szCs w:val="24"/>
    </w:rPr>
  </w:style>
  <w:style w:type="paragraph" w:customStyle="1" w:styleId="xl36">
    <w:name w:val="xl36"/>
    <w:basedOn w:val="a0"/>
    <w:rsid w:val="0074534C"/>
    <w:pPr>
      <w:widowControl/>
      <w:pBdr>
        <w:right w:val="single" w:sz="4" w:space="0" w:color="auto"/>
      </w:pBdr>
      <w:spacing w:before="100" w:beforeAutospacing="1" w:after="100" w:afterAutospacing="1"/>
      <w:jc w:val="center"/>
      <w:textAlignment w:val="center"/>
    </w:pPr>
    <w:rPr>
      <w:rFonts w:eastAsia="Arial Unicode MS"/>
      <w:b/>
      <w:bCs/>
      <w:sz w:val="24"/>
      <w:szCs w:val="24"/>
    </w:rPr>
  </w:style>
  <w:style w:type="paragraph" w:customStyle="1" w:styleId="xl37">
    <w:name w:val="xl37"/>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38">
    <w:name w:val="xl38"/>
    <w:basedOn w:val="a0"/>
    <w:rsid w:val="0074534C"/>
    <w:pPr>
      <w:widowControl/>
      <w:pBdr>
        <w:top w:val="single" w:sz="8" w:space="0" w:color="auto"/>
        <w:left w:val="single" w:sz="8"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39">
    <w:name w:val="xl39"/>
    <w:basedOn w:val="a0"/>
    <w:rsid w:val="0074534C"/>
    <w:pPr>
      <w:widowControl/>
      <w:spacing w:before="100" w:beforeAutospacing="1" w:after="100" w:afterAutospacing="1"/>
      <w:jc w:val="center"/>
    </w:pPr>
    <w:rPr>
      <w:rFonts w:eastAsia="Arial Unicode MS"/>
      <w:sz w:val="24"/>
      <w:szCs w:val="24"/>
    </w:rPr>
  </w:style>
  <w:style w:type="paragraph" w:customStyle="1" w:styleId="xl40">
    <w:name w:val="xl40"/>
    <w:basedOn w:val="a0"/>
    <w:rsid w:val="0074534C"/>
    <w:pPr>
      <w:widowControl/>
      <w:pBdr>
        <w:top w:val="single" w:sz="8" w:space="0" w:color="auto"/>
        <w:left w:val="single" w:sz="4" w:space="0" w:color="auto"/>
        <w:bottom w:val="single" w:sz="8" w:space="0" w:color="auto"/>
      </w:pBdr>
      <w:spacing w:before="100" w:beforeAutospacing="1" w:after="100" w:afterAutospacing="1"/>
    </w:pPr>
    <w:rPr>
      <w:rFonts w:eastAsia="Arial Unicode MS"/>
      <w:b/>
      <w:bCs/>
      <w:sz w:val="24"/>
      <w:szCs w:val="24"/>
    </w:rPr>
  </w:style>
  <w:style w:type="paragraph" w:customStyle="1" w:styleId="xl41">
    <w:name w:val="xl41"/>
    <w:basedOn w:val="a0"/>
    <w:rsid w:val="0074534C"/>
    <w:pPr>
      <w:widowControl/>
      <w:pBdr>
        <w:top w:val="single" w:sz="4" w:space="0" w:color="auto"/>
        <w:left w:val="single" w:sz="4" w:space="0" w:color="auto"/>
      </w:pBdr>
      <w:spacing w:before="100" w:beforeAutospacing="1" w:after="100" w:afterAutospacing="1"/>
    </w:pPr>
    <w:rPr>
      <w:rFonts w:eastAsia="Arial Unicode MS"/>
      <w:b/>
      <w:bCs/>
      <w:sz w:val="24"/>
      <w:szCs w:val="24"/>
    </w:rPr>
  </w:style>
  <w:style w:type="paragraph" w:customStyle="1" w:styleId="xl42">
    <w:name w:val="xl42"/>
    <w:basedOn w:val="a0"/>
    <w:rsid w:val="0074534C"/>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43">
    <w:name w:val="xl43"/>
    <w:basedOn w:val="a0"/>
    <w:rsid w:val="0074534C"/>
    <w:pPr>
      <w:widowControl/>
      <w:pBdr>
        <w:left w:val="single" w:sz="4" w:space="0" w:color="auto"/>
        <w:right w:val="single" w:sz="4" w:space="0" w:color="auto"/>
      </w:pBdr>
      <w:spacing w:before="100" w:beforeAutospacing="1" w:after="100" w:afterAutospacing="1"/>
    </w:pPr>
    <w:rPr>
      <w:rFonts w:eastAsia="Arial Unicode MS"/>
      <w:b/>
      <w:bCs/>
      <w:sz w:val="24"/>
      <w:szCs w:val="24"/>
    </w:rPr>
  </w:style>
  <w:style w:type="paragraph" w:customStyle="1" w:styleId="xl44">
    <w:name w:val="xl44"/>
    <w:basedOn w:val="a0"/>
    <w:rsid w:val="0074534C"/>
    <w:pPr>
      <w:widowControl/>
      <w:pBdr>
        <w:top w:val="single" w:sz="8" w:space="0" w:color="auto"/>
        <w:left w:val="single" w:sz="8"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xl45">
    <w:name w:val="xl45"/>
    <w:basedOn w:val="a0"/>
    <w:rsid w:val="0074534C"/>
    <w:pPr>
      <w:widowControl/>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46">
    <w:name w:val="xl46"/>
    <w:basedOn w:val="a0"/>
    <w:rsid w:val="0074534C"/>
    <w:pPr>
      <w:widowControl/>
      <w:pBdr>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47">
    <w:name w:val="xl47"/>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48">
    <w:name w:val="xl48"/>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4"/>
      <w:szCs w:val="24"/>
    </w:rPr>
  </w:style>
  <w:style w:type="paragraph" w:customStyle="1" w:styleId="xl49">
    <w:name w:val="xl49"/>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sz w:val="24"/>
      <w:szCs w:val="24"/>
    </w:rPr>
  </w:style>
  <w:style w:type="paragraph" w:customStyle="1" w:styleId="xl50">
    <w:name w:val="xl50"/>
    <w:basedOn w:val="a0"/>
    <w:rsid w:val="0074534C"/>
    <w:pPr>
      <w:widowControl/>
      <w:pBdr>
        <w:top w:val="single" w:sz="4" w:space="0" w:color="auto"/>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1">
    <w:name w:val="xl51"/>
    <w:basedOn w:val="a0"/>
    <w:rsid w:val="0074534C"/>
    <w:pPr>
      <w:widowControl/>
      <w:pBdr>
        <w:top w:val="single" w:sz="8" w:space="0" w:color="auto"/>
        <w:left w:val="single" w:sz="8"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52">
    <w:name w:val="xl52"/>
    <w:basedOn w:val="a0"/>
    <w:rsid w:val="0074534C"/>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sz w:val="24"/>
      <w:szCs w:val="24"/>
    </w:rPr>
  </w:style>
  <w:style w:type="paragraph" w:customStyle="1" w:styleId="xl53">
    <w:name w:val="xl53"/>
    <w:basedOn w:val="a0"/>
    <w:rsid w:val="0074534C"/>
    <w:pPr>
      <w:widowControl/>
      <w:pBdr>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54">
    <w:name w:val="xl54"/>
    <w:basedOn w:val="a0"/>
    <w:rsid w:val="0074534C"/>
    <w:pPr>
      <w:widowControl/>
      <w:pBdr>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5">
    <w:name w:val="xl55"/>
    <w:basedOn w:val="a0"/>
    <w:rsid w:val="0074534C"/>
    <w:pPr>
      <w:widowControl/>
      <w:pBdr>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6">
    <w:name w:val="xl56"/>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57">
    <w:name w:val="xl57"/>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pPr>
    <w:rPr>
      <w:rFonts w:eastAsia="Arial Unicode MS"/>
      <w:b/>
      <w:bCs/>
      <w:sz w:val="24"/>
      <w:szCs w:val="24"/>
    </w:rPr>
  </w:style>
  <w:style w:type="paragraph" w:customStyle="1" w:styleId="xl58">
    <w:name w:val="xl58"/>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jc w:val="right"/>
    </w:pPr>
    <w:rPr>
      <w:rFonts w:eastAsia="Arial Unicode MS"/>
      <w:b/>
      <w:bCs/>
      <w:sz w:val="24"/>
      <w:szCs w:val="24"/>
    </w:rPr>
  </w:style>
  <w:style w:type="paragraph" w:customStyle="1" w:styleId="xl59">
    <w:name w:val="xl59"/>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pPr>
    <w:rPr>
      <w:rFonts w:eastAsia="Arial Unicode MS"/>
      <w:b/>
      <w:bCs/>
      <w:sz w:val="24"/>
      <w:szCs w:val="24"/>
    </w:rPr>
  </w:style>
  <w:style w:type="paragraph" w:customStyle="1" w:styleId="xl60">
    <w:name w:val="xl60"/>
    <w:basedOn w:val="a0"/>
    <w:rsid w:val="0074534C"/>
    <w:pPr>
      <w:widowControl/>
      <w:pBdr>
        <w:top w:val="single" w:sz="8" w:space="0" w:color="auto"/>
        <w:left w:val="single" w:sz="4"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xl61">
    <w:name w:val="xl61"/>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62">
    <w:name w:val="xl62"/>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eastAsia="Arial Unicode MS"/>
      <w:sz w:val="24"/>
      <w:szCs w:val="24"/>
    </w:rPr>
  </w:style>
  <w:style w:type="paragraph" w:customStyle="1" w:styleId="xl63">
    <w:name w:val="xl63"/>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64">
    <w:name w:val="xl64"/>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65">
    <w:name w:val="xl65"/>
    <w:basedOn w:val="a0"/>
    <w:rsid w:val="0074534C"/>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Arial Unicode MS"/>
      <w:sz w:val="24"/>
      <w:szCs w:val="24"/>
    </w:rPr>
  </w:style>
  <w:style w:type="paragraph" w:customStyle="1" w:styleId="xl66">
    <w:name w:val="xl66"/>
    <w:basedOn w:val="a0"/>
    <w:rsid w:val="0074534C"/>
    <w:pPr>
      <w:widowControl/>
      <w:pBdr>
        <w:top w:val="single" w:sz="4" w:space="0" w:color="auto"/>
        <w:left w:val="single" w:sz="4" w:space="0" w:color="auto"/>
        <w:right w:val="single" w:sz="8" w:space="0" w:color="auto"/>
      </w:pBdr>
      <w:spacing w:before="100" w:beforeAutospacing="1" w:after="100" w:afterAutospacing="1"/>
    </w:pPr>
    <w:rPr>
      <w:rFonts w:eastAsia="Arial Unicode MS"/>
      <w:b/>
      <w:bCs/>
      <w:sz w:val="24"/>
      <w:szCs w:val="24"/>
    </w:rPr>
  </w:style>
  <w:style w:type="paragraph" w:customStyle="1" w:styleId="xl67">
    <w:name w:val="xl67"/>
    <w:basedOn w:val="a0"/>
    <w:rsid w:val="0074534C"/>
    <w:pPr>
      <w:widowControl/>
      <w:pBdr>
        <w:top w:val="single" w:sz="8"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u">
    <w:name w:val="u"/>
    <w:basedOn w:val="a0"/>
    <w:rsid w:val="0074534C"/>
    <w:pPr>
      <w:widowControl/>
      <w:spacing w:before="100" w:beforeAutospacing="1" w:after="100" w:afterAutospacing="1"/>
    </w:pPr>
    <w:rPr>
      <w:sz w:val="24"/>
      <w:szCs w:val="24"/>
    </w:rPr>
  </w:style>
  <w:style w:type="character" w:styleId="af8">
    <w:name w:val="Hyperlink"/>
    <w:rsid w:val="0074534C"/>
    <w:rPr>
      <w:color w:val="0000FF"/>
      <w:u w:val="single"/>
    </w:rPr>
  </w:style>
  <w:style w:type="paragraph" w:styleId="af9">
    <w:name w:val="Subtitle"/>
    <w:aliases w:val="Название таблицы"/>
    <w:basedOn w:val="a0"/>
    <w:link w:val="afa"/>
    <w:qFormat/>
    <w:rsid w:val="0074534C"/>
    <w:pPr>
      <w:spacing w:after="60"/>
      <w:jc w:val="center"/>
      <w:outlineLvl w:val="1"/>
    </w:pPr>
    <w:rPr>
      <w:rFonts w:ascii="Arial" w:hAnsi="Arial" w:cs="Arial"/>
      <w:sz w:val="24"/>
      <w:szCs w:val="24"/>
    </w:rPr>
  </w:style>
  <w:style w:type="character" w:customStyle="1" w:styleId="afa">
    <w:name w:val="Подзаголовок Знак"/>
    <w:aliases w:val="Название таблицы Знак"/>
    <w:basedOn w:val="a1"/>
    <w:link w:val="af9"/>
    <w:rsid w:val="0074534C"/>
    <w:rPr>
      <w:rFonts w:ascii="Arial" w:eastAsia="Times New Roman" w:hAnsi="Arial" w:cs="Arial"/>
      <w:sz w:val="24"/>
      <w:szCs w:val="24"/>
      <w:lang w:eastAsia="ru-RU"/>
    </w:rPr>
  </w:style>
  <w:style w:type="paragraph" w:styleId="afb">
    <w:name w:val="Document Map"/>
    <w:basedOn w:val="a0"/>
    <w:link w:val="afc"/>
    <w:semiHidden/>
    <w:rsid w:val="0074534C"/>
    <w:pPr>
      <w:shd w:val="clear" w:color="auto" w:fill="000080"/>
    </w:pPr>
    <w:rPr>
      <w:rFonts w:ascii="Tahoma" w:hAnsi="Tahoma" w:cs="Tahoma"/>
      <w:sz w:val="20"/>
    </w:rPr>
  </w:style>
  <w:style w:type="character" w:customStyle="1" w:styleId="afc">
    <w:name w:val="Схема документа Знак"/>
    <w:basedOn w:val="a1"/>
    <w:link w:val="afb"/>
    <w:semiHidden/>
    <w:rsid w:val="0074534C"/>
    <w:rPr>
      <w:rFonts w:ascii="Tahoma" w:eastAsia="Times New Roman" w:hAnsi="Tahoma" w:cs="Tahoma"/>
      <w:sz w:val="20"/>
      <w:szCs w:val="20"/>
      <w:shd w:val="clear" w:color="auto" w:fill="000080"/>
      <w:lang w:eastAsia="ru-RU"/>
    </w:rPr>
  </w:style>
  <w:style w:type="paragraph" w:customStyle="1" w:styleId="afd">
    <w:name w:val="Знак"/>
    <w:basedOn w:val="a0"/>
    <w:rsid w:val="0074534C"/>
    <w:pPr>
      <w:widowControl/>
      <w:spacing w:after="160" w:line="240" w:lineRule="exact"/>
    </w:pPr>
    <w:rPr>
      <w:rFonts w:ascii="Verdana" w:hAnsi="Verdana"/>
      <w:sz w:val="20"/>
      <w:lang w:val="en-US" w:eastAsia="en-US"/>
    </w:rPr>
  </w:style>
  <w:style w:type="paragraph" w:customStyle="1" w:styleId="afe">
    <w:name w:val="Знак Знак Знак Знак Знак Знак Знак Знак Знак Знак Знак Знак Знак Знак Знак Знак"/>
    <w:basedOn w:val="a0"/>
    <w:rsid w:val="0074534C"/>
    <w:pPr>
      <w:widowControl/>
      <w:spacing w:after="160" w:line="240" w:lineRule="exact"/>
    </w:pPr>
    <w:rPr>
      <w:rFonts w:ascii="Verdana" w:eastAsia="SimSun" w:hAnsi="Verdana" w:cs="Verdana"/>
      <w:sz w:val="24"/>
      <w:szCs w:val="24"/>
      <w:lang w:val="en-US" w:eastAsia="en-US"/>
    </w:rPr>
  </w:style>
  <w:style w:type="paragraph" w:customStyle="1" w:styleId="14">
    <w:name w:val="Знак Знак1 Знак"/>
    <w:basedOn w:val="a0"/>
    <w:rsid w:val="0074534C"/>
    <w:pPr>
      <w:widowControl/>
      <w:spacing w:after="160" w:line="240" w:lineRule="exact"/>
    </w:pPr>
    <w:rPr>
      <w:rFonts w:ascii="Verdana" w:hAnsi="Verdana"/>
      <w:sz w:val="20"/>
      <w:lang w:val="en-US" w:eastAsia="en-US"/>
    </w:rPr>
  </w:style>
  <w:style w:type="paragraph" w:customStyle="1" w:styleId="ConsPlusCell">
    <w:name w:val="ConsPlusCell"/>
    <w:rsid w:val="0074534C"/>
    <w:pPr>
      <w:autoSpaceDE w:val="0"/>
      <w:autoSpaceDN w:val="0"/>
      <w:adjustRightInd w:val="0"/>
      <w:spacing w:after="0" w:line="240" w:lineRule="auto"/>
    </w:pPr>
    <w:rPr>
      <w:rFonts w:ascii="Times New Roman" w:eastAsia="Times New Roman" w:hAnsi="Times New Roman" w:cs="Times New Roman"/>
      <w:sz w:val="28"/>
      <w:szCs w:val="28"/>
      <w:lang w:eastAsia="ru-RU"/>
    </w:rPr>
  </w:style>
  <w:style w:type="paragraph" w:customStyle="1" w:styleId="aff">
    <w:name w:val="Знак Знак Знак Знак Знак Знак Знак Знак Знак Знак Знак Знак Знак Знак Знак Знак"/>
    <w:basedOn w:val="a0"/>
    <w:rsid w:val="0074534C"/>
    <w:pPr>
      <w:widowControl/>
      <w:spacing w:after="160" w:line="240" w:lineRule="exact"/>
    </w:pPr>
    <w:rPr>
      <w:rFonts w:ascii="Verdana" w:eastAsia="SimSun" w:hAnsi="Verdana" w:cs="Verdana"/>
      <w:sz w:val="24"/>
      <w:szCs w:val="24"/>
      <w:lang w:val="en-US" w:eastAsia="en-US"/>
    </w:rPr>
  </w:style>
  <w:style w:type="paragraph" w:customStyle="1" w:styleId="15">
    <w:name w:val="Знак1 Знак Знак Знак"/>
    <w:basedOn w:val="a0"/>
    <w:rsid w:val="0074534C"/>
    <w:pPr>
      <w:widowControl/>
      <w:spacing w:after="160" w:line="240" w:lineRule="exact"/>
    </w:pPr>
    <w:rPr>
      <w:rFonts w:ascii="Verdana" w:hAnsi="Verdana" w:cs="Verdana"/>
      <w:sz w:val="24"/>
      <w:szCs w:val="24"/>
      <w:lang w:val="en-US" w:eastAsia="en-US"/>
    </w:rPr>
  </w:style>
  <w:style w:type="paragraph" w:customStyle="1" w:styleId="ConsPlusNonformat">
    <w:name w:val="ConsPlusNonformat"/>
    <w:rsid w:val="0074534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0">
    <w:name w:val="List Paragraph"/>
    <w:basedOn w:val="a0"/>
    <w:qFormat/>
    <w:rsid w:val="0074534C"/>
    <w:pPr>
      <w:widowControl/>
      <w:spacing w:after="200" w:line="276" w:lineRule="auto"/>
      <w:ind w:left="720"/>
      <w:contextualSpacing/>
    </w:pPr>
    <w:rPr>
      <w:rFonts w:ascii="Calibri" w:hAnsi="Calibri"/>
      <w:sz w:val="22"/>
      <w:szCs w:val="22"/>
    </w:rPr>
  </w:style>
  <w:style w:type="paragraph" w:customStyle="1" w:styleId="16">
    <w:name w:val="Абзац списка1"/>
    <w:basedOn w:val="a0"/>
    <w:rsid w:val="0074534C"/>
    <w:pPr>
      <w:widowControl/>
      <w:ind w:left="720"/>
    </w:pPr>
    <w:rPr>
      <w:rFonts w:eastAsia="Calibri"/>
      <w:sz w:val="28"/>
      <w:szCs w:val="28"/>
    </w:rPr>
  </w:style>
  <w:style w:type="character" w:styleId="aff1">
    <w:name w:val="FollowedHyperlink"/>
    <w:rsid w:val="0074534C"/>
    <w:rPr>
      <w:color w:val="800080"/>
      <w:u w:val="single"/>
    </w:rPr>
  </w:style>
  <w:style w:type="paragraph" w:customStyle="1" w:styleId="36">
    <w:name w:val="Знак3"/>
    <w:basedOn w:val="a0"/>
    <w:rsid w:val="0074534C"/>
    <w:pPr>
      <w:widowControl/>
      <w:spacing w:after="160" w:line="240" w:lineRule="exact"/>
    </w:pPr>
    <w:rPr>
      <w:rFonts w:ascii="Verdana" w:hAnsi="Verdana"/>
      <w:sz w:val="20"/>
      <w:lang w:val="en-US" w:eastAsia="en-US"/>
    </w:rPr>
  </w:style>
  <w:style w:type="paragraph" w:styleId="aff2">
    <w:name w:val="No Spacing"/>
    <w:uiPriority w:val="1"/>
    <w:qFormat/>
    <w:rsid w:val="0074534C"/>
    <w:pPr>
      <w:spacing w:after="0" w:line="240" w:lineRule="auto"/>
    </w:pPr>
    <w:rPr>
      <w:rFonts w:ascii="Times New Roman" w:eastAsia="Times New Roman" w:hAnsi="Times New Roman" w:cs="Times New Roman"/>
      <w:sz w:val="20"/>
      <w:szCs w:val="20"/>
      <w:lang w:eastAsia="ru-RU"/>
    </w:rPr>
  </w:style>
  <w:style w:type="numbering" w:customStyle="1" w:styleId="17">
    <w:name w:val="Нет списка1"/>
    <w:next w:val="a3"/>
    <w:semiHidden/>
    <w:unhideWhenUsed/>
    <w:rsid w:val="0074534C"/>
  </w:style>
  <w:style w:type="character" w:customStyle="1" w:styleId="aff3">
    <w:name w:val="Основной текст_"/>
    <w:link w:val="29"/>
    <w:rsid w:val="0074534C"/>
    <w:rPr>
      <w:sz w:val="25"/>
      <w:szCs w:val="25"/>
      <w:shd w:val="clear" w:color="auto" w:fill="FFFFFF"/>
    </w:rPr>
  </w:style>
  <w:style w:type="paragraph" w:customStyle="1" w:styleId="29">
    <w:name w:val="Основной текст2"/>
    <w:basedOn w:val="a0"/>
    <w:link w:val="aff3"/>
    <w:rsid w:val="0074534C"/>
    <w:pPr>
      <w:widowControl/>
      <w:shd w:val="clear" w:color="auto" w:fill="FFFFFF"/>
      <w:spacing w:after="2340" w:line="302" w:lineRule="exact"/>
      <w:jc w:val="right"/>
    </w:pPr>
    <w:rPr>
      <w:rFonts w:asciiTheme="minorHAnsi" w:eastAsiaTheme="minorHAnsi" w:hAnsiTheme="minorHAnsi" w:cstheme="minorBidi"/>
      <w:sz w:val="25"/>
      <w:szCs w:val="25"/>
      <w:lang w:eastAsia="en-US"/>
    </w:rPr>
  </w:style>
  <w:style w:type="paragraph" w:customStyle="1" w:styleId="18">
    <w:name w:val="Стиль1"/>
    <w:basedOn w:val="a0"/>
    <w:link w:val="19"/>
    <w:qFormat/>
    <w:rsid w:val="0074534C"/>
    <w:pPr>
      <w:tabs>
        <w:tab w:val="left" w:pos="0"/>
      </w:tabs>
      <w:jc w:val="both"/>
    </w:pPr>
    <w:rPr>
      <w:b/>
      <w:i/>
      <w:sz w:val="28"/>
      <w:szCs w:val="28"/>
    </w:rPr>
  </w:style>
  <w:style w:type="numbering" w:customStyle="1" w:styleId="2a">
    <w:name w:val="Нет списка2"/>
    <w:next w:val="a3"/>
    <w:uiPriority w:val="99"/>
    <w:semiHidden/>
    <w:unhideWhenUsed/>
    <w:rsid w:val="0074534C"/>
  </w:style>
  <w:style w:type="character" w:customStyle="1" w:styleId="19">
    <w:name w:val="Стиль1 Знак"/>
    <w:link w:val="18"/>
    <w:rsid w:val="0074534C"/>
    <w:rPr>
      <w:rFonts w:ascii="Times New Roman" w:eastAsia="Times New Roman" w:hAnsi="Times New Roman" w:cs="Times New Roman"/>
      <w:b/>
      <w:i/>
      <w:sz w:val="28"/>
      <w:szCs w:val="28"/>
      <w:lang w:eastAsia="ru-RU"/>
    </w:rPr>
  </w:style>
  <w:style w:type="paragraph" w:styleId="aff4">
    <w:name w:val="caption"/>
    <w:basedOn w:val="a0"/>
    <w:next w:val="a0"/>
    <w:uiPriority w:val="35"/>
    <w:unhideWhenUsed/>
    <w:qFormat/>
    <w:rsid w:val="0074534C"/>
    <w:pPr>
      <w:spacing w:after="200"/>
    </w:pPr>
    <w:rPr>
      <w:b/>
      <w:bCs/>
      <w:color w:val="4F81BD"/>
      <w:szCs w:val="18"/>
    </w:rPr>
  </w:style>
  <w:style w:type="numbering" w:customStyle="1" w:styleId="37">
    <w:name w:val="Нет списка3"/>
    <w:next w:val="a3"/>
    <w:uiPriority w:val="99"/>
    <w:semiHidden/>
    <w:unhideWhenUsed/>
    <w:rsid w:val="0074534C"/>
  </w:style>
  <w:style w:type="numbering" w:customStyle="1" w:styleId="41">
    <w:name w:val="Нет списка4"/>
    <w:next w:val="a3"/>
    <w:uiPriority w:val="99"/>
    <w:semiHidden/>
    <w:unhideWhenUsed/>
    <w:rsid w:val="0074534C"/>
  </w:style>
  <w:style w:type="numbering" w:customStyle="1" w:styleId="51">
    <w:name w:val="Нет списка5"/>
    <w:next w:val="a3"/>
    <w:uiPriority w:val="99"/>
    <w:semiHidden/>
    <w:unhideWhenUsed/>
    <w:rsid w:val="00745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4534C"/>
    <w:pPr>
      <w:widowControl w:val="0"/>
      <w:spacing w:after="0" w:line="240" w:lineRule="auto"/>
    </w:pPr>
    <w:rPr>
      <w:rFonts w:ascii="Times New Roman" w:eastAsia="Times New Roman" w:hAnsi="Times New Roman" w:cs="Times New Roman"/>
      <w:sz w:val="18"/>
      <w:szCs w:val="20"/>
      <w:lang w:eastAsia="ru-RU"/>
    </w:rPr>
  </w:style>
  <w:style w:type="paragraph" w:styleId="1">
    <w:name w:val="heading 1"/>
    <w:basedOn w:val="a0"/>
    <w:next w:val="a0"/>
    <w:link w:val="10"/>
    <w:qFormat/>
    <w:rsid w:val="0074534C"/>
    <w:pPr>
      <w:keepNext/>
      <w:ind w:firstLine="720"/>
      <w:jc w:val="center"/>
      <w:outlineLvl w:val="0"/>
    </w:pPr>
    <w:rPr>
      <w:b/>
      <w:sz w:val="28"/>
    </w:rPr>
  </w:style>
  <w:style w:type="paragraph" w:styleId="20">
    <w:name w:val="heading 2"/>
    <w:basedOn w:val="a0"/>
    <w:next w:val="a0"/>
    <w:link w:val="21"/>
    <w:qFormat/>
    <w:rsid w:val="0074534C"/>
    <w:pPr>
      <w:keepNext/>
      <w:outlineLvl w:val="1"/>
    </w:pPr>
    <w:rPr>
      <w:b/>
      <w:sz w:val="32"/>
    </w:rPr>
  </w:style>
  <w:style w:type="paragraph" w:styleId="30">
    <w:name w:val="heading 3"/>
    <w:basedOn w:val="a0"/>
    <w:next w:val="a0"/>
    <w:link w:val="31"/>
    <w:qFormat/>
    <w:rsid w:val="0074534C"/>
    <w:pPr>
      <w:keepNext/>
      <w:widowControl/>
      <w:outlineLvl w:val="2"/>
    </w:pPr>
    <w:rPr>
      <w:b/>
      <w:bCs/>
      <w:sz w:val="24"/>
      <w:szCs w:val="24"/>
    </w:rPr>
  </w:style>
  <w:style w:type="paragraph" w:styleId="4">
    <w:name w:val="heading 4"/>
    <w:basedOn w:val="a0"/>
    <w:next w:val="a0"/>
    <w:link w:val="40"/>
    <w:qFormat/>
    <w:rsid w:val="0074534C"/>
    <w:pPr>
      <w:keepNext/>
      <w:jc w:val="center"/>
      <w:outlineLvl w:val="3"/>
    </w:pPr>
    <w:rPr>
      <w:b/>
      <w:sz w:val="28"/>
    </w:rPr>
  </w:style>
  <w:style w:type="paragraph" w:styleId="5">
    <w:name w:val="heading 5"/>
    <w:basedOn w:val="a0"/>
    <w:next w:val="a0"/>
    <w:link w:val="50"/>
    <w:qFormat/>
    <w:rsid w:val="0074534C"/>
    <w:pPr>
      <w:keepNext/>
      <w:widowControl/>
      <w:outlineLvl w:val="4"/>
    </w:pPr>
    <w:rPr>
      <w:b/>
      <w:bCs/>
      <w:color w:val="000000"/>
      <w:sz w:val="24"/>
      <w:szCs w:val="24"/>
    </w:rPr>
  </w:style>
  <w:style w:type="paragraph" w:styleId="6">
    <w:name w:val="heading 6"/>
    <w:basedOn w:val="a0"/>
    <w:next w:val="a0"/>
    <w:link w:val="60"/>
    <w:qFormat/>
    <w:rsid w:val="0074534C"/>
    <w:pPr>
      <w:spacing w:before="240" w:after="60"/>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4534C"/>
    <w:rPr>
      <w:rFonts w:ascii="Times New Roman" w:eastAsia="Times New Roman" w:hAnsi="Times New Roman" w:cs="Times New Roman"/>
      <w:b/>
      <w:sz w:val="28"/>
      <w:szCs w:val="20"/>
      <w:lang w:eastAsia="ru-RU"/>
    </w:rPr>
  </w:style>
  <w:style w:type="character" w:customStyle="1" w:styleId="21">
    <w:name w:val="Заголовок 2 Знак"/>
    <w:basedOn w:val="a1"/>
    <w:link w:val="20"/>
    <w:rsid w:val="0074534C"/>
    <w:rPr>
      <w:rFonts w:ascii="Times New Roman" w:eastAsia="Times New Roman" w:hAnsi="Times New Roman" w:cs="Times New Roman"/>
      <w:b/>
      <w:sz w:val="32"/>
      <w:szCs w:val="20"/>
      <w:lang w:eastAsia="ru-RU"/>
    </w:rPr>
  </w:style>
  <w:style w:type="character" w:customStyle="1" w:styleId="31">
    <w:name w:val="Заголовок 3 Знак"/>
    <w:basedOn w:val="a1"/>
    <w:link w:val="30"/>
    <w:rsid w:val="0074534C"/>
    <w:rPr>
      <w:rFonts w:ascii="Times New Roman" w:eastAsia="Times New Roman" w:hAnsi="Times New Roman" w:cs="Times New Roman"/>
      <w:b/>
      <w:bCs/>
      <w:sz w:val="24"/>
      <w:szCs w:val="24"/>
      <w:lang w:eastAsia="ru-RU"/>
    </w:rPr>
  </w:style>
  <w:style w:type="character" w:customStyle="1" w:styleId="40">
    <w:name w:val="Заголовок 4 Знак"/>
    <w:basedOn w:val="a1"/>
    <w:link w:val="4"/>
    <w:rsid w:val="0074534C"/>
    <w:rPr>
      <w:rFonts w:ascii="Times New Roman" w:eastAsia="Times New Roman" w:hAnsi="Times New Roman" w:cs="Times New Roman"/>
      <w:b/>
      <w:sz w:val="28"/>
      <w:szCs w:val="20"/>
      <w:lang w:eastAsia="ru-RU"/>
    </w:rPr>
  </w:style>
  <w:style w:type="character" w:customStyle="1" w:styleId="50">
    <w:name w:val="Заголовок 5 Знак"/>
    <w:basedOn w:val="a1"/>
    <w:link w:val="5"/>
    <w:rsid w:val="0074534C"/>
    <w:rPr>
      <w:rFonts w:ascii="Times New Roman" w:eastAsia="Times New Roman" w:hAnsi="Times New Roman" w:cs="Times New Roman"/>
      <w:b/>
      <w:bCs/>
      <w:color w:val="000000"/>
      <w:sz w:val="24"/>
      <w:szCs w:val="24"/>
      <w:lang w:eastAsia="ru-RU"/>
    </w:rPr>
  </w:style>
  <w:style w:type="character" w:customStyle="1" w:styleId="60">
    <w:name w:val="Заголовок 6 Знак"/>
    <w:basedOn w:val="a1"/>
    <w:link w:val="6"/>
    <w:rsid w:val="0074534C"/>
    <w:rPr>
      <w:rFonts w:ascii="Times New Roman" w:eastAsia="Times New Roman" w:hAnsi="Times New Roman" w:cs="Times New Roman"/>
      <w:b/>
      <w:bCs/>
      <w:lang w:eastAsia="ru-RU"/>
    </w:rPr>
  </w:style>
  <w:style w:type="paragraph" w:customStyle="1" w:styleId="11">
    <w:name w:val="Верхний колонтитул1"/>
    <w:basedOn w:val="a0"/>
    <w:rsid w:val="0074534C"/>
    <w:pPr>
      <w:tabs>
        <w:tab w:val="center" w:pos="4153"/>
        <w:tab w:val="right" w:pos="8306"/>
      </w:tabs>
    </w:pPr>
  </w:style>
  <w:style w:type="character" w:styleId="a4">
    <w:name w:val="page number"/>
    <w:basedOn w:val="12"/>
    <w:rsid w:val="0074534C"/>
    <w:rPr>
      <w:sz w:val="20"/>
    </w:rPr>
  </w:style>
  <w:style w:type="character" w:customStyle="1" w:styleId="12">
    <w:name w:val="Основной шрифт абзаца1"/>
    <w:semiHidden/>
    <w:rsid w:val="0074534C"/>
    <w:rPr>
      <w:sz w:val="20"/>
    </w:rPr>
  </w:style>
  <w:style w:type="paragraph" w:styleId="a5">
    <w:name w:val="Title"/>
    <w:basedOn w:val="a0"/>
    <w:link w:val="a6"/>
    <w:qFormat/>
    <w:rsid w:val="0074534C"/>
    <w:pPr>
      <w:ind w:right="-1050"/>
      <w:jc w:val="center"/>
    </w:pPr>
    <w:rPr>
      <w:b/>
      <w:sz w:val="28"/>
    </w:rPr>
  </w:style>
  <w:style w:type="character" w:customStyle="1" w:styleId="a6">
    <w:name w:val="Название Знак"/>
    <w:basedOn w:val="a1"/>
    <w:link w:val="a5"/>
    <w:rsid w:val="0074534C"/>
    <w:rPr>
      <w:rFonts w:ascii="Times New Roman" w:eastAsia="Times New Roman" w:hAnsi="Times New Roman" w:cs="Times New Roman"/>
      <w:b/>
      <w:sz w:val="28"/>
      <w:szCs w:val="20"/>
      <w:lang w:eastAsia="ru-RU"/>
    </w:rPr>
  </w:style>
  <w:style w:type="paragraph" w:styleId="a7">
    <w:name w:val="Body Text"/>
    <w:basedOn w:val="a0"/>
    <w:link w:val="a8"/>
    <w:rsid w:val="0074534C"/>
    <w:rPr>
      <w:sz w:val="28"/>
    </w:rPr>
  </w:style>
  <w:style w:type="character" w:customStyle="1" w:styleId="a8">
    <w:name w:val="Основной текст Знак"/>
    <w:basedOn w:val="a1"/>
    <w:link w:val="a7"/>
    <w:rsid w:val="0074534C"/>
    <w:rPr>
      <w:rFonts w:ascii="Times New Roman" w:eastAsia="Times New Roman" w:hAnsi="Times New Roman" w:cs="Times New Roman"/>
      <w:sz w:val="28"/>
      <w:szCs w:val="20"/>
      <w:lang w:eastAsia="ru-RU"/>
    </w:rPr>
  </w:style>
  <w:style w:type="paragraph" w:styleId="22">
    <w:name w:val="Body Text 2"/>
    <w:basedOn w:val="a0"/>
    <w:link w:val="23"/>
    <w:rsid w:val="0074534C"/>
    <w:pPr>
      <w:jc w:val="both"/>
    </w:pPr>
    <w:rPr>
      <w:sz w:val="28"/>
    </w:rPr>
  </w:style>
  <w:style w:type="character" w:customStyle="1" w:styleId="23">
    <w:name w:val="Основной текст 2 Знак"/>
    <w:basedOn w:val="a1"/>
    <w:link w:val="22"/>
    <w:rsid w:val="0074534C"/>
    <w:rPr>
      <w:rFonts w:ascii="Times New Roman" w:eastAsia="Times New Roman" w:hAnsi="Times New Roman" w:cs="Times New Roman"/>
      <w:sz w:val="28"/>
      <w:szCs w:val="20"/>
      <w:lang w:eastAsia="ru-RU"/>
    </w:rPr>
  </w:style>
  <w:style w:type="paragraph" w:styleId="a9">
    <w:name w:val="Body Text Indent"/>
    <w:aliases w:val="Основной текст 1,Надин стиль,Нумерованный список !!,Iniiaiie oaeno 1,Ioia?iaaiiue nienie !!,Iaaei noeeu"/>
    <w:basedOn w:val="a0"/>
    <w:link w:val="aa"/>
    <w:rsid w:val="0074534C"/>
    <w:pPr>
      <w:ind w:firstLine="720"/>
      <w:jc w:val="both"/>
    </w:pPr>
    <w:rPr>
      <w:sz w:val="28"/>
    </w:rPr>
  </w:style>
  <w:style w:type="character" w:customStyle="1" w:styleId="aa">
    <w:name w:val="Основной текст с отступом Знак"/>
    <w:aliases w:val="Основной текст 1 Знак,Надин стиль Знак,Нумерованный список !! Знак,Iniiaiie oaeno 1 Знак,Ioia?iaaiiue nienie !! Знак,Iaaei noeeu Знак"/>
    <w:basedOn w:val="a1"/>
    <w:link w:val="a9"/>
    <w:rsid w:val="0074534C"/>
    <w:rPr>
      <w:rFonts w:ascii="Times New Roman" w:eastAsia="Times New Roman" w:hAnsi="Times New Roman" w:cs="Times New Roman"/>
      <w:sz w:val="28"/>
      <w:szCs w:val="20"/>
      <w:lang w:eastAsia="ru-RU"/>
    </w:rPr>
  </w:style>
  <w:style w:type="paragraph" w:styleId="24">
    <w:name w:val="Body Text Indent 2"/>
    <w:basedOn w:val="a0"/>
    <w:link w:val="25"/>
    <w:rsid w:val="0074534C"/>
    <w:pPr>
      <w:ind w:right="-1050" w:firstLine="720"/>
      <w:jc w:val="both"/>
    </w:pPr>
    <w:rPr>
      <w:sz w:val="28"/>
    </w:rPr>
  </w:style>
  <w:style w:type="character" w:customStyle="1" w:styleId="25">
    <w:name w:val="Основной текст с отступом 2 Знак"/>
    <w:basedOn w:val="a1"/>
    <w:link w:val="24"/>
    <w:rsid w:val="0074534C"/>
    <w:rPr>
      <w:rFonts w:ascii="Times New Roman" w:eastAsia="Times New Roman" w:hAnsi="Times New Roman" w:cs="Times New Roman"/>
      <w:sz w:val="28"/>
      <w:szCs w:val="20"/>
      <w:lang w:eastAsia="ru-RU"/>
    </w:rPr>
  </w:style>
  <w:style w:type="paragraph" w:styleId="ab">
    <w:name w:val="header"/>
    <w:basedOn w:val="a0"/>
    <w:link w:val="ac"/>
    <w:uiPriority w:val="99"/>
    <w:rsid w:val="0074534C"/>
    <w:pPr>
      <w:tabs>
        <w:tab w:val="center" w:pos="4153"/>
        <w:tab w:val="right" w:pos="8306"/>
      </w:tabs>
    </w:pPr>
    <w:rPr>
      <w:sz w:val="24"/>
    </w:rPr>
  </w:style>
  <w:style w:type="character" w:customStyle="1" w:styleId="ac">
    <w:name w:val="Верхний колонтитул Знак"/>
    <w:basedOn w:val="a1"/>
    <w:link w:val="ab"/>
    <w:uiPriority w:val="99"/>
    <w:rsid w:val="0074534C"/>
    <w:rPr>
      <w:rFonts w:ascii="Times New Roman" w:eastAsia="Times New Roman" w:hAnsi="Times New Roman" w:cs="Times New Roman"/>
      <w:sz w:val="24"/>
      <w:szCs w:val="20"/>
      <w:lang w:eastAsia="ru-RU"/>
    </w:rPr>
  </w:style>
  <w:style w:type="paragraph" w:styleId="ad">
    <w:name w:val="footer"/>
    <w:basedOn w:val="a0"/>
    <w:link w:val="ae"/>
    <w:uiPriority w:val="99"/>
    <w:rsid w:val="0074534C"/>
    <w:pPr>
      <w:tabs>
        <w:tab w:val="center" w:pos="4153"/>
        <w:tab w:val="right" w:pos="8306"/>
      </w:tabs>
    </w:pPr>
  </w:style>
  <w:style w:type="character" w:customStyle="1" w:styleId="ae">
    <w:name w:val="Нижний колонтитул Знак"/>
    <w:basedOn w:val="a1"/>
    <w:link w:val="ad"/>
    <w:uiPriority w:val="99"/>
    <w:rsid w:val="0074534C"/>
    <w:rPr>
      <w:rFonts w:ascii="Times New Roman" w:eastAsia="Times New Roman" w:hAnsi="Times New Roman" w:cs="Times New Roman"/>
      <w:sz w:val="18"/>
      <w:szCs w:val="20"/>
      <w:lang w:eastAsia="ru-RU"/>
    </w:rPr>
  </w:style>
  <w:style w:type="paragraph" w:styleId="32">
    <w:name w:val="Body Text Indent 3"/>
    <w:basedOn w:val="a0"/>
    <w:link w:val="33"/>
    <w:rsid w:val="0074534C"/>
    <w:pPr>
      <w:widowControl/>
      <w:ind w:left="567"/>
      <w:jc w:val="both"/>
    </w:pPr>
    <w:rPr>
      <w:sz w:val="28"/>
    </w:rPr>
  </w:style>
  <w:style w:type="character" w:customStyle="1" w:styleId="33">
    <w:name w:val="Основной текст с отступом 3 Знак"/>
    <w:basedOn w:val="a1"/>
    <w:link w:val="32"/>
    <w:rsid w:val="0074534C"/>
    <w:rPr>
      <w:rFonts w:ascii="Times New Roman" w:eastAsia="Times New Roman" w:hAnsi="Times New Roman" w:cs="Times New Roman"/>
      <w:sz w:val="28"/>
      <w:szCs w:val="20"/>
      <w:lang w:eastAsia="ru-RU"/>
    </w:rPr>
  </w:style>
  <w:style w:type="paragraph" w:customStyle="1" w:styleId="ConsTitle">
    <w:name w:val="ConsTitle"/>
    <w:rsid w:val="0074534C"/>
    <w:pPr>
      <w:widowControl w:val="0"/>
      <w:autoSpaceDE w:val="0"/>
      <w:autoSpaceDN w:val="0"/>
      <w:adjustRightInd w:val="0"/>
      <w:spacing w:after="0" w:line="240" w:lineRule="auto"/>
    </w:pPr>
    <w:rPr>
      <w:rFonts w:ascii="Arial" w:eastAsia="Times New Roman" w:hAnsi="Arial" w:cs="Times New Roman"/>
      <w:b/>
      <w:sz w:val="16"/>
      <w:szCs w:val="20"/>
      <w:lang w:eastAsia="ru-RU"/>
    </w:rPr>
  </w:style>
  <w:style w:type="paragraph" w:customStyle="1" w:styleId="xl28">
    <w:name w:val="xl28"/>
    <w:basedOn w:val="a0"/>
    <w:rsid w:val="0074534C"/>
    <w:pPr>
      <w:widowControl/>
      <w:spacing w:before="100" w:after="100"/>
    </w:pPr>
    <w:rPr>
      <w:sz w:val="24"/>
    </w:rPr>
  </w:style>
  <w:style w:type="paragraph" w:styleId="af">
    <w:name w:val="Plain Text"/>
    <w:basedOn w:val="a0"/>
    <w:link w:val="af0"/>
    <w:rsid w:val="0074534C"/>
    <w:pPr>
      <w:widowControl/>
    </w:pPr>
    <w:rPr>
      <w:rFonts w:ascii="Courier New" w:hAnsi="Courier New" w:cs="Courier New"/>
      <w:sz w:val="20"/>
    </w:rPr>
  </w:style>
  <w:style w:type="character" w:customStyle="1" w:styleId="af0">
    <w:name w:val="Текст Знак"/>
    <w:basedOn w:val="a1"/>
    <w:link w:val="af"/>
    <w:rsid w:val="0074534C"/>
    <w:rPr>
      <w:rFonts w:ascii="Courier New" w:eastAsia="Times New Roman" w:hAnsi="Courier New" w:cs="Courier New"/>
      <w:sz w:val="20"/>
      <w:szCs w:val="20"/>
      <w:lang w:eastAsia="ru-RU"/>
    </w:rPr>
  </w:style>
  <w:style w:type="paragraph" w:styleId="34">
    <w:name w:val="Body Text 3"/>
    <w:basedOn w:val="a0"/>
    <w:link w:val="35"/>
    <w:rsid w:val="0074534C"/>
    <w:pPr>
      <w:jc w:val="both"/>
    </w:pPr>
    <w:rPr>
      <w:color w:val="3366FF"/>
      <w:sz w:val="28"/>
    </w:rPr>
  </w:style>
  <w:style w:type="character" w:customStyle="1" w:styleId="35">
    <w:name w:val="Основной текст 3 Знак"/>
    <w:basedOn w:val="a1"/>
    <w:link w:val="34"/>
    <w:rsid w:val="0074534C"/>
    <w:rPr>
      <w:rFonts w:ascii="Times New Roman" w:eastAsia="Times New Roman" w:hAnsi="Times New Roman" w:cs="Times New Roman"/>
      <w:color w:val="3366FF"/>
      <w:sz w:val="28"/>
      <w:szCs w:val="20"/>
      <w:lang w:eastAsia="ru-RU"/>
    </w:rPr>
  </w:style>
  <w:style w:type="paragraph" w:customStyle="1" w:styleId="ConsPlusNormal">
    <w:name w:val="ConsPlusNormal"/>
    <w:rsid w:val="0074534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Preformat">
    <w:name w:val="Preformat"/>
    <w:rsid w:val="0074534C"/>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1">
    <w:name w:val="Normal (Web)"/>
    <w:basedOn w:val="a0"/>
    <w:rsid w:val="0074534C"/>
    <w:pPr>
      <w:widowControl/>
      <w:spacing w:after="168"/>
    </w:pPr>
    <w:rPr>
      <w:sz w:val="24"/>
      <w:szCs w:val="24"/>
    </w:rPr>
  </w:style>
  <w:style w:type="paragraph" w:customStyle="1" w:styleId="Heading">
    <w:name w:val="Heading"/>
    <w:rsid w:val="0074534C"/>
    <w:pPr>
      <w:autoSpaceDE w:val="0"/>
      <w:autoSpaceDN w:val="0"/>
      <w:adjustRightInd w:val="0"/>
      <w:spacing w:after="0" w:line="240" w:lineRule="auto"/>
    </w:pPr>
    <w:rPr>
      <w:rFonts w:ascii="Arial" w:eastAsia="Times New Roman" w:hAnsi="Arial" w:cs="Arial"/>
      <w:b/>
      <w:bCs/>
      <w:lang w:eastAsia="ru-RU"/>
    </w:rPr>
  </w:style>
  <w:style w:type="paragraph" w:customStyle="1" w:styleId="13">
    <w:name w:val="Обычный1"/>
    <w:rsid w:val="0074534C"/>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2">
    <w:name w:val="Знак"/>
    <w:basedOn w:val="a0"/>
    <w:rsid w:val="0074534C"/>
    <w:pPr>
      <w:widowControl/>
      <w:spacing w:after="160" w:line="240" w:lineRule="exact"/>
    </w:pPr>
    <w:rPr>
      <w:rFonts w:ascii="Verdana" w:hAnsi="Verdana"/>
      <w:sz w:val="20"/>
      <w:lang w:val="en-US" w:eastAsia="en-US"/>
    </w:rPr>
  </w:style>
  <w:style w:type="paragraph" w:customStyle="1" w:styleId="msonormalcxspmiddle">
    <w:name w:val="msonormalcxspmiddle"/>
    <w:basedOn w:val="a0"/>
    <w:rsid w:val="0074534C"/>
    <w:pPr>
      <w:widowControl/>
      <w:spacing w:before="100" w:beforeAutospacing="1" w:after="100" w:afterAutospacing="1"/>
    </w:pPr>
    <w:rPr>
      <w:rFonts w:eastAsia="Calibri"/>
      <w:sz w:val="24"/>
      <w:szCs w:val="24"/>
    </w:rPr>
  </w:style>
  <w:style w:type="paragraph" w:styleId="af3">
    <w:name w:val="Body Text First Indent"/>
    <w:basedOn w:val="a7"/>
    <w:link w:val="af4"/>
    <w:rsid w:val="0074534C"/>
    <w:pPr>
      <w:spacing w:after="120"/>
      <w:ind w:firstLine="210"/>
    </w:pPr>
    <w:rPr>
      <w:sz w:val="18"/>
    </w:rPr>
  </w:style>
  <w:style w:type="character" w:customStyle="1" w:styleId="af4">
    <w:name w:val="Красная строка Знак"/>
    <w:basedOn w:val="a8"/>
    <w:link w:val="af3"/>
    <w:rsid w:val="0074534C"/>
    <w:rPr>
      <w:rFonts w:ascii="Times New Roman" w:eastAsia="Times New Roman" w:hAnsi="Times New Roman" w:cs="Times New Roman"/>
      <w:sz w:val="18"/>
      <w:szCs w:val="20"/>
      <w:lang w:eastAsia="ru-RU"/>
    </w:rPr>
  </w:style>
  <w:style w:type="paragraph" w:styleId="af5">
    <w:name w:val="List"/>
    <w:basedOn w:val="a0"/>
    <w:rsid w:val="0074534C"/>
    <w:pPr>
      <w:ind w:left="283" w:hanging="283"/>
    </w:pPr>
  </w:style>
  <w:style w:type="paragraph" w:styleId="26">
    <w:name w:val="List 2"/>
    <w:basedOn w:val="a0"/>
    <w:rsid w:val="0074534C"/>
    <w:pPr>
      <w:ind w:left="566" w:hanging="283"/>
    </w:pPr>
  </w:style>
  <w:style w:type="paragraph" w:styleId="a">
    <w:name w:val="List Bullet"/>
    <w:basedOn w:val="a0"/>
    <w:rsid w:val="0074534C"/>
    <w:pPr>
      <w:numPr>
        <w:numId w:val="2"/>
      </w:numPr>
    </w:pPr>
  </w:style>
  <w:style w:type="paragraph" w:styleId="2">
    <w:name w:val="List Bullet 2"/>
    <w:basedOn w:val="a0"/>
    <w:rsid w:val="0074534C"/>
    <w:pPr>
      <w:numPr>
        <w:numId w:val="3"/>
      </w:numPr>
    </w:pPr>
  </w:style>
  <w:style w:type="paragraph" w:styleId="3">
    <w:name w:val="List Bullet 3"/>
    <w:basedOn w:val="a0"/>
    <w:rsid w:val="0074534C"/>
    <w:pPr>
      <w:numPr>
        <w:numId w:val="4"/>
      </w:numPr>
    </w:pPr>
  </w:style>
  <w:style w:type="paragraph" w:styleId="27">
    <w:name w:val="Body Text First Indent 2"/>
    <w:basedOn w:val="a9"/>
    <w:link w:val="28"/>
    <w:rsid w:val="0074534C"/>
    <w:pPr>
      <w:spacing w:after="120"/>
      <w:ind w:left="283" w:firstLine="210"/>
      <w:jc w:val="left"/>
    </w:pPr>
    <w:rPr>
      <w:sz w:val="18"/>
    </w:rPr>
  </w:style>
  <w:style w:type="character" w:customStyle="1" w:styleId="28">
    <w:name w:val="Красная строка 2 Знак"/>
    <w:basedOn w:val="aa"/>
    <w:link w:val="27"/>
    <w:rsid w:val="0074534C"/>
    <w:rPr>
      <w:rFonts w:ascii="Times New Roman" w:eastAsia="Times New Roman" w:hAnsi="Times New Roman" w:cs="Times New Roman"/>
      <w:sz w:val="18"/>
      <w:szCs w:val="20"/>
      <w:lang w:eastAsia="ru-RU"/>
    </w:rPr>
  </w:style>
  <w:style w:type="paragraph" w:styleId="af6">
    <w:name w:val="Balloon Text"/>
    <w:basedOn w:val="a0"/>
    <w:link w:val="af7"/>
    <w:uiPriority w:val="99"/>
    <w:semiHidden/>
    <w:rsid w:val="0074534C"/>
    <w:rPr>
      <w:rFonts w:ascii="Tahoma" w:hAnsi="Tahoma" w:cs="Tahoma"/>
      <w:sz w:val="16"/>
      <w:szCs w:val="16"/>
    </w:rPr>
  </w:style>
  <w:style w:type="character" w:customStyle="1" w:styleId="af7">
    <w:name w:val="Текст выноски Знак"/>
    <w:basedOn w:val="a1"/>
    <w:link w:val="af6"/>
    <w:uiPriority w:val="99"/>
    <w:semiHidden/>
    <w:rsid w:val="0074534C"/>
    <w:rPr>
      <w:rFonts w:ascii="Tahoma" w:eastAsia="Times New Roman" w:hAnsi="Tahoma" w:cs="Tahoma"/>
      <w:sz w:val="16"/>
      <w:szCs w:val="16"/>
      <w:lang w:eastAsia="ru-RU"/>
    </w:rPr>
  </w:style>
  <w:style w:type="paragraph" w:customStyle="1" w:styleId="ConsNormal">
    <w:name w:val="ConsNormal"/>
    <w:rsid w:val="0074534C"/>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xl24">
    <w:name w:val="xl24"/>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25">
    <w:name w:val="xl25"/>
    <w:basedOn w:val="a0"/>
    <w:rsid w:val="0074534C"/>
    <w:pPr>
      <w:widowControl/>
      <w:spacing w:before="100" w:beforeAutospacing="1" w:after="100" w:afterAutospacing="1"/>
    </w:pPr>
    <w:rPr>
      <w:rFonts w:eastAsia="Arial Unicode MS"/>
      <w:sz w:val="24"/>
      <w:szCs w:val="24"/>
    </w:rPr>
  </w:style>
  <w:style w:type="paragraph" w:customStyle="1" w:styleId="xl26">
    <w:name w:val="xl26"/>
    <w:basedOn w:val="a0"/>
    <w:rsid w:val="0074534C"/>
    <w:pPr>
      <w:widowControl/>
      <w:spacing w:before="100" w:beforeAutospacing="1" w:after="100" w:afterAutospacing="1"/>
      <w:jc w:val="center"/>
    </w:pPr>
    <w:rPr>
      <w:rFonts w:eastAsia="Arial Unicode MS"/>
      <w:sz w:val="24"/>
      <w:szCs w:val="24"/>
    </w:rPr>
  </w:style>
  <w:style w:type="paragraph" w:customStyle="1" w:styleId="xl27">
    <w:name w:val="xl27"/>
    <w:basedOn w:val="a0"/>
    <w:rsid w:val="0074534C"/>
    <w:pPr>
      <w:widowControl/>
      <w:spacing w:before="100" w:beforeAutospacing="1" w:after="100" w:afterAutospacing="1"/>
      <w:jc w:val="right"/>
    </w:pPr>
    <w:rPr>
      <w:rFonts w:eastAsia="Arial Unicode MS"/>
      <w:sz w:val="24"/>
      <w:szCs w:val="24"/>
    </w:rPr>
  </w:style>
  <w:style w:type="paragraph" w:customStyle="1" w:styleId="xl29">
    <w:name w:val="xl29"/>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sz w:val="24"/>
      <w:szCs w:val="24"/>
    </w:rPr>
  </w:style>
  <w:style w:type="paragraph" w:customStyle="1" w:styleId="xl30">
    <w:name w:val="xl30"/>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b/>
      <w:bCs/>
      <w:color w:val="000000"/>
      <w:sz w:val="24"/>
      <w:szCs w:val="24"/>
    </w:rPr>
  </w:style>
  <w:style w:type="paragraph" w:customStyle="1" w:styleId="xl31">
    <w:name w:val="xl31"/>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4"/>
      <w:szCs w:val="24"/>
    </w:rPr>
  </w:style>
  <w:style w:type="paragraph" w:customStyle="1" w:styleId="xl32">
    <w:name w:val="xl32"/>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33">
    <w:name w:val="xl33"/>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sz w:val="24"/>
      <w:szCs w:val="24"/>
    </w:rPr>
  </w:style>
  <w:style w:type="paragraph" w:customStyle="1" w:styleId="xl34">
    <w:name w:val="xl34"/>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35">
    <w:name w:val="xl35"/>
    <w:basedOn w:val="a0"/>
    <w:rsid w:val="0074534C"/>
    <w:pPr>
      <w:widowControl/>
      <w:spacing w:before="100" w:beforeAutospacing="1" w:after="100" w:afterAutospacing="1"/>
      <w:jc w:val="center"/>
      <w:textAlignment w:val="center"/>
    </w:pPr>
    <w:rPr>
      <w:rFonts w:eastAsia="Arial Unicode MS"/>
      <w:b/>
      <w:bCs/>
      <w:sz w:val="24"/>
      <w:szCs w:val="24"/>
    </w:rPr>
  </w:style>
  <w:style w:type="paragraph" w:customStyle="1" w:styleId="xl36">
    <w:name w:val="xl36"/>
    <w:basedOn w:val="a0"/>
    <w:rsid w:val="0074534C"/>
    <w:pPr>
      <w:widowControl/>
      <w:pBdr>
        <w:right w:val="single" w:sz="4" w:space="0" w:color="auto"/>
      </w:pBdr>
      <w:spacing w:before="100" w:beforeAutospacing="1" w:after="100" w:afterAutospacing="1"/>
      <w:jc w:val="center"/>
      <w:textAlignment w:val="center"/>
    </w:pPr>
    <w:rPr>
      <w:rFonts w:eastAsia="Arial Unicode MS"/>
      <w:b/>
      <w:bCs/>
      <w:sz w:val="24"/>
      <w:szCs w:val="24"/>
    </w:rPr>
  </w:style>
  <w:style w:type="paragraph" w:customStyle="1" w:styleId="xl37">
    <w:name w:val="xl37"/>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38">
    <w:name w:val="xl38"/>
    <w:basedOn w:val="a0"/>
    <w:rsid w:val="0074534C"/>
    <w:pPr>
      <w:widowControl/>
      <w:pBdr>
        <w:top w:val="single" w:sz="8" w:space="0" w:color="auto"/>
        <w:left w:val="single" w:sz="8"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39">
    <w:name w:val="xl39"/>
    <w:basedOn w:val="a0"/>
    <w:rsid w:val="0074534C"/>
    <w:pPr>
      <w:widowControl/>
      <w:spacing w:before="100" w:beforeAutospacing="1" w:after="100" w:afterAutospacing="1"/>
      <w:jc w:val="center"/>
    </w:pPr>
    <w:rPr>
      <w:rFonts w:eastAsia="Arial Unicode MS"/>
      <w:sz w:val="24"/>
      <w:szCs w:val="24"/>
    </w:rPr>
  </w:style>
  <w:style w:type="paragraph" w:customStyle="1" w:styleId="xl40">
    <w:name w:val="xl40"/>
    <w:basedOn w:val="a0"/>
    <w:rsid w:val="0074534C"/>
    <w:pPr>
      <w:widowControl/>
      <w:pBdr>
        <w:top w:val="single" w:sz="8" w:space="0" w:color="auto"/>
        <w:left w:val="single" w:sz="4" w:space="0" w:color="auto"/>
        <w:bottom w:val="single" w:sz="8" w:space="0" w:color="auto"/>
      </w:pBdr>
      <w:spacing w:before="100" w:beforeAutospacing="1" w:after="100" w:afterAutospacing="1"/>
    </w:pPr>
    <w:rPr>
      <w:rFonts w:eastAsia="Arial Unicode MS"/>
      <w:b/>
      <w:bCs/>
      <w:sz w:val="24"/>
      <w:szCs w:val="24"/>
    </w:rPr>
  </w:style>
  <w:style w:type="paragraph" w:customStyle="1" w:styleId="xl41">
    <w:name w:val="xl41"/>
    <w:basedOn w:val="a0"/>
    <w:rsid w:val="0074534C"/>
    <w:pPr>
      <w:widowControl/>
      <w:pBdr>
        <w:top w:val="single" w:sz="4" w:space="0" w:color="auto"/>
        <w:left w:val="single" w:sz="4" w:space="0" w:color="auto"/>
      </w:pBdr>
      <w:spacing w:before="100" w:beforeAutospacing="1" w:after="100" w:afterAutospacing="1"/>
    </w:pPr>
    <w:rPr>
      <w:rFonts w:eastAsia="Arial Unicode MS"/>
      <w:b/>
      <w:bCs/>
      <w:sz w:val="24"/>
      <w:szCs w:val="24"/>
    </w:rPr>
  </w:style>
  <w:style w:type="paragraph" w:customStyle="1" w:styleId="xl42">
    <w:name w:val="xl42"/>
    <w:basedOn w:val="a0"/>
    <w:rsid w:val="0074534C"/>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43">
    <w:name w:val="xl43"/>
    <w:basedOn w:val="a0"/>
    <w:rsid w:val="0074534C"/>
    <w:pPr>
      <w:widowControl/>
      <w:pBdr>
        <w:left w:val="single" w:sz="4" w:space="0" w:color="auto"/>
        <w:right w:val="single" w:sz="4" w:space="0" w:color="auto"/>
      </w:pBdr>
      <w:spacing w:before="100" w:beforeAutospacing="1" w:after="100" w:afterAutospacing="1"/>
    </w:pPr>
    <w:rPr>
      <w:rFonts w:eastAsia="Arial Unicode MS"/>
      <w:b/>
      <w:bCs/>
      <w:sz w:val="24"/>
      <w:szCs w:val="24"/>
    </w:rPr>
  </w:style>
  <w:style w:type="paragraph" w:customStyle="1" w:styleId="xl44">
    <w:name w:val="xl44"/>
    <w:basedOn w:val="a0"/>
    <w:rsid w:val="0074534C"/>
    <w:pPr>
      <w:widowControl/>
      <w:pBdr>
        <w:top w:val="single" w:sz="8" w:space="0" w:color="auto"/>
        <w:left w:val="single" w:sz="8"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xl45">
    <w:name w:val="xl45"/>
    <w:basedOn w:val="a0"/>
    <w:rsid w:val="0074534C"/>
    <w:pPr>
      <w:widowControl/>
      <w:pBdr>
        <w:top w:val="single" w:sz="8" w:space="0" w:color="auto"/>
        <w:left w:val="single" w:sz="8" w:space="0" w:color="auto"/>
        <w:bottom w:val="single" w:sz="8" w:space="0" w:color="auto"/>
        <w:right w:val="single" w:sz="8"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46">
    <w:name w:val="xl46"/>
    <w:basedOn w:val="a0"/>
    <w:rsid w:val="0074534C"/>
    <w:pPr>
      <w:widowControl/>
      <w:pBdr>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47">
    <w:name w:val="xl47"/>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48">
    <w:name w:val="xl48"/>
    <w:basedOn w:val="a0"/>
    <w:rsid w:val="0074534C"/>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4"/>
      <w:szCs w:val="24"/>
    </w:rPr>
  </w:style>
  <w:style w:type="paragraph" w:customStyle="1" w:styleId="xl49">
    <w:name w:val="xl49"/>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sz w:val="24"/>
      <w:szCs w:val="24"/>
    </w:rPr>
  </w:style>
  <w:style w:type="paragraph" w:customStyle="1" w:styleId="xl50">
    <w:name w:val="xl50"/>
    <w:basedOn w:val="a0"/>
    <w:rsid w:val="0074534C"/>
    <w:pPr>
      <w:widowControl/>
      <w:pBdr>
        <w:top w:val="single" w:sz="4" w:space="0" w:color="auto"/>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1">
    <w:name w:val="xl51"/>
    <w:basedOn w:val="a0"/>
    <w:rsid w:val="0074534C"/>
    <w:pPr>
      <w:widowControl/>
      <w:pBdr>
        <w:top w:val="single" w:sz="8" w:space="0" w:color="auto"/>
        <w:left w:val="single" w:sz="8"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52">
    <w:name w:val="xl52"/>
    <w:basedOn w:val="a0"/>
    <w:rsid w:val="0074534C"/>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sz w:val="24"/>
      <w:szCs w:val="24"/>
    </w:rPr>
  </w:style>
  <w:style w:type="paragraph" w:customStyle="1" w:styleId="xl53">
    <w:name w:val="xl53"/>
    <w:basedOn w:val="a0"/>
    <w:rsid w:val="0074534C"/>
    <w:pPr>
      <w:widowControl/>
      <w:pBdr>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54">
    <w:name w:val="xl54"/>
    <w:basedOn w:val="a0"/>
    <w:rsid w:val="0074534C"/>
    <w:pPr>
      <w:widowControl/>
      <w:pBdr>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5">
    <w:name w:val="xl55"/>
    <w:basedOn w:val="a0"/>
    <w:rsid w:val="0074534C"/>
    <w:pPr>
      <w:widowControl/>
      <w:pBdr>
        <w:left w:val="single" w:sz="4" w:space="0" w:color="auto"/>
        <w:right w:val="single" w:sz="4" w:space="0" w:color="auto"/>
      </w:pBdr>
      <w:spacing w:before="100" w:beforeAutospacing="1" w:after="100" w:afterAutospacing="1"/>
    </w:pPr>
    <w:rPr>
      <w:rFonts w:eastAsia="Arial Unicode MS"/>
      <w:sz w:val="24"/>
      <w:szCs w:val="24"/>
    </w:rPr>
  </w:style>
  <w:style w:type="paragraph" w:customStyle="1" w:styleId="xl56">
    <w:name w:val="xl56"/>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jc w:val="both"/>
      <w:textAlignment w:val="top"/>
    </w:pPr>
    <w:rPr>
      <w:rFonts w:eastAsia="Arial Unicode MS"/>
      <w:b/>
      <w:bCs/>
      <w:color w:val="000000"/>
      <w:sz w:val="24"/>
      <w:szCs w:val="24"/>
    </w:rPr>
  </w:style>
  <w:style w:type="paragraph" w:customStyle="1" w:styleId="xl57">
    <w:name w:val="xl57"/>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pPr>
    <w:rPr>
      <w:rFonts w:eastAsia="Arial Unicode MS"/>
      <w:b/>
      <w:bCs/>
      <w:sz w:val="24"/>
      <w:szCs w:val="24"/>
    </w:rPr>
  </w:style>
  <w:style w:type="paragraph" w:customStyle="1" w:styleId="xl58">
    <w:name w:val="xl58"/>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jc w:val="right"/>
    </w:pPr>
    <w:rPr>
      <w:rFonts w:eastAsia="Arial Unicode MS"/>
      <w:b/>
      <w:bCs/>
      <w:sz w:val="24"/>
      <w:szCs w:val="24"/>
    </w:rPr>
  </w:style>
  <w:style w:type="paragraph" w:customStyle="1" w:styleId="xl59">
    <w:name w:val="xl59"/>
    <w:basedOn w:val="a0"/>
    <w:rsid w:val="0074534C"/>
    <w:pPr>
      <w:widowControl/>
      <w:pBdr>
        <w:top w:val="single" w:sz="8" w:space="0" w:color="auto"/>
        <w:left w:val="single" w:sz="4" w:space="0" w:color="auto"/>
        <w:bottom w:val="single" w:sz="8" w:space="0" w:color="auto"/>
        <w:right w:val="single" w:sz="4" w:space="0" w:color="auto"/>
      </w:pBdr>
      <w:spacing w:before="100" w:beforeAutospacing="1" w:after="100" w:afterAutospacing="1"/>
    </w:pPr>
    <w:rPr>
      <w:rFonts w:eastAsia="Arial Unicode MS"/>
      <w:b/>
      <w:bCs/>
      <w:sz w:val="24"/>
      <w:szCs w:val="24"/>
    </w:rPr>
  </w:style>
  <w:style w:type="paragraph" w:customStyle="1" w:styleId="xl60">
    <w:name w:val="xl60"/>
    <w:basedOn w:val="a0"/>
    <w:rsid w:val="0074534C"/>
    <w:pPr>
      <w:widowControl/>
      <w:pBdr>
        <w:top w:val="single" w:sz="8" w:space="0" w:color="auto"/>
        <w:left w:val="single" w:sz="4"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xl61">
    <w:name w:val="xl61"/>
    <w:basedOn w:val="a0"/>
    <w:rsid w:val="0074534C"/>
    <w:pPr>
      <w:widowControl/>
      <w:pBdr>
        <w:top w:val="single" w:sz="4" w:space="0" w:color="auto"/>
        <w:left w:val="single" w:sz="4" w:space="0" w:color="auto"/>
        <w:right w:val="single" w:sz="4" w:space="0" w:color="auto"/>
      </w:pBdr>
      <w:spacing w:before="100" w:beforeAutospacing="1" w:after="100" w:afterAutospacing="1"/>
      <w:jc w:val="both"/>
      <w:textAlignment w:val="top"/>
    </w:pPr>
    <w:rPr>
      <w:rFonts w:eastAsia="Arial Unicode MS"/>
      <w:color w:val="000000"/>
      <w:sz w:val="24"/>
      <w:szCs w:val="24"/>
    </w:rPr>
  </w:style>
  <w:style w:type="paragraph" w:customStyle="1" w:styleId="xl62">
    <w:name w:val="xl62"/>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eastAsia="Arial Unicode MS"/>
      <w:sz w:val="24"/>
      <w:szCs w:val="24"/>
    </w:rPr>
  </w:style>
  <w:style w:type="paragraph" w:customStyle="1" w:styleId="xl63">
    <w:name w:val="xl63"/>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64">
    <w:name w:val="xl64"/>
    <w:basedOn w:val="a0"/>
    <w:rsid w:val="0074534C"/>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rPr>
  </w:style>
  <w:style w:type="paragraph" w:customStyle="1" w:styleId="xl65">
    <w:name w:val="xl65"/>
    <w:basedOn w:val="a0"/>
    <w:rsid w:val="0074534C"/>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Arial Unicode MS"/>
      <w:sz w:val="24"/>
      <w:szCs w:val="24"/>
    </w:rPr>
  </w:style>
  <w:style w:type="paragraph" w:customStyle="1" w:styleId="xl66">
    <w:name w:val="xl66"/>
    <w:basedOn w:val="a0"/>
    <w:rsid w:val="0074534C"/>
    <w:pPr>
      <w:widowControl/>
      <w:pBdr>
        <w:top w:val="single" w:sz="4" w:space="0" w:color="auto"/>
        <w:left w:val="single" w:sz="4" w:space="0" w:color="auto"/>
        <w:right w:val="single" w:sz="8" w:space="0" w:color="auto"/>
      </w:pBdr>
      <w:spacing w:before="100" w:beforeAutospacing="1" w:after="100" w:afterAutospacing="1"/>
    </w:pPr>
    <w:rPr>
      <w:rFonts w:eastAsia="Arial Unicode MS"/>
      <w:b/>
      <w:bCs/>
      <w:sz w:val="24"/>
      <w:szCs w:val="24"/>
    </w:rPr>
  </w:style>
  <w:style w:type="paragraph" w:customStyle="1" w:styleId="xl67">
    <w:name w:val="xl67"/>
    <w:basedOn w:val="a0"/>
    <w:rsid w:val="0074534C"/>
    <w:pPr>
      <w:widowControl/>
      <w:pBdr>
        <w:top w:val="single" w:sz="8" w:space="0" w:color="auto"/>
        <w:bottom w:val="single" w:sz="8" w:space="0" w:color="auto"/>
        <w:right w:val="single" w:sz="8" w:space="0" w:color="auto"/>
      </w:pBdr>
      <w:spacing w:before="100" w:beforeAutospacing="1" w:after="100" w:afterAutospacing="1"/>
    </w:pPr>
    <w:rPr>
      <w:rFonts w:eastAsia="Arial Unicode MS"/>
      <w:b/>
      <w:bCs/>
      <w:sz w:val="24"/>
      <w:szCs w:val="24"/>
    </w:rPr>
  </w:style>
  <w:style w:type="paragraph" w:customStyle="1" w:styleId="u">
    <w:name w:val="u"/>
    <w:basedOn w:val="a0"/>
    <w:rsid w:val="0074534C"/>
    <w:pPr>
      <w:widowControl/>
      <w:spacing w:before="100" w:beforeAutospacing="1" w:after="100" w:afterAutospacing="1"/>
    </w:pPr>
    <w:rPr>
      <w:sz w:val="24"/>
      <w:szCs w:val="24"/>
    </w:rPr>
  </w:style>
  <w:style w:type="character" w:styleId="af8">
    <w:name w:val="Hyperlink"/>
    <w:rsid w:val="0074534C"/>
    <w:rPr>
      <w:color w:val="0000FF"/>
      <w:u w:val="single"/>
    </w:rPr>
  </w:style>
  <w:style w:type="paragraph" w:styleId="af9">
    <w:name w:val="Subtitle"/>
    <w:aliases w:val="Название таблицы"/>
    <w:basedOn w:val="a0"/>
    <w:link w:val="afa"/>
    <w:qFormat/>
    <w:rsid w:val="0074534C"/>
    <w:pPr>
      <w:spacing w:after="60"/>
      <w:jc w:val="center"/>
      <w:outlineLvl w:val="1"/>
    </w:pPr>
    <w:rPr>
      <w:rFonts w:ascii="Arial" w:hAnsi="Arial" w:cs="Arial"/>
      <w:sz w:val="24"/>
      <w:szCs w:val="24"/>
    </w:rPr>
  </w:style>
  <w:style w:type="character" w:customStyle="1" w:styleId="afa">
    <w:name w:val="Подзаголовок Знак"/>
    <w:aliases w:val="Название таблицы Знак"/>
    <w:basedOn w:val="a1"/>
    <w:link w:val="af9"/>
    <w:rsid w:val="0074534C"/>
    <w:rPr>
      <w:rFonts w:ascii="Arial" w:eastAsia="Times New Roman" w:hAnsi="Arial" w:cs="Arial"/>
      <w:sz w:val="24"/>
      <w:szCs w:val="24"/>
      <w:lang w:eastAsia="ru-RU"/>
    </w:rPr>
  </w:style>
  <w:style w:type="paragraph" w:styleId="afb">
    <w:name w:val="Document Map"/>
    <w:basedOn w:val="a0"/>
    <w:link w:val="afc"/>
    <w:semiHidden/>
    <w:rsid w:val="0074534C"/>
    <w:pPr>
      <w:shd w:val="clear" w:color="auto" w:fill="000080"/>
    </w:pPr>
    <w:rPr>
      <w:rFonts w:ascii="Tahoma" w:hAnsi="Tahoma" w:cs="Tahoma"/>
      <w:sz w:val="20"/>
    </w:rPr>
  </w:style>
  <w:style w:type="character" w:customStyle="1" w:styleId="afc">
    <w:name w:val="Схема документа Знак"/>
    <w:basedOn w:val="a1"/>
    <w:link w:val="afb"/>
    <w:semiHidden/>
    <w:rsid w:val="0074534C"/>
    <w:rPr>
      <w:rFonts w:ascii="Tahoma" w:eastAsia="Times New Roman" w:hAnsi="Tahoma" w:cs="Tahoma"/>
      <w:sz w:val="20"/>
      <w:szCs w:val="20"/>
      <w:shd w:val="clear" w:color="auto" w:fill="000080"/>
      <w:lang w:eastAsia="ru-RU"/>
    </w:rPr>
  </w:style>
  <w:style w:type="paragraph" w:customStyle="1" w:styleId="afd">
    <w:name w:val="Знак"/>
    <w:basedOn w:val="a0"/>
    <w:rsid w:val="0074534C"/>
    <w:pPr>
      <w:widowControl/>
      <w:spacing w:after="160" w:line="240" w:lineRule="exact"/>
    </w:pPr>
    <w:rPr>
      <w:rFonts w:ascii="Verdana" w:hAnsi="Verdana"/>
      <w:sz w:val="20"/>
      <w:lang w:val="en-US" w:eastAsia="en-US"/>
    </w:rPr>
  </w:style>
  <w:style w:type="paragraph" w:customStyle="1" w:styleId="afe">
    <w:name w:val="Знак Знак Знак Знак Знак Знак Знак Знак Знак Знак Знак Знак Знак Знак Знак Знак"/>
    <w:basedOn w:val="a0"/>
    <w:rsid w:val="0074534C"/>
    <w:pPr>
      <w:widowControl/>
      <w:spacing w:after="160" w:line="240" w:lineRule="exact"/>
    </w:pPr>
    <w:rPr>
      <w:rFonts w:ascii="Verdana" w:eastAsia="SimSun" w:hAnsi="Verdana" w:cs="Verdana"/>
      <w:sz w:val="24"/>
      <w:szCs w:val="24"/>
      <w:lang w:val="en-US" w:eastAsia="en-US"/>
    </w:rPr>
  </w:style>
  <w:style w:type="paragraph" w:customStyle="1" w:styleId="14">
    <w:name w:val="Знак Знак1 Знак"/>
    <w:basedOn w:val="a0"/>
    <w:rsid w:val="0074534C"/>
    <w:pPr>
      <w:widowControl/>
      <w:spacing w:after="160" w:line="240" w:lineRule="exact"/>
    </w:pPr>
    <w:rPr>
      <w:rFonts w:ascii="Verdana" w:hAnsi="Verdana"/>
      <w:sz w:val="20"/>
      <w:lang w:val="en-US" w:eastAsia="en-US"/>
    </w:rPr>
  </w:style>
  <w:style w:type="paragraph" w:customStyle="1" w:styleId="ConsPlusCell">
    <w:name w:val="ConsPlusCell"/>
    <w:rsid w:val="0074534C"/>
    <w:pPr>
      <w:autoSpaceDE w:val="0"/>
      <w:autoSpaceDN w:val="0"/>
      <w:adjustRightInd w:val="0"/>
      <w:spacing w:after="0" w:line="240" w:lineRule="auto"/>
    </w:pPr>
    <w:rPr>
      <w:rFonts w:ascii="Times New Roman" w:eastAsia="Times New Roman" w:hAnsi="Times New Roman" w:cs="Times New Roman"/>
      <w:sz w:val="28"/>
      <w:szCs w:val="28"/>
      <w:lang w:eastAsia="ru-RU"/>
    </w:rPr>
  </w:style>
  <w:style w:type="paragraph" w:customStyle="1" w:styleId="aff">
    <w:name w:val="Знак Знак Знак Знак Знак Знак Знак Знак Знак Знак Знак Знак Знак Знак Знак Знак"/>
    <w:basedOn w:val="a0"/>
    <w:rsid w:val="0074534C"/>
    <w:pPr>
      <w:widowControl/>
      <w:spacing w:after="160" w:line="240" w:lineRule="exact"/>
    </w:pPr>
    <w:rPr>
      <w:rFonts w:ascii="Verdana" w:eastAsia="SimSun" w:hAnsi="Verdana" w:cs="Verdana"/>
      <w:sz w:val="24"/>
      <w:szCs w:val="24"/>
      <w:lang w:val="en-US" w:eastAsia="en-US"/>
    </w:rPr>
  </w:style>
  <w:style w:type="paragraph" w:customStyle="1" w:styleId="15">
    <w:name w:val="Знак1 Знак Знак Знак"/>
    <w:basedOn w:val="a0"/>
    <w:rsid w:val="0074534C"/>
    <w:pPr>
      <w:widowControl/>
      <w:spacing w:after="160" w:line="240" w:lineRule="exact"/>
    </w:pPr>
    <w:rPr>
      <w:rFonts w:ascii="Verdana" w:hAnsi="Verdana" w:cs="Verdana"/>
      <w:sz w:val="24"/>
      <w:szCs w:val="24"/>
      <w:lang w:val="en-US" w:eastAsia="en-US"/>
    </w:rPr>
  </w:style>
  <w:style w:type="paragraph" w:customStyle="1" w:styleId="ConsPlusNonformat">
    <w:name w:val="ConsPlusNonformat"/>
    <w:rsid w:val="0074534C"/>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ff0">
    <w:name w:val="List Paragraph"/>
    <w:basedOn w:val="a0"/>
    <w:qFormat/>
    <w:rsid w:val="0074534C"/>
    <w:pPr>
      <w:widowControl/>
      <w:spacing w:after="200" w:line="276" w:lineRule="auto"/>
      <w:ind w:left="720"/>
      <w:contextualSpacing/>
    </w:pPr>
    <w:rPr>
      <w:rFonts w:ascii="Calibri" w:hAnsi="Calibri"/>
      <w:sz w:val="22"/>
      <w:szCs w:val="22"/>
    </w:rPr>
  </w:style>
  <w:style w:type="paragraph" w:customStyle="1" w:styleId="16">
    <w:name w:val="Абзац списка1"/>
    <w:basedOn w:val="a0"/>
    <w:rsid w:val="0074534C"/>
    <w:pPr>
      <w:widowControl/>
      <w:ind w:left="720"/>
    </w:pPr>
    <w:rPr>
      <w:rFonts w:eastAsia="Calibri"/>
      <w:sz w:val="28"/>
      <w:szCs w:val="28"/>
    </w:rPr>
  </w:style>
  <w:style w:type="character" w:styleId="aff1">
    <w:name w:val="FollowedHyperlink"/>
    <w:rsid w:val="0074534C"/>
    <w:rPr>
      <w:color w:val="800080"/>
      <w:u w:val="single"/>
    </w:rPr>
  </w:style>
  <w:style w:type="paragraph" w:customStyle="1" w:styleId="36">
    <w:name w:val="Знак3"/>
    <w:basedOn w:val="a0"/>
    <w:rsid w:val="0074534C"/>
    <w:pPr>
      <w:widowControl/>
      <w:spacing w:after="160" w:line="240" w:lineRule="exact"/>
    </w:pPr>
    <w:rPr>
      <w:rFonts w:ascii="Verdana" w:hAnsi="Verdana"/>
      <w:sz w:val="20"/>
      <w:lang w:val="en-US" w:eastAsia="en-US"/>
    </w:rPr>
  </w:style>
  <w:style w:type="paragraph" w:styleId="aff2">
    <w:name w:val="No Spacing"/>
    <w:uiPriority w:val="1"/>
    <w:qFormat/>
    <w:rsid w:val="0074534C"/>
    <w:pPr>
      <w:spacing w:after="0" w:line="240" w:lineRule="auto"/>
    </w:pPr>
    <w:rPr>
      <w:rFonts w:ascii="Times New Roman" w:eastAsia="Times New Roman" w:hAnsi="Times New Roman" w:cs="Times New Roman"/>
      <w:sz w:val="20"/>
      <w:szCs w:val="20"/>
      <w:lang w:eastAsia="ru-RU"/>
    </w:rPr>
  </w:style>
  <w:style w:type="numbering" w:customStyle="1" w:styleId="17">
    <w:name w:val="Нет списка1"/>
    <w:next w:val="a3"/>
    <w:semiHidden/>
    <w:unhideWhenUsed/>
    <w:rsid w:val="0074534C"/>
  </w:style>
  <w:style w:type="character" w:customStyle="1" w:styleId="aff3">
    <w:name w:val="Основной текст_"/>
    <w:link w:val="29"/>
    <w:rsid w:val="0074534C"/>
    <w:rPr>
      <w:sz w:val="25"/>
      <w:szCs w:val="25"/>
      <w:shd w:val="clear" w:color="auto" w:fill="FFFFFF"/>
    </w:rPr>
  </w:style>
  <w:style w:type="paragraph" w:customStyle="1" w:styleId="29">
    <w:name w:val="Основной текст2"/>
    <w:basedOn w:val="a0"/>
    <w:link w:val="aff3"/>
    <w:rsid w:val="0074534C"/>
    <w:pPr>
      <w:widowControl/>
      <w:shd w:val="clear" w:color="auto" w:fill="FFFFFF"/>
      <w:spacing w:after="2340" w:line="302" w:lineRule="exact"/>
      <w:jc w:val="right"/>
    </w:pPr>
    <w:rPr>
      <w:rFonts w:asciiTheme="minorHAnsi" w:eastAsiaTheme="minorHAnsi" w:hAnsiTheme="minorHAnsi" w:cstheme="minorBidi"/>
      <w:sz w:val="25"/>
      <w:szCs w:val="25"/>
      <w:lang w:eastAsia="en-US"/>
    </w:rPr>
  </w:style>
  <w:style w:type="paragraph" w:customStyle="1" w:styleId="18">
    <w:name w:val="Стиль1"/>
    <w:basedOn w:val="a0"/>
    <w:link w:val="19"/>
    <w:qFormat/>
    <w:rsid w:val="0074534C"/>
    <w:pPr>
      <w:tabs>
        <w:tab w:val="left" w:pos="0"/>
      </w:tabs>
      <w:jc w:val="both"/>
    </w:pPr>
    <w:rPr>
      <w:b/>
      <w:i/>
      <w:sz w:val="28"/>
      <w:szCs w:val="28"/>
    </w:rPr>
  </w:style>
  <w:style w:type="numbering" w:customStyle="1" w:styleId="2a">
    <w:name w:val="Нет списка2"/>
    <w:next w:val="a3"/>
    <w:uiPriority w:val="99"/>
    <w:semiHidden/>
    <w:unhideWhenUsed/>
    <w:rsid w:val="0074534C"/>
  </w:style>
  <w:style w:type="character" w:customStyle="1" w:styleId="19">
    <w:name w:val="Стиль1 Знак"/>
    <w:link w:val="18"/>
    <w:rsid w:val="0074534C"/>
    <w:rPr>
      <w:rFonts w:ascii="Times New Roman" w:eastAsia="Times New Roman" w:hAnsi="Times New Roman" w:cs="Times New Roman"/>
      <w:b/>
      <w:i/>
      <w:sz w:val="28"/>
      <w:szCs w:val="28"/>
      <w:lang w:eastAsia="ru-RU"/>
    </w:rPr>
  </w:style>
  <w:style w:type="paragraph" w:styleId="aff4">
    <w:name w:val="caption"/>
    <w:basedOn w:val="a0"/>
    <w:next w:val="a0"/>
    <w:uiPriority w:val="35"/>
    <w:unhideWhenUsed/>
    <w:qFormat/>
    <w:rsid w:val="0074534C"/>
    <w:pPr>
      <w:spacing w:after="200"/>
    </w:pPr>
    <w:rPr>
      <w:b/>
      <w:bCs/>
      <w:color w:val="4F81BD"/>
      <w:szCs w:val="18"/>
    </w:rPr>
  </w:style>
  <w:style w:type="numbering" w:customStyle="1" w:styleId="37">
    <w:name w:val="Нет списка3"/>
    <w:next w:val="a3"/>
    <w:uiPriority w:val="99"/>
    <w:semiHidden/>
    <w:unhideWhenUsed/>
    <w:rsid w:val="0074534C"/>
  </w:style>
  <w:style w:type="numbering" w:customStyle="1" w:styleId="41">
    <w:name w:val="Нет списка4"/>
    <w:next w:val="a3"/>
    <w:uiPriority w:val="99"/>
    <w:semiHidden/>
    <w:unhideWhenUsed/>
    <w:rsid w:val="0074534C"/>
  </w:style>
  <w:style w:type="numbering" w:customStyle="1" w:styleId="51">
    <w:name w:val="Нет списка5"/>
    <w:next w:val="a3"/>
    <w:uiPriority w:val="99"/>
    <w:semiHidden/>
    <w:unhideWhenUsed/>
    <w:rsid w:val="0074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04921">
      <w:bodyDiv w:val="1"/>
      <w:marLeft w:val="0"/>
      <w:marRight w:val="0"/>
      <w:marTop w:val="0"/>
      <w:marBottom w:val="0"/>
      <w:divBdr>
        <w:top w:val="none" w:sz="0" w:space="0" w:color="auto"/>
        <w:left w:val="none" w:sz="0" w:space="0" w:color="auto"/>
        <w:bottom w:val="none" w:sz="0" w:space="0" w:color="auto"/>
        <w:right w:val="none" w:sz="0" w:space="0" w:color="auto"/>
      </w:divBdr>
    </w:div>
    <w:div w:id="618342968">
      <w:bodyDiv w:val="1"/>
      <w:marLeft w:val="0"/>
      <w:marRight w:val="0"/>
      <w:marTop w:val="0"/>
      <w:marBottom w:val="0"/>
      <w:divBdr>
        <w:top w:val="none" w:sz="0" w:space="0" w:color="auto"/>
        <w:left w:val="none" w:sz="0" w:space="0" w:color="auto"/>
        <w:bottom w:val="none" w:sz="0" w:space="0" w:color="auto"/>
        <w:right w:val="none" w:sz="0" w:space="0" w:color="auto"/>
      </w:divBdr>
    </w:div>
    <w:div w:id="1362324158">
      <w:bodyDiv w:val="1"/>
      <w:marLeft w:val="0"/>
      <w:marRight w:val="0"/>
      <w:marTop w:val="0"/>
      <w:marBottom w:val="0"/>
      <w:divBdr>
        <w:top w:val="none" w:sz="0" w:space="0" w:color="auto"/>
        <w:left w:val="none" w:sz="0" w:space="0" w:color="auto"/>
        <w:bottom w:val="none" w:sz="0" w:space="0" w:color="auto"/>
        <w:right w:val="none" w:sz="0" w:space="0" w:color="auto"/>
      </w:divBdr>
    </w:div>
    <w:div w:id="1461608137">
      <w:bodyDiv w:val="1"/>
      <w:marLeft w:val="0"/>
      <w:marRight w:val="0"/>
      <w:marTop w:val="0"/>
      <w:marBottom w:val="0"/>
      <w:divBdr>
        <w:top w:val="none" w:sz="0" w:space="0" w:color="auto"/>
        <w:left w:val="none" w:sz="0" w:space="0" w:color="auto"/>
        <w:bottom w:val="none" w:sz="0" w:space="0" w:color="auto"/>
        <w:right w:val="none" w:sz="0" w:space="0" w:color="auto"/>
      </w:divBdr>
    </w:div>
    <w:div w:id="17686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consultantplus://offline/ref=53FDF336232EA4B0044D97E0A2F336910784F362B254ECC92D2FB7BA2D81ED1323651414E05ECF39L7Z5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consultantplus://offline/ref=B4A5881F6415D86E2C61A059199D5C54E8EEA22BBEBD38AB6359746DC8BAN4I" TargetMode="External"/><Relationship Id="rId2" Type="http://schemas.openxmlformats.org/officeDocument/2006/relationships/numbering" Target="numbering.xml"/><Relationship Id="rId16" Type="http://schemas.openxmlformats.org/officeDocument/2006/relationships/hyperlink" Target="consultantplus://offline/ref=B4A5881F6415D86E2C61A059199D5C54E8EEA22BBEBD38AB6359746DC8BAN4I"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consultantplus://offline/ref=750EB5967675C3E81897DA0606507A30578F2C68973326272F9B706217348822D151C2F4C013C14AZ1G8I" TargetMode="External"/><Relationship Id="rId23" Type="http://schemas.openxmlformats.org/officeDocument/2006/relationships/fontTable" Target="fontTable.xml"/><Relationship Id="rId10" Type="http://schemas.openxmlformats.org/officeDocument/2006/relationships/hyperlink" Target="consultantplus://offline/main?base=LAW;n=117217;fld=134;dst=100026"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main?base=LAW;n=106651;fld=134;dst=100031" TargetMode="External"/><Relationship Id="rId14" Type="http://schemas.openxmlformats.org/officeDocument/2006/relationships/chart" Target="charts/chart4.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emrazyan-SA\Desktop\&#1057;&#1072;&#1073;&#1080;&#1085;&#1072;\&#1054;&#1089;&#1085;&#1086;&#1074;&#1085;&#1099;&#1077;%20&#1085;&#1072;&#1087;&#1088;&#1072;&#1074;&#1083;&#1077;&#1085;&#1080;&#1103;%20&#1073;&#1102;&#1076;&#1078;&#1077;&#1090;&#1072;\&#1054;&#1089;&#1085;&#1086;&#1074;&#1085;&#1099;&#1077;%20&#1085;&#1072;&#1087;&#1088;&#1072;&#1074;&#1083;&#1077;&#1080;&#1085;&#1103;%20&#1073;&#1102;&#1076;&#1078;&#1077;&#1090;&#1072;%202014-2017.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emrazyan-SA\Desktop\&#1057;&#1072;&#1073;&#1080;&#1085;&#1072;\&#1054;&#1089;&#1085;&#1086;&#1074;&#1085;&#1099;&#1077;%20&#1085;&#1072;&#1087;&#1088;&#1072;&#1074;&#1083;&#1077;&#1085;&#1080;&#1103;%20&#1073;&#1102;&#1076;&#1078;&#1077;&#1090;&#1072;\&#1054;&#1089;&#1085;&#1086;&#1074;&#1085;&#1099;&#1077;%20&#1085;&#1072;&#1087;&#1088;&#1072;&#1074;&#1083;&#1077;&#1080;&#1085;&#1103;%20&#1073;&#1102;&#1076;&#1078;&#1077;&#1090;&#1072;%202014-2017.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Temrazyan-SA\Desktop\&#1057;&#1072;&#1073;&#1080;&#1085;&#1072;\&#1054;&#1089;&#1085;&#1086;&#1074;&#1085;&#1099;&#1077;%20&#1085;&#1072;&#1087;&#1088;&#1072;&#1074;&#1083;&#1077;&#1085;&#1080;&#1103;%20&#1073;&#1102;&#1076;&#1078;&#1077;&#1090;&#1072;\&#1054;&#1089;&#1085;&#1086;&#1074;&#1085;&#1099;&#1077;%20&#1085;&#1072;&#1087;&#1088;&#1072;&#1074;&#1083;&#1077;&#1080;&#1085;&#1103;%20&#1073;&#1102;&#1076;&#1078;&#1077;&#1090;&#1072;%202014-2017.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Temrazyan-SA\Desktop\&#1057;&#1072;&#1073;&#1080;&#1085;&#1072;\&#1054;&#1089;&#1085;&#1086;&#1074;&#1085;&#1099;&#1077;%20&#1085;&#1072;&#1087;&#1088;&#1072;&#1074;&#1083;&#1077;&#1085;&#1080;&#1103;%20&#1073;&#1102;&#1076;&#1078;&#1077;&#1090;&#1072;\&#1054;&#1089;&#1085;&#1086;&#1074;&#1085;&#1099;&#1077;%20&#1085;&#1072;&#1087;&#1088;&#1072;&#1074;&#1083;&#1077;&#1080;&#1085;&#1103;%20&#1073;&#1102;&#1076;&#1078;&#1077;&#1090;&#1072;%202014-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24328721780408571"/>
          <c:y val="0.45942709314445745"/>
          <c:w val="0.49790746825558058"/>
          <c:h val="0.48183959110374364"/>
        </c:manualLayout>
      </c:layout>
      <c:pie3DChart>
        <c:varyColors val="1"/>
        <c:ser>
          <c:idx val="1"/>
          <c:order val="0"/>
          <c:dPt>
            <c:idx val="13"/>
            <c:bubble3D val="0"/>
            <c:spPr>
              <a:ln w="12700">
                <a:solidFill>
                  <a:schemeClr val="tx1">
                    <a:tint val="75000"/>
                    <a:shade val="95000"/>
                    <a:satMod val="105000"/>
                  </a:schemeClr>
                </a:solidFill>
              </a:ln>
            </c:spPr>
          </c:dPt>
          <c:dLbls>
            <c:dLbl>
              <c:idx val="0"/>
              <c:layout>
                <c:manualLayout>
                  <c:x val="7.4105102155557823E-2"/>
                  <c:y val="-0.18533247937309272"/>
                </c:manualLayout>
              </c:layout>
              <c:tx>
                <c:rich>
                  <a:bodyPr/>
                  <a:lstStyle/>
                  <a:p>
                    <a:r>
                      <a:rPr lang="ru-RU"/>
                      <a:t>Общегосударственные вопросы; 0,1%</a:t>
                    </a:r>
                  </a:p>
                </c:rich>
              </c:tx>
              <c:dLblPos val="bestFit"/>
              <c:showLegendKey val="0"/>
              <c:showVal val="1"/>
              <c:showCatName val="1"/>
              <c:showSerName val="0"/>
              <c:showPercent val="0"/>
              <c:showBubbleSize val="0"/>
            </c:dLbl>
            <c:dLbl>
              <c:idx val="1"/>
              <c:layout>
                <c:manualLayout>
                  <c:x val="0.18039182979188681"/>
                  <c:y val="-0.12507051451104498"/>
                </c:manualLayout>
              </c:layout>
              <c:dLblPos val="bestFit"/>
              <c:showLegendKey val="0"/>
              <c:showVal val="1"/>
              <c:showCatName val="1"/>
              <c:showSerName val="0"/>
              <c:showPercent val="0"/>
              <c:showBubbleSize val="0"/>
            </c:dLbl>
            <c:dLbl>
              <c:idx val="2"/>
              <c:layout>
                <c:manualLayout>
                  <c:x val="0.16853958586105203"/>
                  <c:y val="4.2723630838011277E-2"/>
                </c:manualLayout>
              </c:layout>
              <c:dLblPos val="bestFit"/>
              <c:showLegendKey val="0"/>
              <c:showVal val="1"/>
              <c:showCatName val="1"/>
              <c:showSerName val="0"/>
              <c:showPercent val="0"/>
              <c:showBubbleSize val="0"/>
            </c:dLbl>
            <c:dLbl>
              <c:idx val="3"/>
              <c:layout>
                <c:manualLayout>
                  <c:x val="7.4689234263533813E-2"/>
                  <c:y val="6.1325396526391136E-2"/>
                </c:manualLayout>
              </c:layout>
              <c:dLblPos val="bestFit"/>
              <c:showLegendKey val="0"/>
              <c:showVal val="1"/>
              <c:showCatName val="1"/>
              <c:showSerName val="0"/>
              <c:showPercent val="0"/>
              <c:showBubbleSize val="0"/>
            </c:dLbl>
            <c:dLbl>
              <c:idx val="4"/>
              <c:layout>
                <c:manualLayout>
                  <c:x val="3.6123118602669368E-2"/>
                  <c:y val="-8.4846894138232723E-2"/>
                </c:manualLayout>
              </c:layout>
              <c:dLblPos val="bestFit"/>
              <c:showLegendKey val="0"/>
              <c:showVal val="1"/>
              <c:showCatName val="1"/>
              <c:showSerName val="0"/>
              <c:showPercent val="0"/>
              <c:showBubbleSize val="0"/>
            </c:dLbl>
            <c:dLbl>
              <c:idx val="5"/>
              <c:layout>
                <c:manualLayout>
                  <c:x val="4.0389293933731529E-2"/>
                  <c:y val="2.1074571560907829E-4"/>
                </c:manualLayout>
              </c:layout>
              <c:dLblPos val="bestFit"/>
              <c:showLegendKey val="0"/>
              <c:showVal val="1"/>
              <c:showCatName val="1"/>
              <c:showSerName val="0"/>
              <c:showPercent val="0"/>
              <c:showBubbleSize val="0"/>
            </c:dLbl>
            <c:dLbl>
              <c:idx val="6"/>
              <c:layout>
                <c:manualLayout>
                  <c:x val="8.232240116348058E-2"/>
                  <c:y val="8.7269713295407454E-3"/>
                </c:manualLayout>
              </c:layout>
              <c:dLblPos val="bestFit"/>
              <c:showLegendKey val="0"/>
              <c:showVal val="1"/>
              <c:showCatName val="1"/>
              <c:showSerName val="0"/>
              <c:showPercent val="0"/>
              <c:showBubbleSize val="0"/>
            </c:dLbl>
            <c:dLbl>
              <c:idx val="7"/>
              <c:layout>
                <c:manualLayout>
                  <c:x val="9.0142098949276637E-3"/>
                  <c:y val="0"/>
                </c:manualLayout>
              </c:layout>
              <c:dLblPos val="bestFit"/>
              <c:showLegendKey val="0"/>
              <c:showVal val="1"/>
              <c:showCatName val="1"/>
              <c:showSerName val="0"/>
              <c:showPercent val="0"/>
              <c:showBubbleSize val="0"/>
            </c:dLbl>
            <c:dLbl>
              <c:idx val="8"/>
              <c:layout>
                <c:manualLayout>
                  <c:x val="-5.4909971279524218E-2"/>
                  <c:y val="0.10743874719009418"/>
                </c:manualLayout>
              </c:layout>
              <c:dLblPos val="bestFit"/>
              <c:showLegendKey val="0"/>
              <c:showVal val="1"/>
              <c:showCatName val="1"/>
              <c:showSerName val="0"/>
              <c:showPercent val="0"/>
              <c:showBubbleSize val="0"/>
            </c:dLbl>
            <c:dLbl>
              <c:idx val="9"/>
              <c:layout>
                <c:manualLayout>
                  <c:x val="-0.11645631077008523"/>
                  <c:y val="0.23035527257657387"/>
                </c:manualLayout>
              </c:layout>
              <c:dLblPos val="bestFit"/>
              <c:showLegendKey val="0"/>
              <c:showVal val="1"/>
              <c:showCatName val="1"/>
              <c:showSerName val="0"/>
              <c:showPercent val="0"/>
              <c:showBubbleSize val="0"/>
            </c:dLbl>
            <c:dLbl>
              <c:idx val="10"/>
              <c:layout>
                <c:manualLayout>
                  <c:x val="-0.18623066586400919"/>
                  <c:y val="0.16277537078200158"/>
                </c:manualLayout>
              </c:layout>
              <c:dLblPos val="bestFit"/>
              <c:showLegendKey val="0"/>
              <c:showVal val="1"/>
              <c:showCatName val="1"/>
              <c:showSerName val="0"/>
              <c:showPercent val="0"/>
              <c:showBubbleSize val="0"/>
            </c:dLbl>
            <c:dLbl>
              <c:idx val="11"/>
              <c:layout>
                <c:manualLayout>
                  <c:x val="-0.18966913987051867"/>
                  <c:y val="3.8240339574778036E-2"/>
                </c:manualLayout>
              </c:layout>
              <c:dLblPos val="bestFit"/>
              <c:showLegendKey val="0"/>
              <c:showVal val="1"/>
              <c:showCatName val="1"/>
              <c:showSerName val="0"/>
              <c:showPercent val="0"/>
              <c:showBubbleSize val="0"/>
            </c:dLbl>
            <c:dLbl>
              <c:idx val="12"/>
              <c:layout>
                <c:manualLayout>
                  <c:x val="-0.17504921868253595"/>
                  <c:y val="-6.252445717012646E-2"/>
                </c:manualLayout>
              </c:layout>
              <c:dLblPos val="bestFit"/>
              <c:showLegendKey val="0"/>
              <c:showVal val="1"/>
              <c:showCatName val="1"/>
              <c:showSerName val="0"/>
              <c:showPercent val="0"/>
              <c:showBubbleSize val="0"/>
            </c:dLbl>
            <c:dLbl>
              <c:idx val="13"/>
              <c:layout>
                <c:manualLayout>
                  <c:x val="0.11826260069716889"/>
                  <c:y val="4.8366801039822173E-3"/>
                </c:manualLayout>
              </c:layout>
              <c:dLblPos val="bestFit"/>
              <c:showLegendKey val="0"/>
              <c:showVal val="1"/>
              <c:showCatName val="1"/>
              <c:showSerName val="0"/>
              <c:showPercent val="0"/>
              <c:showBubbleSize val="0"/>
            </c:dLbl>
            <c:dLblPos val="bestFit"/>
            <c:showLegendKey val="0"/>
            <c:showVal val="1"/>
            <c:showCatName val="1"/>
            <c:showSerName val="0"/>
            <c:showPercent val="0"/>
            <c:showBubbleSize val="0"/>
            <c:showLeaderLines val="1"/>
          </c:dLbls>
          <c:cat>
            <c:strRef>
              <c:f>'5.6.'!$A$8:$A$21</c:f>
              <c:strCache>
                <c:ptCount val="14"/>
                <c:pt idx="0">
                  <c:v>Общегосударственные вопросы</c:v>
                </c:pt>
                <c:pt idx="1">
                  <c:v>Национальная оборона</c:v>
                </c:pt>
                <c:pt idx="2">
                  <c:v>Национальная безопасность и правоохранительная деятельность</c:v>
                </c:pt>
                <c:pt idx="3">
                  <c:v>Национальная экономика</c:v>
                </c:pt>
                <c:pt idx="4">
                  <c:v>Жилищно-коммунальное хозяйство</c:v>
                </c:pt>
                <c:pt idx="5">
                  <c:v>Охрана окружающей среды </c:v>
                </c:pt>
                <c:pt idx="6">
                  <c:v>Образование</c:v>
                </c:pt>
                <c:pt idx="7">
                  <c:v>Культура, кинематография</c:v>
                </c:pt>
                <c:pt idx="8">
                  <c:v>Здравоохранение</c:v>
                </c:pt>
                <c:pt idx="9">
                  <c:v>Социальная политика</c:v>
                </c:pt>
                <c:pt idx="10">
                  <c:v>Физическая культура и спорт</c:v>
                </c:pt>
                <c:pt idx="11">
                  <c:v>Средства массовой информации</c:v>
                </c:pt>
                <c:pt idx="12">
                  <c:v>Обслуживание государственного и муниципального долга</c:v>
                </c:pt>
                <c:pt idx="13">
                  <c:v>Межбюджетные трансферты общего характера бюджетам субъектов Российской Федерации и муниципальных образований</c:v>
                </c:pt>
              </c:strCache>
            </c:strRef>
          </c:cat>
          <c:val>
            <c:numRef>
              <c:f>'5.6.'!$C$8:$C$21</c:f>
              <c:numCache>
                <c:formatCode>#,##0.0</c:formatCode>
                <c:ptCount val="14"/>
                <c:pt idx="0">
                  <c:v>7.7614046220613337</c:v>
                </c:pt>
                <c:pt idx="1">
                  <c:v>6.8745620771753724E-2</c:v>
                </c:pt>
                <c:pt idx="2">
                  <c:v>1.4704592135356762</c:v>
                </c:pt>
                <c:pt idx="3">
                  <c:v>19.73636294803336</c:v>
                </c:pt>
                <c:pt idx="4">
                  <c:v>6.5360019133396552</c:v>
                </c:pt>
                <c:pt idx="5">
                  <c:v>0.29613498178601605</c:v>
                </c:pt>
                <c:pt idx="6">
                  <c:v>19.627355468942483</c:v>
                </c:pt>
                <c:pt idx="7">
                  <c:v>1.877164074884653</c:v>
                </c:pt>
                <c:pt idx="8">
                  <c:v>19.864960525351151</c:v>
                </c:pt>
                <c:pt idx="9">
                  <c:v>15.113460320436319</c:v>
                </c:pt>
                <c:pt idx="10">
                  <c:v>0.97770214157030855</c:v>
                </c:pt>
                <c:pt idx="11">
                  <c:v>0.14987026066849107</c:v>
                </c:pt>
                <c:pt idx="12">
                  <c:v>0.85030641076950619</c:v>
                </c:pt>
                <c:pt idx="13">
                  <c:v>5.6700714978492961</c:v>
                </c:pt>
              </c:numCache>
            </c:numRef>
          </c:val>
        </c:ser>
        <c:dLbls>
          <c:showLegendKey val="0"/>
          <c:showVal val="0"/>
          <c:showCatName val="0"/>
          <c:showSerName val="0"/>
          <c:showPercent val="0"/>
          <c:showBubbleSize val="0"/>
          <c:showLeaderLines val="1"/>
        </c:dLbls>
      </c:pie3DChart>
    </c:plotArea>
    <c:plotVisOnly val="1"/>
    <c:dispBlanksAs val="gap"/>
    <c:showDLblsOverMax val="0"/>
  </c:chart>
  <c:spPr>
    <a:ln cap="sq">
      <a:round/>
    </a:ln>
  </c:spPr>
  <c:txPr>
    <a:bodyPr/>
    <a:lstStyle/>
    <a:p>
      <a:pPr>
        <a:defRPr i="1">
          <a:latin typeface="Times New Roman" pitchFamily="18" charset="0"/>
          <a:cs typeface="Times New Roman" pitchFamily="18" charset="0"/>
        </a:defRPr>
      </a:pPr>
      <a:endParaRPr lang="ru-RU"/>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24328721780408571"/>
          <c:y val="0.45942709314445745"/>
          <c:w val="0.49790746825558058"/>
          <c:h val="0.48183959110374364"/>
        </c:manualLayout>
      </c:layout>
      <c:pie3DChart>
        <c:varyColors val="1"/>
        <c:ser>
          <c:idx val="1"/>
          <c:order val="0"/>
          <c:dPt>
            <c:idx val="13"/>
            <c:bubble3D val="0"/>
            <c:spPr>
              <a:ln w="12700">
                <a:solidFill>
                  <a:schemeClr val="tx1">
                    <a:tint val="75000"/>
                    <a:shade val="95000"/>
                    <a:satMod val="105000"/>
                  </a:schemeClr>
                </a:solidFill>
              </a:ln>
            </c:spPr>
          </c:dPt>
          <c:dLbls>
            <c:dLbl>
              <c:idx val="0"/>
              <c:layout>
                <c:manualLayout>
                  <c:x val="7.4105102155557823E-2"/>
                  <c:y val="-0.18533247937309272"/>
                </c:manualLayout>
              </c:layout>
              <c:tx>
                <c:rich>
                  <a:bodyPr/>
                  <a:lstStyle/>
                  <a:p>
                    <a:r>
                      <a:rPr lang="ru-RU"/>
                      <a:t>Общегосударственные вопросы; 0,1%</a:t>
                    </a:r>
                  </a:p>
                </c:rich>
              </c:tx>
              <c:dLblPos val="bestFit"/>
              <c:showLegendKey val="0"/>
              <c:showVal val="1"/>
              <c:showCatName val="1"/>
              <c:showSerName val="0"/>
              <c:showPercent val="0"/>
              <c:showBubbleSize val="0"/>
            </c:dLbl>
            <c:dLbl>
              <c:idx val="1"/>
              <c:layout>
                <c:manualLayout>
                  <c:x val="0.18039182979188681"/>
                  <c:y val="-0.12507051451104498"/>
                </c:manualLayout>
              </c:layout>
              <c:dLblPos val="bestFit"/>
              <c:showLegendKey val="0"/>
              <c:showVal val="1"/>
              <c:showCatName val="1"/>
              <c:showSerName val="0"/>
              <c:showPercent val="0"/>
              <c:showBubbleSize val="0"/>
            </c:dLbl>
            <c:dLbl>
              <c:idx val="2"/>
              <c:layout>
                <c:manualLayout>
                  <c:x val="0.16853958586105203"/>
                  <c:y val="4.2723630838011277E-2"/>
                </c:manualLayout>
              </c:layout>
              <c:dLblPos val="bestFit"/>
              <c:showLegendKey val="0"/>
              <c:showVal val="1"/>
              <c:showCatName val="1"/>
              <c:showSerName val="0"/>
              <c:showPercent val="0"/>
              <c:showBubbleSize val="0"/>
            </c:dLbl>
            <c:dLbl>
              <c:idx val="3"/>
              <c:layout>
                <c:manualLayout>
                  <c:x val="7.4689234263533813E-2"/>
                  <c:y val="6.1325396526391136E-2"/>
                </c:manualLayout>
              </c:layout>
              <c:dLblPos val="bestFit"/>
              <c:showLegendKey val="0"/>
              <c:showVal val="1"/>
              <c:showCatName val="1"/>
              <c:showSerName val="0"/>
              <c:showPercent val="0"/>
              <c:showBubbleSize val="0"/>
            </c:dLbl>
            <c:dLbl>
              <c:idx val="4"/>
              <c:layout>
                <c:manualLayout>
                  <c:x val="3.6123118602669368E-2"/>
                  <c:y val="-8.4846894138232723E-2"/>
                </c:manualLayout>
              </c:layout>
              <c:dLblPos val="bestFit"/>
              <c:showLegendKey val="0"/>
              <c:showVal val="1"/>
              <c:showCatName val="1"/>
              <c:showSerName val="0"/>
              <c:showPercent val="0"/>
              <c:showBubbleSize val="0"/>
            </c:dLbl>
            <c:dLbl>
              <c:idx val="5"/>
              <c:layout>
                <c:manualLayout>
                  <c:x val="4.0389293933731529E-2"/>
                  <c:y val="2.1074571560907829E-4"/>
                </c:manualLayout>
              </c:layout>
              <c:dLblPos val="bestFit"/>
              <c:showLegendKey val="0"/>
              <c:showVal val="1"/>
              <c:showCatName val="1"/>
              <c:showSerName val="0"/>
              <c:showPercent val="0"/>
              <c:showBubbleSize val="0"/>
            </c:dLbl>
            <c:dLbl>
              <c:idx val="6"/>
              <c:layout>
                <c:manualLayout>
                  <c:x val="8.232240116348058E-2"/>
                  <c:y val="8.7269713295407454E-3"/>
                </c:manualLayout>
              </c:layout>
              <c:dLblPos val="bestFit"/>
              <c:showLegendKey val="0"/>
              <c:showVal val="1"/>
              <c:showCatName val="1"/>
              <c:showSerName val="0"/>
              <c:showPercent val="0"/>
              <c:showBubbleSize val="0"/>
            </c:dLbl>
            <c:dLbl>
              <c:idx val="7"/>
              <c:layout>
                <c:manualLayout>
                  <c:x val="9.0142098949276637E-3"/>
                  <c:y val="0"/>
                </c:manualLayout>
              </c:layout>
              <c:dLblPos val="bestFit"/>
              <c:showLegendKey val="0"/>
              <c:showVal val="1"/>
              <c:showCatName val="1"/>
              <c:showSerName val="0"/>
              <c:showPercent val="0"/>
              <c:showBubbleSize val="0"/>
            </c:dLbl>
            <c:dLbl>
              <c:idx val="8"/>
              <c:layout>
                <c:manualLayout>
                  <c:x val="-5.4909971279524218E-2"/>
                  <c:y val="0.10743874719009418"/>
                </c:manualLayout>
              </c:layout>
              <c:dLblPos val="bestFit"/>
              <c:showLegendKey val="0"/>
              <c:showVal val="1"/>
              <c:showCatName val="1"/>
              <c:showSerName val="0"/>
              <c:showPercent val="0"/>
              <c:showBubbleSize val="0"/>
            </c:dLbl>
            <c:dLbl>
              <c:idx val="9"/>
              <c:layout>
                <c:manualLayout>
                  <c:x val="-0.11645631077008523"/>
                  <c:y val="0.23035527257657387"/>
                </c:manualLayout>
              </c:layout>
              <c:dLblPos val="bestFit"/>
              <c:showLegendKey val="0"/>
              <c:showVal val="1"/>
              <c:showCatName val="1"/>
              <c:showSerName val="0"/>
              <c:showPercent val="0"/>
              <c:showBubbleSize val="0"/>
            </c:dLbl>
            <c:dLbl>
              <c:idx val="10"/>
              <c:layout>
                <c:manualLayout>
                  <c:x val="-0.18623066586400919"/>
                  <c:y val="0.16277537078200158"/>
                </c:manualLayout>
              </c:layout>
              <c:dLblPos val="bestFit"/>
              <c:showLegendKey val="0"/>
              <c:showVal val="1"/>
              <c:showCatName val="1"/>
              <c:showSerName val="0"/>
              <c:showPercent val="0"/>
              <c:showBubbleSize val="0"/>
            </c:dLbl>
            <c:dLbl>
              <c:idx val="11"/>
              <c:layout>
                <c:manualLayout>
                  <c:x val="-0.18966913987051867"/>
                  <c:y val="3.8240339574778036E-2"/>
                </c:manualLayout>
              </c:layout>
              <c:dLblPos val="bestFit"/>
              <c:showLegendKey val="0"/>
              <c:showVal val="1"/>
              <c:showCatName val="1"/>
              <c:showSerName val="0"/>
              <c:showPercent val="0"/>
              <c:showBubbleSize val="0"/>
            </c:dLbl>
            <c:dLbl>
              <c:idx val="12"/>
              <c:layout>
                <c:manualLayout>
                  <c:x val="-0.17504921868253595"/>
                  <c:y val="-6.252445717012646E-2"/>
                </c:manualLayout>
              </c:layout>
              <c:dLblPos val="bestFit"/>
              <c:showLegendKey val="0"/>
              <c:showVal val="1"/>
              <c:showCatName val="1"/>
              <c:showSerName val="0"/>
              <c:showPercent val="0"/>
              <c:showBubbleSize val="0"/>
            </c:dLbl>
            <c:dLbl>
              <c:idx val="13"/>
              <c:layout>
                <c:manualLayout>
                  <c:x val="0.11826260069716889"/>
                  <c:y val="4.8366801039822173E-3"/>
                </c:manualLayout>
              </c:layout>
              <c:dLblPos val="bestFit"/>
              <c:showLegendKey val="0"/>
              <c:showVal val="1"/>
              <c:showCatName val="1"/>
              <c:showSerName val="0"/>
              <c:showPercent val="0"/>
              <c:showBubbleSize val="0"/>
            </c:dLbl>
            <c:dLblPos val="bestFit"/>
            <c:showLegendKey val="0"/>
            <c:showVal val="1"/>
            <c:showCatName val="1"/>
            <c:showSerName val="0"/>
            <c:showPercent val="0"/>
            <c:showBubbleSize val="0"/>
            <c:showLeaderLines val="1"/>
          </c:dLbls>
          <c:cat>
            <c:strRef>
              <c:f>'5.6.'!$A$8:$A$21</c:f>
              <c:strCache>
                <c:ptCount val="14"/>
                <c:pt idx="0">
                  <c:v>Общегосударственные вопросы</c:v>
                </c:pt>
                <c:pt idx="1">
                  <c:v>Национальная оборона</c:v>
                </c:pt>
                <c:pt idx="2">
                  <c:v>Национальная безопасность и правоохранительная деятельность</c:v>
                </c:pt>
                <c:pt idx="3">
                  <c:v>Национальная экономика</c:v>
                </c:pt>
                <c:pt idx="4">
                  <c:v>Жилищно-коммунальное хозяйство</c:v>
                </c:pt>
                <c:pt idx="5">
                  <c:v>Охрана окружающей среды </c:v>
                </c:pt>
                <c:pt idx="6">
                  <c:v>Образование</c:v>
                </c:pt>
                <c:pt idx="7">
                  <c:v>Культура, кинематография</c:v>
                </c:pt>
                <c:pt idx="8">
                  <c:v>Здравоохранение</c:v>
                </c:pt>
                <c:pt idx="9">
                  <c:v>Социальная политика</c:v>
                </c:pt>
                <c:pt idx="10">
                  <c:v>Физическая культура и спорт</c:v>
                </c:pt>
                <c:pt idx="11">
                  <c:v>Средства массовой информации</c:v>
                </c:pt>
                <c:pt idx="12">
                  <c:v>Обслуживание государственного и муниципального долга</c:v>
                </c:pt>
                <c:pt idx="13">
                  <c:v>Межбюджетные трансферты общего характера бюджетам субъектов Российской Федерации и муниципальных образований</c:v>
                </c:pt>
              </c:strCache>
            </c:strRef>
          </c:cat>
          <c:val>
            <c:numRef>
              <c:f>'5.6.'!$F$8:$F$21</c:f>
              <c:numCache>
                <c:formatCode>#,##0.0</c:formatCode>
                <c:ptCount val="14"/>
                <c:pt idx="0">
                  <c:v>7.2628779149222584</c:v>
                </c:pt>
                <c:pt idx="1">
                  <c:v>6.9114075551076376E-2</c:v>
                </c:pt>
                <c:pt idx="2">
                  <c:v>1.5697564511487505</c:v>
                </c:pt>
                <c:pt idx="3">
                  <c:v>19.075846075488464</c:v>
                </c:pt>
                <c:pt idx="4">
                  <c:v>6.1291180971715002</c:v>
                </c:pt>
                <c:pt idx="5">
                  <c:v>0.29259094701936517</c:v>
                </c:pt>
                <c:pt idx="6">
                  <c:v>21.664252490334267</c:v>
                </c:pt>
                <c:pt idx="7">
                  <c:v>1.9691491142200404</c:v>
                </c:pt>
                <c:pt idx="8">
                  <c:v>17.389534876720479</c:v>
                </c:pt>
                <c:pt idx="9">
                  <c:v>16.06360421475453</c:v>
                </c:pt>
                <c:pt idx="10">
                  <c:v>1.2887246526536071</c:v>
                </c:pt>
                <c:pt idx="11">
                  <c:v>0.1039119289208692</c:v>
                </c:pt>
                <c:pt idx="12">
                  <c:v>2.0228509917388209</c:v>
                </c:pt>
                <c:pt idx="13">
                  <c:v>5.0986681693559746</c:v>
                </c:pt>
              </c:numCache>
            </c:numRef>
          </c:val>
        </c:ser>
        <c:dLbls>
          <c:showLegendKey val="0"/>
          <c:showVal val="0"/>
          <c:showCatName val="0"/>
          <c:showSerName val="0"/>
          <c:showPercent val="0"/>
          <c:showBubbleSize val="0"/>
          <c:showLeaderLines val="1"/>
        </c:dLbls>
      </c:pie3DChart>
    </c:plotArea>
    <c:plotVisOnly val="1"/>
    <c:dispBlanksAs val="gap"/>
    <c:showDLblsOverMax val="0"/>
  </c:chart>
  <c:spPr>
    <a:ln cap="sq">
      <a:round/>
    </a:ln>
  </c:spPr>
  <c:txPr>
    <a:bodyPr/>
    <a:lstStyle/>
    <a:p>
      <a:pPr>
        <a:defRPr i="1">
          <a:latin typeface="Times New Roman" pitchFamily="18" charset="0"/>
          <a:cs typeface="Times New Roman" pitchFamily="18" charset="0"/>
        </a:defRPr>
      </a:pPr>
      <a:endParaRPr lang="ru-RU"/>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24328721780408571"/>
          <c:y val="0.45942709314445745"/>
          <c:w val="0.49790746825558058"/>
          <c:h val="0.48183959110374364"/>
        </c:manualLayout>
      </c:layout>
      <c:pie3DChart>
        <c:varyColors val="1"/>
        <c:ser>
          <c:idx val="1"/>
          <c:order val="0"/>
          <c:dPt>
            <c:idx val="13"/>
            <c:bubble3D val="0"/>
            <c:spPr>
              <a:ln w="12700">
                <a:solidFill>
                  <a:schemeClr val="tx1">
                    <a:tint val="75000"/>
                    <a:shade val="95000"/>
                    <a:satMod val="105000"/>
                  </a:schemeClr>
                </a:solidFill>
              </a:ln>
            </c:spPr>
          </c:dPt>
          <c:dLbls>
            <c:dLbl>
              <c:idx val="0"/>
              <c:layout>
                <c:manualLayout>
                  <c:x val="7.4105102155557823E-2"/>
                  <c:y val="-0.18533247937309272"/>
                </c:manualLayout>
              </c:layout>
              <c:tx>
                <c:rich>
                  <a:bodyPr/>
                  <a:lstStyle/>
                  <a:p>
                    <a:r>
                      <a:rPr lang="ru-RU"/>
                      <a:t>Общегосударственные вопросы; 0,1%</a:t>
                    </a:r>
                  </a:p>
                </c:rich>
              </c:tx>
              <c:dLblPos val="bestFit"/>
              <c:showLegendKey val="0"/>
              <c:showVal val="1"/>
              <c:showCatName val="1"/>
              <c:showSerName val="0"/>
              <c:showPercent val="0"/>
              <c:showBubbleSize val="0"/>
            </c:dLbl>
            <c:dLbl>
              <c:idx val="1"/>
              <c:layout>
                <c:manualLayout>
                  <c:x val="0.18039182979188681"/>
                  <c:y val="-0.12507051451104498"/>
                </c:manualLayout>
              </c:layout>
              <c:dLblPos val="bestFit"/>
              <c:showLegendKey val="0"/>
              <c:showVal val="1"/>
              <c:showCatName val="1"/>
              <c:showSerName val="0"/>
              <c:showPercent val="0"/>
              <c:showBubbleSize val="0"/>
            </c:dLbl>
            <c:dLbl>
              <c:idx val="2"/>
              <c:layout>
                <c:manualLayout>
                  <c:x val="0.16853958586105203"/>
                  <c:y val="4.2723630838011277E-2"/>
                </c:manualLayout>
              </c:layout>
              <c:dLblPos val="bestFit"/>
              <c:showLegendKey val="0"/>
              <c:showVal val="1"/>
              <c:showCatName val="1"/>
              <c:showSerName val="0"/>
              <c:showPercent val="0"/>
              <c:showBubbleSize val="0"/>
            </c:dLbl>
            <c:dLbl>
              <c:idx val="3"/>
              <c:layout>
                <c:manualLayout>
                  <c:x val="7.4689234263533813E-2"/>
                  <c:y val="6.1325396526391136E-2"/>
                </c:manualLayout>
              </c:layout>
              <c:dLblPos val="bestFit"/>
              <c:showLegendKey val="0"/>
              <c:showVal val="1"/>
              <c:showCatName val="1"/>
              <c:showSerName val="0"/>
              <c:showPercent val="0"/>
              <c:showBubbleSize val="0"/>
            </c:dLbl>
            <c:dLbl>
              <c:idx val="4"/>
              <c:layout>
                <c:manualLayout>
                  <c:x val="3.6123118602669368E-2"/>
                  <c:y val="-8.4846894138232723E-2"/>
                </c:manualLayout>
              </c:layout>
              <c:dLblPos val="bestFit"/>
              <c:showLegendKey val="0"/>
              <c:showVal val="1"/>
              <c:showCatName val="1"/>
              <c:showSerName val="0"/>
              <c:showPercent val="0"/>
              <c:showBubbleSize val="0"/>
            </c:dLbl>
            <c:dLbl>
              <c:idx val="5"/>
              <c:layout>
                <c:manualLayout>
                  <c:x val="4.0389293933731529E-2"/>
                  <c:y val="2.1074571560907829E-4"/>
                </c:manualLayout>
              </c:layout>
              <c:dLblPos val="bestFit"/>
              <c:showLegendKey val="0"/>
              <c:showVal val="1"/>
              <c:showCatName val="1"/>
              <c:showSerName val="0"/>
              <c:showPercent val="0"/>
              <c:showBubbleSize val="0"/>
            </c:dLbl>
            <c:dLbl>
              <c:idx val="6"/>
              <c:layout>
                <c:manualLayout>
                  <c:x val="8.232240116348058E-2"/>
                  <c:y val="8.7269713295407454E-3"/>
                </c:manualLayout>
              </c:layout>
              <c:dLblPos val="bestFit"/>
              <c:showLegendKey val="0"/>
              <c:showVal val="1"/>
              <c:showCatName val="1"/>
              <c:showSerName val="0"/>
              <c:showPercent val="0"/>
              <c:showBubbleSize val="0"/>
            </c:dLbl>
            <c:dLbl>
              <c:idx val="7"/>
              <c:layout>
                <c:manualLayout>
                  <c:x val="9.0142098949276637E-3"/>
                  <c:y val="0"/>
                </c:manualLayout>
              </c:layout>
              <c:dLblPos val="bestFit"/>
              <c:showLegendKey val="0"/>
              <c:showVal val="1"/>
              <c:showCatName val="1"/>
              <c:showSerName val="0"/>
              <c:showPercent val="0"/>
              <c:showBubbleSize val="0"/>
            </c:dLbl>
            <c:dLbl>
              <c:idx val="8"/>
              <c:layout>
                <c:manualLayout>
                  <c:x val="-5.4909971279524218E-2"/>
                  <c:y val="0.10743874719009418"/>
                </c:manualLayout>
              </c:layout>
              <c:dLblPos val="bestFit"/>
              <c:showLegendKey val="0"/>
              <c:showVal val="1"/>
              <c:showCatName val="1"/>
              <c:showSerName val="0"/>
              <c:showPercent val="0"/>
              <c:showBubbleSize val="0"/>
            </c:dLbl>
            <c:dLbl>
              <c:idx val="9"/>
              <c:layout>
                <c:manualLayout>
                  <c:x val="-0.11645631077008523"/>
                  <c:y val="0.23035527257657387"/>
                </c:manualLayout>
              </c:layout>
              <c:dLblPos val="bestFit"/>
              <c:showLegendKey val="0"/>
              <c:showVal val="1"/>
              <c:showCatName val="1"/>
              <c:showSerName val="0"/>
              <c:showPercent val="0"/>
              <c:showBubbleSize val="0"/>
            </c:dLbl>
            <c:dLbl>
              <c:idx val="10"/>
              <c:layout>
                <c:manualLayout>
                  <c:x val="-0.18623066586400919"/>
                  <c:y val="0.16277537078200158"/>
                </c:manualLayout>
              </c:layout>
              <c:dLblPos val="bestFit"/>
              <c:showLegendKey val="0"/>
              <c:showVal val="1"/>
              <c:showCatName val="1"/>
              <c:showSerName val="0"/>
              <c:showPercent val="0"/>
              <c:showBubbleSize val="0"/>
            </c:dLbl>
            <c:dLbl>
              <c:idx val="11"/>
              <c:layout>
                <c:manualLayout>
                  <c:x val="-0.18966913987051867"/>
                  <c:y val="3.8240339574778036E-2"/>
                </c:manualLayout>
              </c:layout>
              <c:dLblPos val="bestFit"/>
              <c:showLegendKey val="0"/>
              <c:showVal val="1"/>
              <c:showCatName val="1"/>
              <c:showSerName val="0"/>
              <c:showPercent val="0"/>
              <c:showBubbleSize val="0"/>
            </c:dLbl>
            <c:dLbl>
              <c:idx val="12"/>
              <c:layout>
                <c:manualLayout>
                  <c:x val="-0.17504921868253595"/>
                  <c:y val="-6.252445717012646E-2"/>
                </c:manualLayout>
              </c:layout>
              <c:dLblPos val="bestFit"/>
              <c:showLegendKey val="0"/>
              <c:showVal val="1"/>
              <c:showCatName val="1"/>
              <c:showSerName val="0"/>
              <c:showPercent val="0"/>
              <c:showBubbleSize val="0"/>
            </c:dLbl>
            <c:dLbl>
              <c:idx val="13"/>
              <c:layout>
                <c:manualLayout>
                  <c:x val="8.6703003690857594E-2"/>
                  <c:y val="1.6468874405053434E-3"/>
                </c:manualLayout>
              </c:layout>
              <c:dLblPos val="bestFit"/>
              <c:showLegendKey val="0"/>
              <c:showVal val="1"/>
              <c:showCatName val="1"/>
              <c:showSerName val="0"/>
              <c:showPercent val="0"/>
              <c:showBubbleSize val="0"/>
            </c:dLbl>
            <c:dLblPos val="bestFit"/>
            <c:showLegendKey val="0"/>
            <c:showVal val="1"/>
            <c:showCatName val="1"/>
            <c:showSerName val="0"/>
            <c:showPercent val="0"/>
            <c:showBubbleSize val="0"/>
            <c:showLeaderLines val="1"/>
          </c:dLbls>
          <c:cat>
            <c:strRef>
              <c:f>'5.6.'!$A$8:$A$21</c:f>
              <c:strCache>
                <c:ptCount val="14"/>
                <c:pt idx="0">
                  <c:v>Общегосударственные вопросы</c:v>
                </c:pt>
                <c:pt idx="1">
                  <c:v>Национальная оборона</c:v>
                </c:pt>
                <c:pt idx="2">
                  <c:v>Национальная безопасность и правоохранительная деятельность</c:v>
                </c:pt>
                <c:pt idx="3">
                  <c:v>Национальная экономика</c:v>
                </c:pt>
                <c:pt idx="4">
                  <c:v>Жилищно-коммунальное хозяйство</c:v>
                </c:pt>
                <c:pt idx="5">
                  <c:v>Охрана окружающей среды </c:v>
                </c:pt>
                <c:pt idx="6">
                  <c:v>Образование</c:v>
                </c:pt>
                <c:pt idx="7">
                  <c:v>Культура, кинематография</c:v>
                </c:pt>
                <c:pt idx="8">
                  <c:v>Здравоохранение</c:v>
                </c:pt>
                <c:pt idx="9">
                  <c:v>Социальная политика</c:v>
                </c:pt>
                <c:pt idx="10">
                  <c:v>Физическая культура и спорт</c:v>
                </c:pt>
                <c:pt idx="11">
                  <c:v>Средства массовой информации</c:v>
                </c:pt>
                <c:pt idx="12">
                  <c:v>Обслуживание государственного и муниципального долга</c:v>
                </c:pt>
                <c:pt idx="13">
                  <c:v>Межбюджетные трансферты общего характера бюджетам субъектов Российской Федерации и муниципальных образований</c:v>
                </c:pt>
              </c:strCache>
            </c:strRef>
          </c:cat>
          <c:val>
            <c:numRef>
              <c:f>'5.6.'!$I$8:$I$21</c:f>
              <c:numCache>
                <c:formatCode>#,##0.0</c:formatCode>
                <c:ptCount val="14"/>
                <c:pt idx="0">
                  <c:v>7.5611537321311078</c:v>
                </c:pt>
                <c:pt idx="1">
                  <c:v>6.9173794941877143E-2</c:v>
                </c:pt>
                <c:pt idx="2">
                  <c:v>1.5820794076602145</c:v>
                </c:pt>
                <c:pt idx="3">
                  <c:v>18.560510198916841</c:v>
                </c:pt>
                <c:pt idx="4">
                  <c:v>6.0259534294053712</c:v>
                </c:pt>
                <c:pt idx="5">
                  <c:v>0.32104353610655173</c:v>
                </c:pt>
                <c:pt idx="6">
                  <c:v>21.200683543144446</c:v>
                </c:pt>
                <c:pt idx="7">
                  <c:v>2.0096554084507723</c:v>
                </c:pt>
                <c:pt idx="8">
                  <c:v>18.449518796231352</c:v>
                </c:pt>
                <c:pt idx="9">
                  <c:v>16.665341036450009</c:v>
                </c:pt>
                <c:pt idx="10">
                  <c:v>0.77886800820444591</c:v>
                </c:pt>
                <c:pt idx="11">
                  <c:v>0.11388368679455384</c:v>
                </c:pt>
                <c:pt idx="12">
                  <c:v>2.2897249196788603</c:v>
                </c:pt>
                <c:pt idx="13">
                  <c:v>4.3724105018835999</c:v>
                </c:pt>
              </c:numCache>
            </c:numRef>
          </c:val>
        </c:ser>
        <c:dLbls>
          <c:showLegendKey val="0"/>
          <c:showVal val="0"/>
          <c:showCatName val="0"/>
          <c:showSerName val="0"/>
          <c:showPercent val="0"/>
          <c:showBubbleSize val="0"/>
          <c:showLeaderLines val="1"/>
        </c:dLbls>
      </c:pie3DChart>
    </c:plotArea>
    <c:plotVisOnly val="1"/>
    <c:dispBlanksAs val="gap"/>
    <c:showDLblsOverMax val="0"/>
  </c:chart>
  <c:spPr>
    <a:ln cap="sq">
      <a:round/>
    </a:ln>
  </c:spPr>
  <c:txPr>
    <a:bodyPr/>
    <a:lstStyle/>
    <a:p>
      <a:pPr>
        <a:defRPr i="1">
          <a:latin typeface="Times New Roman" pitchFamily="18" charset="0"/>
          <a:cs typeface="Times New Roman" pitchFamily="18" charset="0"/>
        </a:defRPr>
      </a:pPr>
      <a:endParaRPr lang="ru-RU"/>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24328721780408571"/>
          <c:y val="0.45942709314445745"/>
          <c:w val="0.49790746825558058"/>
          <c:h val="0.48183959110374364"/>
        </c:manualLayout>
      </c:layout>
      <c:pie3DChart>
        <c:varyColors val="1"/>
        <c:ser>
          <c:idx val="1"/>
          <c:order val="0"/>
          <c:dPt>
            <c:idx val="13"/>
            <c:bubble3D val="0"/>
            <c:spPr>
              <a:ln w="12700">
                <a:solidFill>
                  <a:schemeClr val="tx1">
                    <a:tint val="75000"/>
                    <a:shade val="95000"/>
                    <a:satMod val="105000"/>
                  </a:schemeClr>
                </a:solidFill>
              </a:ln>
            </c:spPr>
          </c:dPt>
          <c:dLbls>
            <c:dLbl>
              <c:idx val="0"/>
              <c:layout>
                <c:manualLayout>
                  <c:x val="7.4105102155557823E-2"/>
                  <c:y val="-0.18533247937309272"/>
                </c:manualLayout>
              </c:layout>
              <c:tx>
                <c:rich>
                  <a:bodyPr/>
                  <a:lstStyle/>
                  <a:p>
                    <a:r>
                      <a:rPr lang="ru-RU"/>
                      <a:t>Общегосударственные вопросы; 0,1%</a:t>
                    </a:r>
                  </a:p>
                </c:rich>
              </c:tx>
              <c:dLblPos val="bestFit"/>
              <c:showLegendKey val="0"/>
              <c:showVal val="1"/>
              <c:showCatName val="1"/>
              <c:showSerName val="0"/>
              <c:showPercent val="0"/>
              <c:showBubbleSize val="0"/>
            </c:dLbl>
            <c:dLbl>
              <c:idx val="1"/>
              <c:layout>
                <c:manualLayout>
                  <c:x val="0.18039182979188681"/>
                  <c:y val="-0.12507051451104498"/>
                </c:manualLayout>
              </c:layout>
              <c:dLblPos val="bestFit"/>
              <c:showLegendKey val="0"/>
              <c:showVal val="1"/>
              <c:showCatName val="1"/>
              <c:showSerName val="0"/>
              <c:showPercent val="0"/>
              <c:showBubbleSize val="0"/>
            </c:dLbl>
            <c:dLbl>
              <c:idx val="2"/>
              <c:layout>
                <c:manualLayout>
                  <c:x val="0.16853958586105203"/>
                  <c:y val="4.2723630838011277E-2"/>
                </c:manualLayout>
              </c:layout>
              <c:dLblPos val="bestFit"/>
              <c:showLegendKey val="0"/>
              <c:showVal val="1"/>
              <c:showCatName val="1"/>
              <c:showSerName val="0"/>
              <c:showPercent val="0"/>
              <c:showBubbleSize val="0"/>
            </c:dLbl>
            <c:dLbl>
              <c:idx val="3"/>
              <c:layout>
                <c:manualLayout>
                  <c:x val="7.4689234263533813E-2"/>
                  <c:y val="6.1325396526391136E-2"/>
                </c:manualLayout>
              </c:layout>
              <c:dLblPos val="bestFit"/>
              <c:showLegendKey val="0"/>
              <c:showVal val="1"/>
              <c:showCatName val="1"/>
              <c:showSerName val="0"/>
              <c:showPercent val="0"/>
              <c:showBubbleSize val="0"/>
            </c:dLbl>
            <c:dLbl>
              <c:idx val="4"/>
              <c:layout>
                <c:manualLayout>
                  <c:x val="3.6123118602669368E-2"/>
                  <c:y val="-8.4846894138232723E-2"/>
                </c:manualLayout>
              </c:layout>
              <c:dLblPos val="bestFit"/>
              <c:showLegendKey val="0"/>
              <c:showVal val="1"/>
              <c:showCatName val="1"/>
              <c:showSerName val="0"/>
              <c:showPercent val="0"/>
              <c:showBubbleSize val="0"/>
            </c:dLbl>
            <c:dLbl>
              <c:idx val="5"/>
              <c:layout>
                <c:manualLayout>
                  <c:x val="4.0389293933731529E-2"/>
                  <c:y val="2.1074571560907829E-4"/>
                </c:manualLayout>
              </c:layout>
              <c:dLblPos val="bestFit"/>
              <c:showLegendKey val="0"/>
              <c:showVal val="1"/>
              <c:showCatName val="1"/>
              <c:showSerName val="0"/>
              <c:showPercent val="0"/>
              <c:showBubbleSize val="0"/>
            </c:dLbl>
            <c:dLbl>
              <c:idx val="6"/>
              <c:layout>
                <c:manualLayout>
                  <c:x val="8.232240116348058E-2"/>
                  <c:y val="8.7269713295407454E-3"/>
                </c:manualLayout>
              </c:layout>
              <c:dLblPos val="bestFit"/>
              <c:showLegendKey val="0"/>
              <c:showVal val="1"/>
              <c:showCatName val="1"/>
              <c:showSerName val="0"/>
              <c:showPercent val="0"/>
              <c:showBubbleSize val="0"/>
            </c:dLbl>
            <c:dLbl>
              <c:idx val="7"/>
              <c:layout>
                <c:manualLayout>
                  <c:x val="9.0142098949276637E-3"/>
                  <c:y val="0"/>
                </c:manualLayout>
              </c:layout>
              <c:dLblPos val="bestFit"/>
              <c:showLegendKey val="0"/>
              <c:showVal val="1"/>
              <c:showCatName val="1"/>
              <c:showSerName val="0"/>
              <c:showPercent val="0"/>
              <c:showBubbleSize val="0"/>
            </c:dLbl>
            <c:dLbl>
              <c:idx val="8"/>
              <c:layout>
                <c:manualLayout>
                  <c:x val="-5.4909971279524218E-2"/>
                  <c:y val="0.10743874719009418"/>
                </c:manualLayout>
              </c:layout>
              <c:dLblPos val="bestFit"/>
              <c:showLegendKey val="0"/>
              <c:showVal val="1"/>
              <c:showCatName val="1"/>
              <c:showSerName val="0"/>
              <c:showPercent val="0"/>
              <c:showBubbleSize val="0"/>
            </c:dLbl>
            <c:dLbl>
              <c:idx val="9"/>
              <c:layout>
                <c:manualLayout>
                  <c:x val="-0.11645631077008523"/>
                  <c:y val="0.23035527257657387"/>
                </c:manualLayout>
              </c:layout>
              <c:dLblPos val="bestFit"/>
              <c:showLegendKey val="0"/>
              <c:showVal val="1"/>
              <c:showCatName val="1"/>
              <c:showSerName val="0"/>
              <c:showPercent val="0"/>
              <c:showBubbleSize val="0"/>
            </c:dLbl>
            <c:dLbl>
              <c:idx val="10"/>
              <c:layout>
                <c:manualLayout>
                  <c:x val="-0.18623066586400919"/>
                  <c:y val="0.16277537078200158"/>
                </c:manualLayout>
              </c:layout>
              <c:dLblPos val="bestFit"/>
              <c:showLegendKey val="0"/>
              <c:showVal val="1"/>
              <c:showCatName val="1"/>
              <c:showSerName val="0"/>
              <c:showPercent val="0"/>
              <c:showBubbleSize val="0"/>
            </c:dLbl>
            <c:dLbl>
              <c:idx val="11"/>
              <c:layout>
                <c:manualLayout>
                  <c:x val="-0.18966913987051867"/>
                  <c:y val="3.8240339574778036E-2"/>
                </c:manualLayout>
              </c:layout>
              <c:dLblPos val="bestFit"/>
              <c:showLegendKey val="0"/>
              <c:showVal val="1"/>
              <c:showCatName val="1"/>
              <c:showSerName val="0"/>
              <c:showPercent val="0"/>
              <c:showBubbleSize val="0"/>
            </c:dLbl>
            <c:dLbl>
              <c:idx val="12"/>
              <c:layout>
                <c:manualLayout>
                  <c:x val="-0.17504921868253595"/>
                  <c:y val="-6.252445717012646E-2"/>
                </c:manualLayout>
              </c:layout>
              <c:dLblPos val="bestFit"/>
              <c:showLegendKey val="0"/>
              <c:showVal val="1"/>
              <c:showCatName val="1"/>
              <c:showSerName val="0"/>
              <c:showPercent val="0"/>
              <c:showBubbleSize val="0"/>
            </c:dLbl>
            <c:dLbl>
              <c:idx val="13"/>
              <c:layout>
                <c:manualLayout>
                  <c:x val="8.6703003690857594E-2"/>
                  <c:y val="1.6468874405053434E-3"/>
                </c:manualLayout>
              </c:layout>
              <c:dLblPos val="bestFit"/>
              <c:showLegendKey val="0"/>
              <c:showVal val="1"/>
              <c:showCatName val="1"/>
              <c:showSerName val="0"/>
              <c:showPercent val="0"/>
              <c:showBubbleSize val="0"/>
            </c:dLbl>
            <c:dLblPos val="bestFit"/>
            <c:showLegendKey val="0"/>
            <c:showVal val="1"/>
            <c:showCatName val="1"/>
            <c:showSerName val="0"/>
            <c:showPercent val="0"/>
            <c:showBubbleSize val="0"/>
            <c:showLeaderLines val="1"/>
          </c:dLbls>
          <c:cat>
            <c:strRef>
              <c:f>'5.6.'!$A$8:$A$21</c:f>
              <c:strCache>
                <c:ptCount val="14"/>
                <c:pt idx="0">
                  <c:v>Общегосударственные вопросы</c:v>
                </c:pt>
                <c:pt idx="1">
                  <c:v>Национальная оборона</c:v>
                </c:pt>
                <c:pt idx="2">
                  <c:v>Национальная безопасность и правоохранительная деятельность</c:v>
                </c:pt>
                <c:pt idx="3">
                  <c:v>Национальная экономика</c:v>
                </c:pt>
                <c:pt idx="4">
                  <c:v>Жилищно-коммунальное хозяйство</c:v>
                </c:pt>
                <c:pt idx="5">
                  <c:v>Охрана окружающей среды </c:v>
                </c:pt>
                <c:pt idx="6">
                  <c:v>Образование</c:v>
                </c:pt>
                <c:pt idx="7">
                  <c:v>Культура, кинематография</c:v>
                </c:pt>
                <c:pt idx="8">
                  <c:v>Здравоохранение</c:v>
                </c:pt>
                <c:pt idx="9">
                  <c:v>Социальная политика</c:v>
                </c:pt>
                <c:pt idx="10">
                  <c:v>Физическая культура и спорт</c:v>
                </c:pt>
                <c:pt idx="11">
                  <c:v>Средства массовой информации</c:v>
                </c:pt>
                <c:pt idx="12">
                  <c:v>Обслуживание государственного и муниципального долга</c:v>
                </c:pt>
                <c:pt idx="13">
                  <c:v>Межбюджетные трансферты общего характера бюджетам субъектов Российской Федерации и муниципальных образований</c:v>
                </c:pt>
              </c:strCache>
            </c:strRef>
          </c:cat>
          <c:val>
            <c:numRef>
              <c:f>'5.6.'!$L$8:$L$21</c:f>
              <c:numCache>
                <c:formatCode>#,##0.0</c:formatCode>
                <c:ptCount val="14"/>
                <c:pt idx="0">
                  <c:v>7.4447064898676887</c:v>
                </c:pt>
                <c:pt idx="1">
                  <c:v>6.8612602963729757E-2</c:v>
                </c:pt>
                <c:pt idx="2">
                  <c:v>1.5779703340142794</c:v>
                </c:pt>
                <c:pt idx="3">
                  <c:v>19.365488816982456</c:v>
                </c:pt>
                <c:pt idx="4">
                  <c:v>4.6227442411434163</c:v>
                </c:pt>
                <c:pt idx="5">
                  <c:v>0.32453522133541168</c:v>
                </c:pt>
                <c:pt idx="6">
                  <c:v>22.220801093976558</c:v>
                </c:pt>
                <c:pt idx="7">
                  <c:v>2.2646940344091009</c:v>
                </c:pt>
                <c:pt idx="8">
                  <c:v>18.056350789702375</c:v>
                </c:pt>
                <c:pt idx="9">
                  <c:v>16.567672466862145</c:v>
                </c:pt>
                <c:pt idx="10">
                  <c:v>0.82335123556475709</c:v>
                </c:pt>
                <c:pt idx="11">
                  <c:v>0.11355744392951789</c:v>
                </c:pt>
                <c:pt idx="12">
                  <c:v>2.5843283555328176</c:v>
                </c:pt>
                <c:pt idx="13">
                  <c:v>3.965186873715755</c:v>
                </c:pt>
              </c:numCache>
            </c:numRef>
          </c:val>
        </c:ser>
        <c:dLbls>
          <c:showLegendKey val="0"/>
          <c:showVal val="0"/>
          <c:showCatName val="0"/>
          <c:showSerName val="0"/>
          <c:showPercent val="0"/>
          <c:showBubbleSize val="0"/>
          <c:showLeaderLines val="1"/>
        </c:dLbls>
      </c:pie3DChart>
    </c:plotArea>
    <c:plotVisOnly val="1"/>
    <c:dispBlanksAs val="gap"/>
    <c:showDLblsOverMax val="0"/>
  </c:chart>
  <c:spPr>
    <a:ln cap="sq">
      <a:round/>
    </a:ln>
  </c:spPr>
  <c:txPr>
    <a:bodyPr/>
    <a:lstStyle/>
    <a:p>
      <a:pPr>
        <a:defRPr i="1">
          <a:latin typeface="Times New Roman" pitchFamily="18" charset="0"/>
          <a:cs typeface="Times New Roman" pitchFamily="18" charset="0"/>
        </a:defRPr>
      </a:pPr>
      <a:endParaRPr lang="ru-RU"/>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0.21599</cdr:x>
      <cdr:y>0</cdr:y>
    </cdr:from>
    <cdr:to>
      <cdr:x>0.75151</cdr:x>
      <cdr:y>0.20211</cdr:y>
    </cdr:to>
    <cdr:sp macro="" textlink="">
      <cdr:nvSpPr>
        <cdr:cNvPr id="2" name="TextBox 1"/>
        <cdr:cNvSpPr txBox="1"/>
      </cdr:nvSpPr>
      <cdr:spPr>
        <a:xfrm xmlns:a="http://schemas.openxmlformats.org/drawingml/2006/main">
          <a:off x="1390650" y="0"/>
          <a:ext cx="344805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0.01923</cdr:x>
      <cdr:y>0.00842</cdr:y>
    </cdr:from>
    <cdr:to>
      <cdr:x>0.97638</cdr:x>
      <cdr:y>0.17474</cdr:y>
    </cdr:to>
    <cdr:sp macro="" textlink="">
      <cdr:nvSpPr>
        <cdr:cNvPr id="3" name="TextBox 2"/>
        <cdr:cNvSpPr txBox="1"/>
      </cdr:nvSpPr>
      <cdr:spPr>
        <a:xfrm xmlns:a="http://schemas.openxmlformats.org/drawingml/2006/main">
          <a:off x="123825" y="38100"/>
          <a:ext cx="6162675" cy="7524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ru-RU" sz="1100"/>
            <a:t> </a:t>
          </a:r>
          <a:r>
            <a:rPr lang="ru-RU" sz="1600" b="1">
              <a:latin typeface="Times New Roman" pitchFamily="18" charset="0"/>
              <a:cs typeface="Times New Roman" pitchFamily="18" charset="0"/>
            </a:rPr>
            <a:t>Структура и динамика расходов областного бюджета </a:t>
          </a:r>
        </a:p>
        <a:p xmlns:a="http://schemas.openxmlformats.org/drawingml/2006/main">
          <a:pPr algn="ctr"/>
          <a:r>
            <a:rPr lang="ru-RU" sz="1600" b="1">
              <a:latin typeface="Times New Roman" pitchFamily="18" charset="0"/>
              <a:cs typeface="Times New Roman" pitchFamily="18" charset="0"/>
            </a:rPr>
            <a:t>по разделам классификации расходов на 2014 год (Закон</a:t>
          </a:r>
          <a:r>
            <a:rPr lang="ru-RU" sz="1600" b="1" baseline="0">
              <a:latin typeface="Times New Roman" pitchFamily="18" charset="0"/>
              <a:cs typeface="Times New Roman" pitchFamily="18" charset="0"/>
            </a:rPr>
            <a:t> 102-оз)</a:t>
          </a:r>
          <a:endParaRPr lang="ru-RU" sz="1600" b="1">
            <a:latin typeface="Times New Roman" pitchFamily="18" charset="0"/>
            <a:cs typeface="Times New Roman"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0.21599</cdr:x>
      <cdr:y>0</cdr:y>
    </cdr:from>
    <cdr:to>
      <cdr:x>0.75151</cdr:x>
      <cdr:y>0.20211</cdr:y>
    </cdr:to>
    <cdr:sp macro="" textlink="">
      <cdr:nvSpPr>
        <cdr:cNvPr id="2" name="TextBox 1"/>
        <cdr:cNvSpPr txBox="1"/>
      </cdr:nvSpPr>
      <cdr:spPr>
        <a:xfrm xmlns:a="http://schemas.openxmlformats.org/drawingml/2006/main">
          <a:off x="1390650" y="0"/>
          <a:ext cx="344805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0.01923</cdr:x>
      <cdr:y>0.00842</cdr:y>
    </cdr:from>
    <cdr:to>
      <cdr:x>0.97638</cdr:x>
      <cdr:y>0.17474</cdr:y>
    </cdr:to>
    <cdr:sp macro="" textlink="">
      <cdr:nvSpPr>
        <cdr:cNvPr id="3" name="TextBox 2"/>
        <cdr:cNvSpPr txBox="1"/>
      </cdr:nvSpPr>
      <cdr:spPr>
        <a:xfrm xmlns:a="http://schemas.openxmlformats.org/drawingml/2006/main">
          <a:off x="123825" y="38100"/>
          <a:ext cx="6162675" cy="7524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ru-RU" sz="1100"/>
            <a:t> </a:t>
          </a:r>
          <a:r>
            <a:rPr lang="ru-RU" sz="1600" b="1">
              <a:latin typeface="Times New Roman" pitchFamily="18" charset="0"/>
              <a:cs typeface="Times New Roman" pitchFamily="18" charset="0"/>
            </a:rPr>
            <a:t>Структура и динамика расходов областного бюджета </a:t>
          </a:r>
        </a:p>
        <a:p xmlns:a="http://schemas.openxmlformats.org/drawingml/2006/main">
          <a:pPr algn="ctr"/>
          <a:r>
            <a:rPr lang="ru-RU" sz="1600" b="1">
              <a:latin typeface="Times New Roman" pitchFamily="18" charset="0"/>
              <a:cs typeface="Times New Roman" pitchFamily="18" charset="0"/>
            </a:rPr>
            <a:t>по разделам классификации расходов на 2015 год (проект</a:t>
          </a:r>
          <a:r>
            <a:rPr lang="ru-RU" sz="1600" b="1" baseline="0">
              <a:latin typeface="Times New Roman" pitchFamily="18" charset="0"/>
              <a:cs typeface="Times New Roman" pitchFamily="18" charset="0"/>
            </a:rPr>
            <a:t>)</a:t>
          </a:r>
          <a:endParaRPr lang="ru-RU" sz="1600" b="1">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0.21599</cdr:x>
      <cdr:y>0</cdr:y>
    </cdr:from>
    <cdr:to>
      <cdr:x>0.75151</cdr:x>
      <cdr:y>0.20211</cdr:y>
    </cdr:to>
    <cdr:sp macro="" textlink="">
      <cdr:nvSpPr>
        <cdr:cNvPr id="2" name="TextBox 1"/>
        <cdr:cNvSpPr txBox="1"/>
      </cdr:nvSpPr>
      <cdr:spPr>
        <a:xfrm xmlns:a="http://schemas.openxmlformats.org/drawingml/2006/main">
          <a:off x="1390650" y="0"/>
          <a:ext cx="344805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0.01923</cdr:x>
      <cdr:y>0.00842</cdr:y>
    </cdr:from>
    <cdr:to>
      <cdr:x>0.97638</cdr:x>
      <cdr:y>0.17474</cdr:y>
    </cdr:to>
    <cdr:sp macro="" textlink="">
      <cdr:nvSpPr>
        <cdr:cNvPr id="3" name="TextBox 2"/>
        <cdr:cNvSpPr txBox="1"/>
      </cdr:nvSpPr>
      <cdr:spPr>
        <a:xfrm xmlns:a="http://schemas.openxmlformats.org/drawingml/2006/main">
          <a:off x="123825" y="38100"/>
          <a:ext cx="6162675" cy="7524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ru-RU" sz="1100"/>
            <a:t> </a:t>
          </a:r>
          <a:r>
            <a:rPr lang="ru-RU" sz="1600" b="1">
              <a:latin typeface="Times New Roman" pitchFamily="18" charset="0"/>
              <a:cs typeface="Times New Roman" pitchFamily="18" charset="0"/>
            </a:rPr>
            <a:t>Структура и динамика расходов областного бюджета </a:t>
          </a:r>
        </a:p>
        <a:p xmlns:a="http://schemas.openxmlformats.org/drawingml/2006/main">
          <a:pPr algn="ctr"/>
          <a:r>
            <a:rPr lang="ru-RU" sz="1600" b="1">
              <a:latin typeface="Times New Roman" pitchFamily="18" charset="0"/>
              <a:cs typeface="Times New Roman" pitchFamily="18" charset="0"/>
            </a:rPr>
            <a:t>по разделам классификации расходов на 2016 год (проект</a:t>
          </a:r>
          <a:r>
            <a:rPr lang="ru-RU" sz="1600" b="1" baseline="0">
              <a:latin typeface="Times New Roman" pitchFamily="18" charset="0"/>
              <a:cs typeface="Times New Roman" pitchFamily="18" charset="0"/>
            </a:rPr>
            <a:t>)</a:t>
          </a:r>
          <a:endParaRPr lang="ru-RU" sz="1600" b="1">
            <a:latin typeface="Times New Roman" pitchFamily="18" charset="0"/>
            <a:cs typeface="Times New Roman"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0.21599</cdr:x>
      <cdr:y>0</cdr:y>
    </cdr:from>
    <cdr:to>
      <cdr:x>0.75151</cdr:x>
      <cdr:y>0.20211</cdr:y>
    </cdr:to>
    <cdr:sp macro="" textlink="">
      <cdr:nvSpPr>
        <cdr:cNvPr id="2" name="TextBox 1"/>
        <cdr:cNvSpPr txBox="1"/>
      </cdr:nvSpPr>
      <cdr:spPr>
        <a:xfrm xmlns:a="http://schemas.openxmlformats.org/drawingml/2006/main">
          <a:off x="1390650" y="0"/>
          <a:ext cx="344805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dr:relSizeAnchor xmlns:cdr="http://schemas.openxmlformats.org/drawingml/2006/chartDrawing">
    <cdr:from>
      <cdr:x>0.01923</cdr:x>
      <cdr:y>0.00842</cdr:y>
    </cdr:from>
    <cdr:to>
      <cdr:x>0.97638</cdr:x>
      <cdr:y>0.17474</cdr:y>
    </cdr:to>
    <cdr:sp macro="" textlink="">
      <cdr:nvSpPr>
        <cdr:cNvPr id="3" name="TextBox 2"/>
        <cdr:cNvSpPr txBox="1"/>
      </cdr:nvSpPr>
      <cdr:spPr>
        <a:xfrm xmlns:a="http://schemas.openxmlformats.org/drawingml/2006/main">
          <a:off x="123825" y="38100"/>
          <a:ext cx="6162675" cy="7524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ru-RU" sz="1100"/>
            <a:t> </a:t>
          </a:r>
          <a:r>
            <a:rPr lang="ru-RU" sz="1600" b="1">
              <a:latin typeface="Times New Roman" pitchFamily="18" charset="0"/>
              <a:cs typeface="Times New Roman" pitchFamily="18" charset="0"/>
            </a:rPr>
            <a:t>Структура и динамика расходов областного бюджета </a:t>
          </a:r>
        </a:p>
        <a:p xmlns:a="http://schemas.openxmlformats.org/drawingml/2006/main">
          <a:pPr algn="ctr"/>
          <a:r>
            <a:rPr lang="ru-RU" sz="1600" b="1">
              <a:latin typeface="Times New Roman" pitchFamily="18" charset="0"/>
              <a:cs typeface="Times New Roman" pitchFamily="18" charset="0"/>
            </a:rPr>
            <a:t>по разделам классификации расходов на 2017 год (проект</a:t>
          </a:r>
          <a:r>
            <a:rPr lang="ru-RU" sz="1600" b="1" baseline="0">
              <a:latin typeface="Times New Roman" pitchFamily="18" charset="0"/>
              <a:cs typeface="Times New Roman" pitchFamily="18" charset="0"/>
            </a:rPr>
            <a:t>)</a:t>
          </a:r>
          <a:endParaRPr lang="ru-RU" sz="1600" b="1">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5A9CA-14FB-4AC3-AC89-4FC04621C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142</Pages>
  <Words>48363</Words>
  <Characters>275672</Characters>
  <Application>Microsoft Office Word</Application>
  <DocSecurity>0</DocSecurity>
  <Lines>2297</Lines>
  <Paragraphs>646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Васютина Ольга Валерьевна</dc:creator>
  <cp:lastModifiedBy>Темразян Сабина Арменовна</cp:lastModifiedBy>
  <cp:revision>52</cp:revision>
  <cp:lastPrinted>2014-10-09T10:27:00Z</cp:lastPrinted>
  <dcterms:created xsi:type="dcterms:W3CDTF">2014-09-18T12:20:00Z</dcterms:created>
  <dcterms:modified xsi:type="dcterms:W3CDTF">2014-10-10T10:46:00Z</dcterms:modified>
</cp:coreProperties>
</file>